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C4BB3" w14:textId="77777777" w:rsidR="00F500CB" w:rsidRPr="000A17BA" w:rsidRDefault="00F500CB" w:rsidP="00F500CB">
      <w:pPr>
        <w:pStyle w:val="Title"/>
        <w:rPr>
          <w:rFonts w:asciiTheme="minorHAnsi" w:hAnsiTheme="minorHAnsi"/>
        </w:rPr>
      </w:pPr>
      <w:r w:rsidRPr="000A17BA">
        <w:rPr>
          <w:rFonts w:asciiTheme="minorHAnsi" w:hAnsiTheme="minorHAnsi"/>
        </w:rPr>
        <w:t>The Biological Repository (BioR) and BioRTools User Guide</w:t>
      </w:r>
      <w:r w:rsidR="003E6B92" w:rsidRPr="000A17BA">
        <w:rPr>
          <w:rFonts w:asciiTheme="minorHAnsi" w:hAnsiTheme="minorHAnsi"/>
        </w:rPr>
        <w:t xml:space="preserve"> v2.0</w:t>
      </w:r>
    </w:p>
    <w:p w14:paraId="51E0E1FA" w14:textId="77777777" w:rsidR="00F500CB" w:rsidRPr="000A17BA" w:rsidRDefault="00F500CB" w:rsidP="00F500CB">
      <w:r w:rsidRPr="000A17BA">
        <w:t>By Daniel Quest,</w:t>
      </w:r>
      <w:r w:rsidR="0010659E" w:rsidRPr="000A17BA">
        <w:t xml:space="preserve"> Patrick Duffy,</w:t>
      </w:r>
      <w:r w:rsidR="00D41A30">
        <w:t xml:space="preserve"> Raymond Moore, </w:t>
      </w:r>
      <w:r w:rsidRPr="000A17BA">
        <w:t>The BioR Team</w:t>
      </w:r>
      <w:r w:rsidR="00D41A30">
        <w:t>, and the BioR users</w:t>
      </w:r>
      <w:r w:rsidRPr="000A17BA">
        <w:t xml:space="preserve">. </w:t>
      </w:r>
    </w:p>
    <w:p w14:paraId="3B4A0664" w14:textId="77777777" w:rsidR="00F500CB" w:rsidRPr="000A17BA" w:rsidRDefault="00F500CB">
      <w:pPr>
        <w:rPr>
          <w:b/>
          <w:color w:val="548DD4"/>
        </w:rPr>
      </w:pPr>
    </w:p>
    <w:p w14:paraId="21E40A9D" w14:textId="77777777" w:rsidR="00F500CB" w:rsidRPr="000A17BA" w:rsidRDefault="00F500CB">
      <w:pPr>
        <w:pStyle w:val="TOC1"/>
        <w:tabs>
          <w:tab w:val="right" w:leader="dot" w:pos="8630"/>
        </w:tabs>
        <w:rPr>
          <w:rFonts w:asciiTheme="minorHAnsi" w:hAnsiTheme="minorHAnsi"/>
        </w:rPr>
      </w:pPr>
    </w:p>
    <w:p w14:paraId="4477EC2C" w14:textId="77777777" w:rsidR="00F500CB" w:rsidRPr="000A17BA" w:rsidRDefault="00F500CB">
      <w:pPr>
        <w:pStyle w:val="TOC1"/>
        <w:tabs>
          <w:tab w:val="right" w:leader="dot" w:pos="8630"/>
        </w:tabs>
        <w:rPr>
          <w:rFonts w:asciiTheme="minorHAnsi" w:hAnsiTheme="minorHAnsi"/>
        </w:rPr>
      </w:pPr>
      <w:r w:rsidRPr="000A17BA">
        <w:rPr>
          <w:rFonts w:asciiTheme="minorHAnsi" w:hAnsiTheme="minorHAnsi"/>
        </w:rPr>
        <w:t>Table of Contents:</w:t>
      </w:r>
    </w:p>
    <w:p w14:paraId="507CEFA2" w14:textId="77777777" w:rsidR="00874194" w:rsidRDefault="00A50462">
      <w:pPr>
        <w:pStyle w:val="TOC1"/>
        <w:tabs>
          <w:tab w:val="right" w:leader="dot" w:pos="8630"/>
        </w:tabs>
        <w:rPr>
          <w:ins w:id="0" w:author="Daniel Quest" w:date="2013-08-29T14:23:00Z"/>
          <w:rFonts w:asciiTheme="minorHAnsi" w:hAnsiTheme="minorHAnsi"/>
          <w:b w:val="0"/>
          <w:noProof/>
          <w:color w:val="auto"/>
        </w:rPr>
      </w:pPr>
      <w:r w:rsidRPr="000A17BA">
        <w:rPr>
          <w:rFonts w:asciiTheme="minorHAnsi" w:hAnsiTheme="minorHAnsi"/>
        </w:rPr>
        <w:fldChar w:fldCharType="begin"/>
      </w:r>
      <w:r w:rsidR="00F500CB" w:rsidRPr="000A17BA">
        <w:rPr>
          <w:rFonts w:asciiTheme="minorHAnsi" w:hAnsiTheme="minorHAnsi"/>
        </w:rPr>
        <w:instrText xml:space="preserve"> TOC \o "1-3" </w:instrText>
      </w:r>
      <w:r w:rsidRPr="000A17BA">
        <w:rPr>
          <w:rFonts w:asciiTheme="minorHAnsi" w:hAnsiTheme="minorHAnsi"/>
        </w:rPr>
        <w:fldChar w:fldCharType="separate"/>
      </w:r>
      <w:ins w:id="1" w:author="Daniel Quest" w:date="2013-08-29T14:23:00Z">
        <w:r w:rsidR="00874194" w:rsidRPr="00CF4EFA">
          <w:rPr>
            <w:rFonts w:asciiTheme="minorHAnsi" w:hAnsiTheme="minorHAnsi"/>
            <w:noProof/>
          </w:rPr>
          <w:t>1. Installation:</w:t>
        </w:r>
        <w:r w:rsidR="00874194">
          <w:rPr>
            <w:noProof/>
          </w:rPr>
          <w:tab/>
        </w:r>
        <w:r w:rsidR="00874194">
          <w:rPr>
            <w:noProof/>
          </w:rPr>
          <w:fldChar w:fldCharType="begin"/>
        </w:r>
        <w:r w:rsidR="00874194">
          <w:rPr>
            <w:noProof/>
          </w:rPr>
          <w:instrText xml:space="preserve"> PAGEREF _Toc239405541 \h </w:instrText>
        </w:r>
        <w:r w:rsidR="00874194">
          <w:rPr>
            <w:noProof/>
          </w:rPr>
        </w:r>
      </w:ins>
      <w:r w:rsidR="00874194">
        <w:rPr>
          <w:noProof/>
        </w:rPr>
        <w:fldChar w:fldCharType="separate"/>
      </w:r>
      <w:ins w:id="2" w:author="Daniel Quest" w:date="2013-08-29T14:23:00Z">
        <w:r w:rsidR="00874194">
          <w:rPr>
            <w:noProof/>
          </w:rPr>
          <w:t>3</w:t>
        </w:r>
        <w:r w:rsidR="00874194">
          <w:rPr>
            <w:noProof/>
          </w:rPr>
          <w:fldChar w:fldCharType="end"/>
        </w:r>
      </w:ins>
    </w:p>
    <w:p w14:paraId="6401F317" w14:textId="77777777" w:rsidR="00874194" w:rsidRDefault="00874194">
      <w:pPr>
        <w:pStyle w:val="TOC2"/>
        <w:tabs>
          <w:tab w:val="right" w:leader="dot" w:pos="8630"/>
        </w:tabs>
        <w:rPr>
          <w:ins w:id="3" w:author="Daniel Quest" w:date="2013-08-29T14:23:00Z"/>
          <w:noProof/>
          <w:sz w:val="24"/>
          <w:szCs w:val="24"/>
        </w:rPr>
      </w:pPr>
      <w:ins w:id="4" w:author="Daniel Quest" w:date="2013-08-29T14:23:00Z">
        <w:r w:rsidRPr="00CF4EFA">
          <w:rPr>
            <w:noProof/>
          </w:rPr>
          <w:t>Installing inside Mayo with access to the Research Computing Facility (RCF)</w:t>
        </w:r>
        <w:r>
          <w:rPr>
            <w:noProof/>
          </w:rPr>
          <w:tab/>
        </w:r>
        <w:r>
          <w:rPr>
            <w:noProof/>
          </w:rPr>
          <w:fldChar w:fldCharType="begin"/>
        </w:r>
        <w:r>
          <w:rPr>
            <w:noProof/>
          </w:rPr>
          <w:instrText xml:space="preserve"> PAGEREF _Toc239405542 \h </w:instrText>
        </w:r>
        <w:r>
          <w:rPr>
            <w:noProof/>
          </w:rPr>
        </w:r>
      </w:ins>
      <w:r>
        <w:rPr>
          <w:noProof/>
        </w:rPr>
        <w:fldChar w:fldCharType="separate"/>
      </w:r>
      <w:ins w:id="5" w:author="Daniel Quest" w:date="2013-08-29T14:23:00Z">
        <w:r>
          <w:rPr>
            <w:noProof/>
          </w:rPr>
          <w:t>3</w:t>
        </w:r>
        <w:r>
          <w:rPr>
            <w:noProof/>
          </w:rPr>
          <w:fldChar w:fldCharType="end"/>
        </w:r>
      </w:ins>
    </w:p>
    <w:p w14:paraId="39D7A002" w14:textId="77777777" w:rsidR="00874194" w:rsidRDefault="00874194">
      <w:pPr>
        <w:pStyle w:val="TOC3"/>
        <w:tabs>
          <w:tab w:val="right" w:leader="dot" w:pos="8630"/>
        </w:tabs>
        <w:rPr>
          <w:ins w:id="6" w:author="Daniel Quest" w:date="2013-08-29T14:23:00Z"/>
          <w:i w:val="0"/>
          <w:noProof/>
          <w:sz w:val="24"/>
          <w:szCs w:val="24"/>
        </w:rPr>
      </w:pPr>
      <w:ins w:id="7" w:author="Daniel Quest" w:date="2013-08-29T14:23:00Z">
        <w:r w:rsidRPr="00CF4EFA">
          <w:rPr>
            <w:rFonts w:eastAsia="Times New Roman" w:cs="Times New Roman"/>
            <w:noProof/>
          </w:rPr>
          <w:t>Overview</w:t>
        </w:r>
        <w:r>
          <w:rPr>
            <w:noProof/>
          </w:rPr>
          <w:tab/>
        </w:r>
        <w:r>
          <w:rPr>
            <w:noProof/>
          </w:rPr>
          <w:fldChar w:fldCharType="begin"/>
        </w:r>
        <w:r>
          <w:rPr>
            <w:noProof/>
          </w:rPr>
          <w:instrText xml:space="preserve"> PAGEREF _Toc239405543 \h </w:instrText>
        </w:r>
        <w:r>
          <w:rPr>
            <w:noProof/>
          </w:rPr>
        </w:r>
      </w:ins>
      <w:r>
        <w:rPr>
          <w:noProof/>
        </w:rPr>
        <w:fldChar w:fldCharType="separate"/>
      </w:r>
      <w:ins w:id="8" w:author="Daniel Quest" w:date="2013-08-29T14:23:00Z">
        <w:r>
          <w:rPr>
            <w:noProof/>
          </w:rPr>
          <w:t>3</w:t>
        </w:r>
        <w:r>
          <w:rPr>
            <w:noProof/>
          </w:rPr>
          <w:fldChar w:fldCharType="end"/>
        </w:r>
      </w:ins>
    </w:p>
    <w:p w14:paraId="202240B9" w14:textId="77777777" w:rsidR="00874194" w:rsidRDefault="00874194">
      <w:pPr>
        <w:pStyle w:val="TOC3"/>
        <w:tabs>
          <w:tab w:val="right" w:leader="dot" w:pos="8630"/>
        </w:tabs>
        <w:rPr>
          <w:ins w:id="9" w:author="Daniel Quest" w:date="2013-08-29T14:23:00Z"/>
          <w:i w:val="0"/>
          <w:noProof/>
          <w:sz w:val="24"/>
          <w:szCs w:val="24"/>
        </w:rPr>
      </w:pPr>
      <w:ins w:id="10" w:author="Daniel Quest" w:date="2013-08-29T14:23:00Z">
        <w:r w:rsidRPr="00CF4EFA">
          <w:rPr>
            <w:rFonts w:eastAsia="Times New Roman" w:cs="Times New Roman"/>
            <w:noProof/>
          </w:rPr>
          <w:t>Steps</w:t>
        </w:r>
        <w:r>
          <w:rPr>
            <w:noProof/>
          </w:rPr>
          <w:tab/>
        </w:r>
        <w:r>
          <w:rPr>
            <w:noProof/>
          </w:rPr>
          <w:fldChar w:fldCharType="begin"/>
        </w:r>
        <w:r>
          <w:rPr>
            <w:noProof/>
          </w:rPr>
          <w:instrText xml:space="preserve"> PAGEREF _Toc239405544 \h </w:instrText>
        </w:r>
        <w:r>
          <w:rPr>
            <w:noProof/>
          </w:rPr>
        </w:r>
      </w:ins>
      <w:r>
        <w:rPr>
          <w:noProof/>
        </w:rPr>
        <w:fldChar w:fldCharType="separate"/>
      </w:r>
      <w:ins w:id="11" w:author="Daniel Quest" w:date="2013-08-29T14:23:00Z">
        <w:r>
          <w:rPr>
            <w:noProof/>
          </w:rPr>
          <w:t>3</w:t>
        </w:r>
        <w:r>
          <w:rPr>
            <w:noProof/>
          </w:rPr>
          <w:fldChar w:fldCharType="end"/>
        </w:r>
      </w:ins>
    </w:p>
    <w:p w14:paraId="5D19C46F" w14:textId="77777777" w:rsidR="00874194" w:rsidRDefault="00874194">
      <w:pPr>
        <w:pStyle w:val="TOC2"/>
        <w:tabs>
          <w:tab w:val="right" w:leader="dot" w:pos="8630"/>
        </w:tabs>
        <w:rPr>
          <w:ins w:id="12" w:author="Daniel Quest" w:date="2013-08-29T14:23:00Z"/>
          <w:noProof/>
          <w:sz w:val="24"/>
          <w:szCs w:val="24"/>
        </w:rPr>
      </w:pPr>
      <w:ins w:id="13" w:author="Daniel Quest" w:date="2013-08-29T14:23:00Z">
        <w:r w:rsidRPr="00CF4EFA">
          <w:rPr>
            <w:noProof/>
          </w:rPr>
          <w:t>Installing the Biological Repository Catalogs</w:t>
        </w:r>
        <w:r>
          <w:rPr>
            <w:noProof/>
          </w:rPr>
          <w:tab/>
        </w:r>
        <w:r>
          <w:rPr>
            <w:noProof/>
          </w:rPr>
          <w:fldChar w:fldCharType="begin"/>
        </w:r>
        <w:r>
          <w:rPr>
            <w:noProof/>
          </w:rPr>
          <w:instrText xml:space="preserve"> PAGEREF _Toc239405545 \h </w:instrText>
        </w:r>
        <w:r>
          <w:rPr>
            <w:noProof/>
          </w:rPr>
        </w:r>
      </w:ins>
      <w:r>
        <w:rPr>
          <w:noProof/>
        </w:rPr>
        <w:fldChar w:fldCharType="separate"/>
      </w:r>
      <w:ins w:id="14" w:author="Daniel Quest" w:date="2013-08-29T14:23:00Z">
        <w:r>
          <w:rPr>
            <w:noProof/>
          </w:rPr>
          <w:t>3</w:t>
        </w:r>
        <w:r>
          <w:rPr>
            <w:noProof/>
          </w:rPr>
          <w:fldChar w:fldCharType="end"/>
        </w:r>
      </w:ins>
    </w:p>
    <w:p w14:paraId="4091BE40" w14:textId="77777777" w:rsidR="00874194" w:rsidRDefault="00874194">
      <w:pPr>
        <w:pStyle w:val="TOC2"/>
        <w:tabs>
          <w:tab w:val="right" w:leader="dot" w:pos="8630"/>
        </w:tabs>
        <w:rPr>
          <w:ins w:id="15" w:author="Daniel Quest" w:date="2013-08-29T14:23:00Z"/>
          <w:noProof/>
          <w:sz w:val="24"/>
          <w:szCs w:val="24"/>
        </w:rPr>
      </w:pPr>
      <w:ins w:id="16" w:author="Daniel Quest" w:date="2013-08-29T14:23:00Z">
        <w:r w:rsidRPr="00CF4EFA">
          <w:rPr>
            <w:noProof/>
          </w:rPr>
          <w:t>Installing on a Stand-Alone Server or Workstation</w:t>
        </w:r>
        <w:r>
          <w:rPr>
            <w:noProof/>
          </w:rPr>
          <w:tab/>
        </w:r>
        <w:r>
          <w:rPr>
            <w:noProof/>
          </w:rPr>
          <w:fldChar w:fldCharType="begin"/>
        </w:r>
        <w:r>
          <w:rPr>
            <w:noProof/>
          </w:rPr>
          <w:instrText xml:space="preserve"> PAGEREF _Toc239405546 \h </w:instrText>
        </w:r>
        <w:r>
          <w:rPr>
            <w:noProof/>
          </w:rPr>
        </w:r>
      </w:ins>
      <w:r>
        <w:rPr>
          <w:noProof/>
        </w:rPr>
        <w:fldChar w:fldCharType="separate"/>
      </w:r>
      <w:ins w:id="17" w:author="Daniel Quest" w:date="2013-08-29T14:23:00Z">
        <w:r>
          <w:rPr>
            <w:noProof/>
          </w:rPr>
          <w:t>4</w:t>
        </w:r>
        <w:r>
          <w:rPr>
            <w:noProof/>
          </w:rPr>
          <w:fldChar w:fldCharType="end"/>
        </w:r>
      </w:ins>
    </w:p>
    <w:p w14:paraId="323C749E" w14:textId="77777777" w:rsidR="00874194" w:rsidRDefault="00874194">
      <w:pPr>
        <w:pStyle w:val="TOC2"/>
        <w:tabs>
          <w:tab w:val="right" w:leader="dot" w:pos="8630"/>
        </w:tabs>
        <w:rPr>
          <w:ins w:id="18" w:author="Daniel Quest" w:date="2013-08-29T14:23:00Z"/>
          <w:noProof/>
          <w:sz w:val="24"/>
          <w:szCs w:val="24"/>
        </w:rPr>
      </w:pPr>
      <w:ins w:id="19" w:author="Daniel Quest" w:date="2013-08-29T14:23:00Z">
        <w:r w:rsidRPr="00CF4EFA">
          <w:rPr>
            <w:noProof/>
          </w:rPr>
          <w:t>Installing BioR Tools from Source</w:t>
        </w:r>
        <w:r>
          <w:rPr>
            <w:noProof/>
          </w:rPr>
          <w:tab/>
        </w:r>
        <w:r>
          <w:rPr>
            <w:noProof/>
          </w:rPr>
          <w:fldChar w:fldCharType="begin"/>
        </w:r>
        <w:r>
          <w:rPr>
            <w:noProof/>
          </w:rPr>
          <w:instrText xml:space="preserve"> PAGEREF _Toc239405547 \h </w:instrText>
        </w:r>
        <w:r>
          <w:rPr>
            <w:noProof/>
          </w:rPr>
        </w:r>
      </w:ins>
      <w:r>
        <w:rPr>
          <w:noProof/>
        </w:rPr>
        <w:fldChar w:fldCharType="separate"/>
      </w:r>
      <w:ins w:id="20" w:author="Daniel Quest" w:date="2013-08-29T14:23:00Z">
        <w:r>
          <w:rPr>
            <w:noProof/>
          </w:rPr>
          <w:t>4</w:t>
        </w:r>
        <w:r>
          <w:rPr>
            <w:noProof/>
          </w:rPr>
          <w:fldChar w:fldCharType="end"/>
        </w:r>
      </w:ins>
    </w:p>
    <w:p w14:paraId="5452A34B" w14:textId="77777777" w:rsidR="00874194" w:rsidRDefault="00874194">
      <w:pPr>
        <w:pStyle w:val="TOC2"/>
        <w:tabs>
          <w:tab w:val="right" w:leader="dot" w:pos="8630"/>
        </w:tabs>
        <w:rPr>
          <w:ins w:id="21" w:author="Daniel Quest" w:date="2013-08-29T14:23:00Z"/>
          <w:noProof/>
          <w:sz w:val="24"/>
          <w:szCs w:val="24"/>
        </w:rPr>
      </w:pPr>
      <w:ins w:id="22" w:author="Daniel Quest" w:date="2013-08-29T14:23:00Z">
        <w:r>
          <w:rPr>
            <w:noProof/>
          </w:rPr>
          <w:t>Java Heap Size</w:t>
        </w:r>
        <w:r>
          <w:rPr>
            <w:noProof/>
          </w:rPr>
          <w:tab/>
        </w:r>
        <w:r>
          <w:rPr>
            <w:noProof/>
          </w:rPr>
          <w:fldChar w:fldCharType="begin"/>
        </w:r>
        <w:r>
          <w:rPr>
            <w:noProof/>
          </w:rPr>
          <w:instrText xml:space="preserve"> PAGEREF _Toc239405548 \h </w:instrText>
        </w:r>
        <w:r>
          <w:rPr>
            <w:noProof/>
          </w:rPr>
        </w:r>
      </w:ins>
      <w:r>
        <w:rPr>
          <w:noProof/>
        </w:rPr>
        <w:fldChar w:fldCharType="separate"/>
      </w:r>
      <w:ins w:id="23" w:author="Daniel Quest" w:date="2013-08-29T14:23:00Z">
        <w:r>
          <w:rPr>
            <w:noProof/>
          </w:rPr>
          <w:t>4</w:t>
        </w:r>
        <w:r>
          <w:rPr>
            <w:noProof/>
          </w:rPr>
          <w:fldChar w:fldCharType="end"/>
        </w:r>
      </w:ins>
    </w:p>
    <w:p w14:paraId="014F628B" w14:textId="77777777" w:rsidR="00874194" w:rsidRDefault="00874194">
      <w:pPr>
        <w:pStyle w:val="TOC1"/>
        <w:tabs>
          <w:tab w:val="right" w:leader="dot" w:pos="8630"/>
        </w:tabs>
        <w:rPr>
          <w:ins w:id="24" w:author="Daniel Quest" w:date="2013-08-29T14:23:00Z"/>
          <w:rFonts w:asciiTheme="minorHAnsi" w:hAnsiTheme="minorHAnsi"/>
          <w:b w:val="0"/>
          <w:noProof/>
          <w:color w:val="auto"/>
        </w:rPr>
      </w:pPr>
      <w:ins w:id="25" w:author="Daniel Quest" w:date="2013-08-29T14:23:00Z">
        <w:r w:rsidRPr="00CF4EFA">
          <w:rPr>
            <w:rFonts w:asciiTheme="minorHAnsi" w:hAnsiTheme="minorHAnsi"/>
            <w:noProof/>
          </w:rPr>
          <w:t>2. Quick Tour</w:t>
        </w:r>
        <w:r>
          <w:rPr>
            <w:noProof/>
          </w:rPr>
          <w:tab/>
        </w:r>
        <w:r>
          <w:rPr>
            <w:noProof/>
          </w:rPr>
          <w:fldChar w:fldCharType="begin"/>
        </w:r>
        <w:r>
          <w:rPr>
            <w:noProof/>
          </w:rPr>
          <w:instrText xml:space="preserve"> PAGEREF _Toc239405549 \h </w:instrText>
        </w:r>
        <w:r>
          <w:rPr>
            <w:noProof/>
          </w:rPr>
        </w:r>
      </w:ins>
      <w:r>
        <w:rPr>
          <w:noProof/>
        </w:rPr>
        <w:fldChar w:fldCharType="separate"/>
      </w:r>
      <w:ins w:id="26" w:author="Daniel Quest" w:date="2013-08-29T14:23:00Z">
        <w:r>
          <w:rPr>
            <w:noProof/>
          </w:rPr>
          <w:t>4</w:t>
        </w:r>
        <w:r>
          <w:rPr>
            <w:noProof/>
          </w:rPr>
          <w:fldChar w:fldCharType="end"/>
        </w:r>
      </w:ins>
    </w:p>
    <w:p w14:paraId="5D84305B" w14:textId="77777777" w:rsidR="00874194" w:rsidRDefault="00874194">
      <w:pPr>
        <w:pStyle w:val="TOC2"/>
        <w:tabs>
          <w:tab w:val="right" w:leader="dot" w:pos="8630"/>
        </w:tabs>
        <w:rPr>
          <w:ins w:id="27" w:author="Daniel Quest" w:date="2013-08-29T14:23:00Z"/>
          <w:noProof/>
          <w:sz w:val="24"/>
          <w:szCs w:val="24"/>
        </w:rPr>
      </w:pPr>
      <w:ins w:id="28" w:author="Daniel Quest" w:date="2013-08-29T14:23:00Z">
        <w:r w:rsidRPr="00CF4EFA">
          <w:rPr>
            <w:noProof/>
          </w:rPr>
          <w:t>Introduction</w:t>
        </w:r>
        <w:r>
          <w:rPr>
            <w:noProof/>
          </w:rPr>
          <w:tab/>
        </w:r>
        <w:r>
          <w:rPr>
            <w:noProof/>
          </w:rPr>
          <w:fldChar w:fldCharType="begin"/>
        </w:r>
        <w:r>
          <w:rPr>
            <w:noProof/>
          </w:rPr>
          <w:instrText xml:space="preserve"> PAGEREF _Toc239405550 \h </w:instrText>
        </w:r>
        <w:r>
          <w:rPr>
            <w:noProof/>
          </w:rPr>
        </w:r>
      </w:ins>
      <w:r>
        <w:rPr>
          <w:noProof/>
        </w:rPr>
        <w:fldChar w:fldCharType="separate"/>
      </w:r>
      <w:ins w:id="29" w:author="Daniel Quest" w:date="2013-08-29T14:23:00Z">
        <w:r>
          <w:rPr>
            <w:noProof/>
          </w:rPr>
          <w:t>4</w:t>
        </w:r>
        <w:r>
          <w:rPr>
            <w:noProof/>
          </w:rPr>
          <w:fldChar w:fldCharType="end"/>
        </w:r>
      </w:ins>
    </w:p>
    <w:p w14:paraId="3340064D" w14:textId="77777777" w:rsidR="00874194" w:rsidRDefault="00874194">
      <w:pPr>
        <w:pStyle w:val="TOC2"/>
        <w:tabs>
          <w:tab w:val="right" w:leader="dot" w:pos="8630"/>
        </w:tabs>
        <w:rPr>
          <w:ins w:id="30" w:author="Daniel Quest" w:date="2013-08-29T14:23:00Z"/>
          <w:noProof/>
          <w:sz w:val="24"/>
          <w:szCs w:val="24"/>
        </w:rPr>
      </w:pPr>
      <w:ins w:id="31" w:author="Daniel Quest" w:date="2013-08-29T14:23:00Z">
        <w:r w:rsidRPr="00CF4EFA">
          <w:rPr>
            <w:noProof/>
          </w:rPr>
          <w:t>Data Modeling</w:t>
        </w:r>
        <w:r>
          <w:rPr>
            <w:noProof/>
          </w:rPr>
          <w:tab/>
        </w:r>
        <w:r>
          <w:rPr>
            <w:noProof/>
          </w:rPr>
          <w:fldChar w:fldCharType="begin"/>
        </w:r>
        <w:r>
          <w:rPr>
            <w:noProof/>
          </w:rPr>
          <w:instrText xml:space="preserve"> PAGEREF _Toc239405551 \h </w:instrText>
        </w:r>
        <w:r>
          <w:rPr>
            <w:noProof/>
          </w:rPr>
        </w:r>
      </w:ins>
      <w:r>
        <w:rPr>
          <w:noProof/>
        </w:rPr>
        <w:fldChar w:fldCharType="separate"/>
      </w:r>
      <w:ins w:id="32" w:author="Daniel Quest" w:date="2013-08-29T14:23:00Z">
        <w:r>
          <w:rPr>
            <w:noProof/>
          </w:rPr>
          <w:t>5</w:t>
        </w:r>
        <w:r>
          <w:rPr>
            <w:noProof/>
          </w:rPr>
          <w:fldChar w:fldCharType="end"/>
        </w:r>
      </w:ins>
    </w:p>
    <w:p w14:paraId="3A3E84DA" w14:textId="77777777" w:rsidR="00874194" w:rsidRDefault="00874194">
      <w:pPr>
        <w:pStyle w:val="TOC2"/>
        <w:tabs>
          <w:tab w:val="right" w:leader="dot" w:pos="8630"/>
        </w:tabs>
        <w:rPr>
          <w:ins w:id="33" w:author="Daniel Quest" w:date="2013-08-29T14:23:00Z"/>
          <w:noProof/>
          <w:sz w:val="24"/>
          <w:szCs w:val="24"/>
        </w:rPr>
      </w:pPr>
      <w:ins w:id="34" w:author="Daniel Quest" w:date="2013-08-29T14:23:00Z">
        <w:r w:rsidRPr="00CF4EFA">
          <w:rPr>
            <w:noProof/>
          </w:rPr>
          <w:t>BioR Catalog Shortcut</w:t>
        </w:r>
        <w:r>
          <w:rPr>
            <w:noProof/>
          </w:rPr>
          <w:tab/>
        </w:r>
        <w:r>
          <w:rPr>
            <w:noProof/>
          </w:rPr>
          <w:fldChar w:fldCharType="begin"/>
        </w:r>
        <w:r>
          <w:rPr>
            <w:noProof/>
          </w:rPr>
          <w:instrText xml:space="preserve"> PAGEREF _Toc239405552 \h </w:instrText>
        </w:r>
        <w:r>
          <w:rPr>
            <w:noProof/>
          </w:rPr>
        </w:r>
      </w:ins>
      <w:r>
        <w:rPr>
          <w:noProof/>
        </w:rPr>
        <w:fldChar w:fldCharType="separate"/>
      </w:r>
      <w:ins w:id="35" w:author="Daniel Quest" w:date="2013-08-29T14:23:00Z">
        <w:r>
          <w:rPr>
            <w:noProof/>
          </w:rPr>
          <w:t>5</w:t>
        </w:r>
        <w:r>
          <w:rPr>
            <w:noProof/>
          </w:rPr>
          <w:fldChar w:fldCharType="end"/>
        </w:r>
      </w:ins>
    </w:p>
    <w:p w14:paraId="0B7B609C" w14:textId="77777777" w:rsidR="00874194" w:rsidRDefault="00874194">
      <w:pPr>
        <w:pStyle w:val="TOC2"/>
        <w:tabs>
          <w:tab w:val="right" w:leader="dot" w:pos="8630"/>
        </w:tabs>
        <w:rPr>
          <w:ins w:id="36" w:author="Daniel Quest" w:date="2013-08-29T14:23:00Z"/>
          <w:noProof/>
          <w:sz w:val="24"/>
          <w:szCs w:val="24"/>
        </w:rPr>
      </w:pPr>
      <w:ins w:id="37" w:author="Daniel Quest" w:date="2013-08-29T14:23:00Z">
        <w:r w:rsidRPr="00CF4EFA">
          <w:rPr>
            <w:noProof/>
          </w:rPr>
          <w:t>Finding out what is in a Catalog</w:t>
        </w:r>
        <w:r>
          <w:rPr>
            <w:noProof/>
          </w:rPr>
          <w:tab/>
        </w:r>
        <w:r>
          <w:rPr>
            <w:noProof/>
          </w:rPr>
          <w:fldChar w:fldCharType="begin"/>
        </w:r>
        <w:r>
          <w:rPr>
            <w:noProof/>
          </w:rPr>
          <w:instrText xml:space="preserve"> PAGEREF _Toc239405553 \h </w:instrText>
        </w:r>
        <w:r>
          <w:rPr>
            <w:noProof/>
          </w:rPr>
        </w:r>
      </w:ins>
      <w:r>
        <w:rPr>
          <w:noProof/>
        </w:rPr>
        <w:fldChar w:fldCharType="separate"/>
      </w:r>
      <w:ins w:id="38" w:author="Daniel Quest" w:date="2013-08-29T14:23:00Z">
        <w:r>
          <w:rPr>
            <w:noProof/>
          </w:rPr>
          <w:t>5</w:t>
        </w:r>
        <w:r>
          <w:rPr>
            <w:noProof/>
          </w:rPr>
          <w:fldChar w:fldCharType="end"/>
        </w:r>
      </w:ins>
    </w:p>
    <w:p w14:paraId="17360A1B" w14:textId="77777777" w:rsidR="00874194" w:rsidRDefault="00874194">
      <w:pPr>
        <w:pStyle w:val="TOC2"/>
        <w:tabs>
          <w:tab w:val="right" w:leader="dot" w:pos="8630"/>
        </w:tabs>
        <w:rPr>
          <w:ins w:id="39" w:author="Daniel Quest" w:date="2013-08-29T14:23:00Z"/>
          <w:noProof/>
          <w:sz w:val="24"/>
          <w:szCs w:val="24"/>
        </w:rPr>
      </w:pPr>
      <w:ins w:id="40" w:author="Daniel Quest" w:date="2013-08-29T14:23:00Z">
        <w:r w:rsidRPr="00CF4EFA">
          <w:rPr>
            <w:noProof/>
          </w:rPr>
          <w:t>Showing the Commands in BioRToolkit</w:t>
        </w:r>
        <w:r>
          <w:rPr>
            <w:noProof/>
          </w:rPr>
          <w:tab/>
        </w:r>
        <w:r>
          <w:rPr>
            <w:noProof/>
          </w:rPr>
          <w:fldChar w:fldCharType="begin"/>
        </w:r>
        <w:r>
          <w:rPr>
            <w:noProof/>
          </w:rPr>
          <w:instrText xml:space="preserve"> PAGEREF _Toc239405554 \h </w:instrText>
        </w:r>
        <w:r>
          <w:rPr>
            <w:noProof/>
          </w:rPr>
        </w:r>
      </w:ins>
      <w:r>
        <w:rPr>
          <w:noProof/>
        </w:rPr>
        <w:fldChar w:fldCharType="separate"/>
      </w:r>
      <w:ins w:id="41" w:author="Daniel Quest" w:date="2013-08-29T14:23:00Z">
        <w:r>
          <w:rPr>
            <w:noProof/>
          </w:rPr>
          <w:t>6</w:t>
        </w:r>
        <w:r>
          <w:rPr>
            <w:noProof/>
          </w:rPr>
          <w:fldChar w:fldCharType="end"/>
        </w:r>
      </w:ins>
    </w:p>
    <w:p w14:paraId="0F2E6196" w14:textId="77777777" w:rsidR="00874194" w:rsidRDefault="00874194">
      <w:pPr>
        <w:pStyle w:val="TOC2"/>
        <w:tabs>
          <w:tab w:val="right" w:leader="dot" w:pos="8630"/>
        </w:tabs>
        <w:rPr>
          <w:ins w:id="42" w:author="Daniel Quest" w:date="2013-08-29T14:23:00Z"/>
          <w:noProof/>
          <w:sz w:val="24"/>
          <w:szCs w:val="24"/>
        </w:rPr>
      </w:pPr>
      <w:ins w:id="43" w:author="Daniel Quest" w:date="2013-08-29T14:23:00Z">
        <w:r w:rsidRPr="00CF4EFA">
          <w:rPr>
            <w:noProof/>
          </w:rPr>
          <w:t>Pretty Print</w:t>
        </w:r>
        <w:r>
          <w:rPr>
            <w:noProof/>
          </w:rPr>
          <w:tab/>
        </w:r>
        <w:r>
          <w:rPr>
            <w:noProof/>
          </w:rPr>
          <w:fldChar w:fldCharType="begin"/>
        </w:r>
        <w:r>
          <w:rPr>
            <w:noProof/>
          </w:rPr>
          <w:instrText xml:space="preserve"> PAGEREF _Toc239405555 \h </w:instrText>
        </w:r>
        <w:r>
          <w:rPr>
            <w:noProof/>
          </w:rPr>
        </w:r>
      </w:ins>
      <w:r>
        <w:rPr>
          <w:noProof/>
        </w:rPr>
        <w:fldChar w:fldCharType="separate"/>
      </w:r>
      <w:ins w:id="44" w:author="Daniel Quest" w:date="2013-08-29T14:23:00Z">
        <w:r>
          <w:rPr>
            <w:noProof/>
          </w:rPr>
          <w:t>7</w:t>
        </w:r>
        <w:r>
          <w:rPr>
            <w:noProof/>
          </w:rPr>
          <w:fldChar w:fldCharType="end"/>
        </w:r>
      </w:ins>
    </w:p>
    <w:p w14:paraId="01627EAE" w14:textId="77777777" w:rsidR="00874194" w:rsidRDefault="00874194">
      <w:pPr>
        <w:pStyle w:val="TOC2"/>
        <w:tabs>
          <w:tab w:val="right" w:leader="dot" w:pos="8630"/>
        </w:tabs>
        <w:rPr>
          <w:ins w:id="45" w:author="Daniel Quest" w:date="2013-08-29T14:23:00Z"/>
          <w:noProof/>
          <w:sz w:val="24"/>
          <w:szCs w:val="24"/>
        </w:rPr>
      </w:pPr>
      <w:ins w:id="46" w:author="Daniel Quest" w:date="2013-08-29T14:23:00Z">
        <w:r w:rsidRPr="00CF4EFA">
          <w:rPr>
            <w:noProof/>
          </w:rPr>
          <w:t>Get all Variants in a Gene</w:t>
        </w:r>
        <w:r>
          <w:rPr>
            <w:noProof/>
          </w:rPr>
          <w:tab/>
        </w:r>
        <w:r>
          <w:rPr>
            <w:noProof/>
          </w:rPr>
          <w:fldChar w:fldCharType="begin"/>
        </w:r>
        <w:r>
          <w:rPr>
            <w:noProof/>
          </w:rPr>
          <w:instrText xml:space="preserve"> PAGEREF _Toc239405556 \h </w:instrText>
        </w:r>
        <w:r>
          <w:rPr>
            <w:noProof/>
          </w:rPr>
        </w:r>
      </w:ins>
      <w:r>
        <w:rPr>
          <w:noProof/>
        </w:rPr>
        <w:fldChar w:fldCharType="separate"/>
      </w:r>
      <w:ins w:id="47" w:author="Daniel Quest" w:date="2013-08-29T14:23:00Z">
        <w:r>
          <w:rPr>
            <w:noProof/>
          </w:rPr>
          <w:t>8</w:t>
        </w:r>
        <w:r>
          <w:rPr>
            <w:noProof/>
          </w:rPr>
          <w:fldChar w:fldCharType="end"/>
        </w:r>
      </w:ins>
    </w:p>
    <w:p w14:paraId="3AA27BC1" w14:textId="77777777" w:rsidR="00874194" w:rsidRDefault="00874194">
      <w:pPr>
        <w:pStyle w:val="TOC1"/>
        <w:tabs>
          <w:tab w:val="right" w:leader="dot" w:pos="8630"/>
        </w:tabs>
        <w:rPr>
          <w:ins w:id="48" w:author="Daniel Quest" w:date="2013-08-29T14:23:00Z"/>
          <w:rFonts w:asciiTheme="minorHAnsi" w:hAnsiTheme="minorHAnsi"/>
          <w:b w:val="0"/>
          <w:noProof/>
          <w:color w:val="auto"/>
        </w:rPr>
      </w:pPr>
      <w:ins w:id="49" w:author="Daniel Quest" w:date="2013-08-29T14:23:00Z">
        <w:r w:rsidRPr="00CF4EFA">
          <w:rPr>
            <w:rFonts w:asciiTheme="minorHAnsi" w:hAnsiTheme="minorHAnsi"/>
            <w:noProof/>
          </w:rPr>
          <w:t>3. BioR Catalogs</w:t>
        </w:r>
        <w:r>
          <w:rPr>
            <w:noProof/>
          </w:rPr>
          <w:tab/>
        </w:r>
        <w:r>
          <w:rPr>
            <w:noProof/>
          </w:rPr>
          <w:fldChar w:fldCharType="begin"/>
        </w:r>
        <w:r>
          <w:rPr>
            <w:noProof/>
          </w:rPr>
          <w:instrText xml:space="preserve"> PAGEREF _Toc239405557 \h </w:instrText>
        </w:r>
        <w:r>
          <w:rPr>
            <w:noProof/>
          </w:rPr>
        </w:r>
      </w:ins>
      <w:r>
        <w:rPr>
          <w:noProof/>
        </w:rPr>
        <w:fldChar w:fldCharType="separate"/>
      </w:r>
      <w:ins w:id="50" w:author="Daniel Quest" w:date="2013-08-29T14:23:00Z">
        <w:r>
          <w:rPr>
            <w:noProof/>
          </w:rPr>
          <w:t>11</w:t>
        </w:r>
        <w:r>
          <w:rPr>
            <w:noProof/>
          </w:rPr>
          <w:fldChar w:fldCharType="end"/>
        </w:r>
      </w:ins>
    </w:p>
    <w:p w14:paraId="06726AD8" w14:textId="77777777" w:rsidR="00874194" w:rsidRDefault="00874194">
      <w:pPr>
        <w:pStyle w:val="TOC2"/>
        <w:tabs>
          <w:tab w:val="right" w:leader="dot" w:pos="8630"/>
        </w:tabs>
        <w:rPr>
          <w:ins w:id="51" w:author="Daniel Quest" w:date="2013-08-29T14:23:00Z"/>
          <w:noProof/>
          <w:sz w:val="24"/>
          <w:szCs w:val="24"/>
        </w:rPr>
      </w:pPr>
      <w:ins w:id="52" w:author="Daniel Quest" w:date="2013-08-29T14:23:00Z">
        <w:r w:rsidRPr="00CF4EFA">
          <w:rPr>
            <w:noProof/>
          </w:rPr>
          <w:t>The BioR Catalog Format</w:t>
        </w:r>
        <w:r>
          <w:rPr>
            <w:noProof/>
          </w:rPr>
          <w:tab/>
        </w:r>
        <w:r>
          <w:rPr>
            <w:noProof/>
          </w:rPr>
          <w:fldChar w:fldCharType="begin"/>
        </w:r>
        <w:r>
          <w:rPr>
            <w:noProof/>
          </w:rPr>
          <w:instrText xml:space="preserve"> PAGEREF _Toc239405558 \h </w:instrText>
        </w:r>
        <w:r>
          <w:rPr>
            <w:noProof/>
          </w:rPr>
        </w:r>
      </w:ins>
      <w:r>
        <w:rPr>
          <w:noProof/>
        </w:rPr>
        <w:fldChar w:fldCharType="separate"/>
      </w:r>
      <w:ins w:id="53" w:author="Daniel Quest" w:date="2013-08-29T14:23:00Z">
        <w:r>
          <w:rPr>
            <w:noProof/>
          </w:rPr>
          <w:t>11</w:t>
        </w:r>
        <w:r>
          <w:rPr>
            <w:noProof/>
          </w:rPr>
          <w:fldChar w:fldCharType="end"/>
        </w:r>
      </w:ins>
    </w:p>
    <w:p w14:paraId="6E79833C" w14:textId="77777777" w:rsidR="00874194" w:rsidRDefault="00874194">
      <w:pPr>
        <w:pStyle w:val="TOC2"/>
        <w:tabs>
          <w:tab w:val="right" w:leader="dot" w:pos="8630"/>
        </w:tabs>
        <w:rPr>
          <w:ins w:id="54" w:author="Daniel Quest" w:date="2013-08-29T14:23:00Z"/>
          <w:noProof/>
          <w:sz w:val="24"/>
          <w:szCs w:val="24"/>
        </w:rPr>
      </w:pPr>
      <w:ins w:id="55" w:author="Daniel Quest" w:date="2013-08-29T14:23:00Z">
        <w:r w:rsidRPr="00CF4EFA">
          <w:rPr>
            <w:noProof/>
          </w:rPr>
          <w:t>Catalog Creation Details</w:t>
        </w:r>
        <w:r>
          <w:rPr>
            <w:noProof/>
          </w:rPr>
          <w:tab/>
        </w:r>
        <w:r>
          <w:rPr>
            <w:noProof/>
          </w:rPr>
          <w:fldChar w:fldCharType="begin"/>
        </w:r>
        <w:r>
          <w:rPr>
            <w:noProof/>
          </w:rPr>
          <w:instrText xml:space="preserve"> PAGEREF _Toc239405559 \h </w:instrText>
        </w:r>
        <w:r>
          <w:rPr>
            <w:noProof/>
          </w:rPr>
        </w:r>
      </w:ins>
      <w:r>
        <w:rPr>
          <w:noProof/>
        </w:rPr>
        <w:fldChar w:fldCharType="separate"/>
      </w:r>
      <w:ins w:id="56" w:author="Daniel Quest" w:date="2013-08-29T14:23:00Z">
        <w:r>
          <w:rPr>
            <w:noProof/>
          </w:rPr>
          <w:t>11</w:t>
        </w:r>
        <w:r>
          <w:rPr>
            <w:noProof/>
          </w:rPr>
          <w:fldChar w:fldCharType="end"/>
        </w:r>
      </w:ins>
    </w:p>
    <w:p w14:paraId="46AC796D" w14:textId="77777777" w:rsidR="00874194" w:rsidRDefault="00874194">
      <w:pPr>
        <w:pStyle w:val="TOC2"/>
        <w:tabs>
          <w:tab w:val="right" w:leader="dot" w:pos="8630"/>
        </w:tabs>
        <w:rPr>
          <w:ins w:id="57" w:author="Daniel Quest" w:date="2013-08-29T14:23:00Z"/>
          <w:noProof/>
          <w:sz w:val="24"/>
          <w:szCs w:val="24"/>
        </w:rPr>
      </w:pPr>
      <w:ins w:id="58" w:author="Daniel Quest" w:date="2013-08-29T14:23:00Z">
        <w:r w:rsidRPr="00CF4EFA">
          <w:rPr>
            <w:noProof/>
          </w:rPr>
          <w:t>Catalogs Availible In BioR</w:t>
        </w:r>
        <w:r>
          <w:rPr>
            <w:noProof/>
          </w:rPr>
          <w:tab/>
        </w:r>
        <w:r>
          <w:rPr>
            <w:noProof/>
          </w:rPr>
          <w:fldChar w:fldCharType="begin"/>
        </w:r>
        <w:r>
          <w:rPr>
            <w:noProof/>
          </w:rPr>
          <w:instrText xml:space="preserve"> PAGEREF _Toc239405560 \h </w:instrText>
        </w:r>
        <w:r>
          <w:rPr>
            <w:noProof/>
          </w:rPr>
        </w:r>
      </w:ins>
      <w:r>
        <w:rPr>
          <w:noProof/>
        </w:rPr>
        <w:fldChar w:fldCharType="separate"/>
      </w:r>
      <w:ins w:id="59" w:author="Daniel Quest" w:date="2013-08-29T14:23:00Z">
        <w:r>
          <w:rPr>
            <w:noProof/>
          </w:rPr>
          <w:t>12</w:t>
        </w:r>
        <w:r>
          <w:rPr>
            <w:noProof/>
          </w:rPr>
          <w:fldChar w:fldCharType="end"/>
        </w:r>
      </w:ins>
    </w:p>
    <w:p w14:paraId="61BB2256" w14:textId="77777777" w:rsidR="00874194" w:rsidRDefault="00874194">
      <w:pPr>
        <w:pStyle w:val="TOC1"/>
        <w:tabs>
          <w:tab w:val="right" w:leader="dot" w:pos="8630"/>
        </w:tabs>
        <w:rPr>
          <w:ins w:id="60" w:author="Daniel Quest" w:date="2013-08-29T14:23:00Z"/>
          <w:rFonts w:asciiTheme="minorHAnsi" w:hAnsiTheme="minorHAnsi"/>
          <w:b w:val="0"/>
          <w:noProof/>
          <w:color w:val="auto"/>
        </w:rPr>
      </w:pPr>
      <w:ins w:id="61" w:author="Daniel Quest" w:date="2013-08-29T14:23:00Z">
        <w:r w:rsidRPr="00CF4EFA">
          <w:rPr>
            <w:rFonts w:asciiTheme="minorHAnsi" w:hAnsiTheme="minorHAnsi"/>
            <w:noProof/>
          </w:rPr>
          <w:t>Examples Matching Genomic Features</w:t>
        </w:r>
        <w:r>
          <w:rPr>
            <w:noProof/>
          </w:rPr>
          <w:tab/>
        </w:r>
        <w:r>
          <w:rPr>
            <w:noProof/>
          </w:rPr>
          <w:fldChar w:fldCharType="begin"/>
        </w:r>
        <w:r>
          <w:rPr>
            <w:noProof/>
          </w:rPr>
          <w:instrText xml:space="preserve"> PAGEREF _Toc239405561 \h </w:instrText>
        </w:r>
        <w:r>
          <w:rPr>
            <w:noProof/>
          </w:rPr>
        </w:r>
      </w:ins>
      <w:r>
        <w:rPr>
          <w:noProof/>
        </w:rPr>
        <w:fldChar w:fldCharType="separate"/>
      </w:r>
      <w:ins w:id="62" w:author="Daniel Quest" w:date="2013-08-29T14:23:00Z">
        <w:r>
          <w:rPr>
            <w:noProof/>
          </w:rPr>
          <w:t>13</w:t>
        </w:r>
        <w:r>
          <w:rPr>
            <w:noProof/>
          </w:rPr>
          <w:fldChar w:fldCharType="end"/>
        </w:r>
      </w:ins>
    </w:p>
    <w:p w14:paraId="632131FB" w14:textId="77777777" w:rsidR="00874194" w:rsidRDefault="00874194">
      <w:pPr>
        <w:pStyle w:val="TOC2"/>
        <w:tabs>
          <w:tab w:val="right" w:leader="dot" w:pos="8630"/>
        </w:tabs>
        <w:rPr>
          <w:ins w:id="63" w:author="Daniel Quest" w:date="2013-08-29T14:23:00Z"/>
          <w:noProof/>
          <w:sz w:val="24"/>
          <w:szCs w:val="24"/>
        </w:rPr>
      </w:pPr>
      <w:ins w:id="64" w:author="Daniel Quest" w:date="2013-08-29T14:23:00Z">
        <w:r w:rsidRPr="00CF4EFA">
          <w:rPr>
            <w:noProof/>
          </w:rPr>
          <w:t>Positional Matches Using Tabix</w:t>
        </w:r>
        <w:r>
          <w:rPr>
            <w:noProof/>
          </w:rPr>
          <w:tab/>
        </w:r>
        <w:r>
          <w:rPr>
            <w:noProof/>
          </w:rPr>
          <w:fldChar w:fldCharType="begin"/>
        </w:r>
        <w:r>
          <w:rPr>
            <w:noProof/>
          </w:rPr>
          <w:instrText xml:space="preserve"> PAGEREF _Toc239405562 \h </w:instrText>
        </w:r>
        <w:r>
          <w:rPr>
            <w:noProof/>
          </w:rPr>
        </w:r>
      </w:ins>
      <w:r>
        <w:rPr>
          <w:noProof/>
        </w:rPr>
        <w:fldChar w:fldCharType="separate"/>
      </w:r>
      <w:ins w:id="65" w:author="Daniel Quest" w:date="2013-08-29T14:23:00Z">
        <w:r>
          <w:rPr>
            <w:noProof/>
          </w:rPr>
          <w:t>13</w:t>
        </w:r>
        <w:r>
          <w:rPr>
            <w:noProof/>
          </w:rPr>
          <w:fldChar w:fldCharType="end"/>
        </w:r>
      </w:ins>
    </w:p>
    <w:p w14:paraId="0B8743E0" w14:textId="77777777" w:rsidR="00874194" w:rsidRDefault="00874194">
      <w:pPr>
        <w:pStyle w:val="TOC2"/>
        <w:tabs>
          <w:tab w:val="right" w:leader="dot" w:pos="8630"/>
        </w:tabs>
        <w:rPr>
          <w:ins w:id="66" w:author="Daniel Quest" w:date="2013-08-29T14:23:00Z"/>
          <w:noProof/>
          <w:sz w:val="24"/>
          <w:szCs w:val="24"/>
        </w:rPr>
      </w:pPr>
      <w:ins w:id="67" w:author="Daniel Quest" w:date="2013-08-29T14:23:00Z">
        <w:r w:rsidRPr="00CF4EFA">
          <w:rPr>
            <w:noProof/>
          </w:rPr>
          <w:t>Annotating Variants with Genes that Overlap</w:t>
        </w:r>
        <w:r>
          <w:rPr>
            <w:noProof/>
          </w:rPr>
          <w:tab/>
        </w:r>
        <w:r>
          <w:rPr>
            <w:noProof/>
          </w:rPr>
          <w:fldChar w:fldCharType="begin"/>
        </w:r>
        <w:r>
          <w:rPr>
            <w:noProof/>
          </w:rPr>
          <w:instrText xml:space="preserve"> PAGEREF _Toc239405563 \h </w:instrText>
        </w:r>
        <w:r>
          <w:rPr>
            <w:noProof/>
          </w:rPr>
        </w:r>
      </w:ins>
      <w:r>
        <w:rPr>
          <w:noProof/>
        </w:rPr>
        <w:fldChar w:fldCharType="separate"/>
      </w:r>
      <w:ins w:id="68" w:author="Daniel Quest" w:date="2013-08-29T14:23:00Z">
        <w:r>
          <w:rPr>
            <w:noProof/>
          </w:rPr>
          <w:t>13</w:t>
        </w:r>
        <w:r>
          <w:rPr>
            <w:noProof/>
          </w:rPr>
          <w:fldChar w:fldCharType="end"/>
        </w:r>
      </w:ins>
    </w:p>
    <w:p w14:paraId="5F43AC1C" w14:textId="77777777" w:rsidR="00874194" w:rsidRDefault="00874194">
      <w:pPr>
        <w:pStyle w:val="TOC2"/>
        <w:tabs>
          <w:tab w:val="right" w:leader="dot" w:pos="8630"/>
        </w:tabs>
        <w:rPr>
          <w:ins w:id="69" w:author="Daniel Quest" w:date="2013-08-29T14:23:00Z"/>
          <w:noProof/>
          <w:sz w:val="24"/>
          <w:szCs w:val="24"/>
        </w:rPr>
      </w:pPr>
      <w:ins w:id="70" w:author="Daniel Quest" w:date="2013-08-29T14:23:00Z">
        <w:r>
          <w:rPr>
            <w:noProof/>
          </w:rPr>
          <w:t>Compressing output to enforce 1-1 semantics</w:t>
        </w:r>
        <w:r>
          <w:rPr>
            <w:noProof/>
          </w:rPr>
          <w:tab/>
        </w:r>
        <w:r>
          <w:rPr>
            <w:noProof/>
          </w:rPr>
          <w:fldChar w:fldCharType="begin"/>
        </w:r>
        <w:r>
          <w:rPr>
            <w:noProof/>
          </w:rPr>
          <w:instrText xml:space="preserve"> PAGEREF _Toc239405564 \h </w:instrText>
        </w:r>
        <w:r>
          <w:rPr>
            <w:noProof/>
          </w:rPr>
        </w:r>
      </w:ins>
      <w:r>
        <w:rPr>
          <w:noProof/>
        </w:rPr>
        <w:fldChar w:fldCharType="separate"/>
      </w:r>
      <w:ins w:id="71" w:author="Daniel Quest" w:date="2013-08-29T14:23:00Z">
        <w:r>
          <w:rPr>
            <w:noProof/>
          </w:rPr>
          <w:t>15</w:t>
        </w:r>
        <w:r>
          <w:rPr>
            <w:noProof/>
          </w:rPr>
          <w:fldChar w:fldCharType="end"/>
        </w:r>
      </w:ins>
    </w:p>
    <w:p w14:paraId="422E8FCE" w14:textId="77777777" w:rsidR="00874194" w:rsidRDefault="00874194">
      <w:pPr>
        <w:pStyle w:val="TOC1"/>
        <w:tabs>
          <w:tab w:val="right" w:leader="dot" w:pos="8630"/>
        </w:tabs>
        <w:rPr>
          <w:ins w:id="72" w:author="Daniel Quest" w:date="2013-08-29T14:23:00Z"/>
          <w:rFonts w:asciiTheme="minorHAnsi" w:hAnsiTheme="minorHAnsi"/>
          <w:b w:val="0"/>
          <w:noProof/>
          <w:color w:val="auto"/>
        </w:rPr>
      </w:pPr>
      <w:ins w:id="73" w:author="Daniel Quest" w:date="2013-08-29T14:23:00Z">
        <w:r>
          <w:rPr>
            <w:noProof/>
          </w:rPr>
          <w:t>Expanded Genes (Xrefs)</w:t>
        </w:r>
        <w:r>
          <w:rPr>
            <w:noProof/>
          </w:rPr>
          <w:tab/>
        </w:r>
        <w:r>
          <w:rPr>
            <w:noProof/>
          </w:rPr>
          <w:fldChar w:fldCharType="begin"/>
        </w:r>
        <w:r>
          <w:rPr>
            <w:noProof/>
          </w:rPr>
          <w:instrText xml:space="preserve"> PAGEREF _Toc239405565 \h </w:instrText>
        </w:r>
        <w:r>
          <w:rPr>
            <w:noProof/>
          </w:rPr>
        </w:r>
      </w:ins>
      <w:r>
        <w:rPr>
          <w:noProof/>
        </w:rPr>
        <w:fldChar w:fldCharType="separate"/>
      </w:r>
      <w:ins w:id="74" w:author="Daniel Quest" w:date="2013-08-29T14:23:00Z">
        <w:r>
          <w:rPr>
            <w:noProof/>
          </w:rPr>
          <w:t>16</w:t>
        </w:r>
        <w:r>
          <w:rPr>
            <w:noProof/>
          </w:rPr>
          <w:fldChar w:fldCharType="end"/>
        </w:r>
      </w:ins>
    </w:p>
    <w:p w14:paraId="0F4F9F51" w14:textId="77777777" w:rsidR="00874194" w:rsidRDefault="00874194">
      <w:pPr>
        <w:pStyle w:val="TOC2"/>
        <w:tabs>
          <w:tab w:val="right" w:leader="dot" w:pos="8630"/>
        </w:tabs>
        <w:rPr>
          <w:ins w:id="75" w:author="Daniel Quest" w:date="2013-08-29T14:23:00Z"/>
          <w:noProof/>
          <w:sz w:val="24"/>
          <w:szCs w:val="24"/>
        </w:rPr>
      </w:pPr>
      <w:ins w:id="76" w:author="Daniel Quest" w:date="2013-08-29T14:23:00Z">
        <w:r>
          <w:rPr>
            <w:noProof/>
          </w:rPr>
          <w:t>Indexing Catalogs</w:t>
        </w:r>
        <w:r>
          <w:rPr>
            <w:noProof/>
          </w:rPr>
          <w:tab/>
        </w:r>
        <w:r>
          <w:rPr>
            <w:noProof/>
          </w:rPr>
          <w:fldChar w:fldCharType="begin"/>
        </w:r>
        <w:r>
          <w:rPr>
            <w:noProof/>
          </w:rPr>
          <w:instrText xml:space="preserve"> PAGEREF _Toc239405566 \h </w:instrText>
        </w:r>
        <w:r>
          <w:rPr>
            <w:noProof/>
          </w:rPr>
        </w:r>
      </w:ins>
      <w:r>
        <w:rPr>
          <w:noProof/>
        </w:rPr>
        <w:fldChar w:fldCharType="separate"/>
      </w:r>
      <w:ins w:id="77" w:author="Daniel Quest" w:date="2013-08-29T14:23:00Z">
        <w:r>
          <w:rPr>
            <w:noProof/>
          </w:rPr>
          <w:t>17</w:t>
        </w:r>
        <w:r>
          <w:rPr>
            <w:noProof/>
          </w:rPr>
          <w:fldChar w:fldCharType="end"/>
        </w:r>
      </w:ins>
    </w:p>
    <w:p w14:paraId="7C9F92DB" w14:textId="77777777" w:rsidR="00874194" w:rsidRDefault="00874194">
      <w:pPr>
        <w:pStyle w:val="TOC2"/>
        <w:tabs>
          <w:tab w:val="right" w:leader="dot" w:pos="8630"/>
        </w:tabs>
        <w:rPr>
          <w:ins w:id="78" w:author="Daniel Quest" w:date="2013-08-29T14:23:00Z"/>
          <w:noProof/>
          <w:sz w:val="24"/>
          <w:szCs w:val="24"/>
        </w:rPr>
      </w:pPr>
      <w:ins w:id="79" w:author="Daniel Quest" w:date="2013-08-29T14:23:00Z">
        <w:r>
          <w:rPr>
            <w:noProof/>
          </w:rPr>
          <w:t>Looking Up Information about a Gene</w:t>
        </w:r>
        <w:r>
          <w:rPr>
            <w:noProof/>
          </w:rPr>
          <w:tab/>
        </w:r>
        <w:r>
          <w:rPr>
            <w:noProof/>
          </w:rPr>
          <w:fldChar w:fldCharType="begin"/>
        </w:r>
        <w:r>
          <w:rPr>
            <w:noProof/>
          </w:rPr>
          <w:instrText xml:space="preserve"> PAGEREF _Toc239405567 \h </w:instrText>
        </w:r>
        <w:r>
          <w:rPr>
            <w:noProof/>
          </w:rPr>
        </w:r>
      </w:ins>
      <w:r>
        <w:rPr>
          <w:noProof/>
        </w:rPr>
        <w:fldChar w:fldCharType="separate"/>
      </w:r>
      <w:ins w:id="80" w:author="Daniel Quest" w:date="2013-08-29T14:23:00Z">
        <w:r>
          <w:rPr>
            <w:noProof/>
          </w:rPr>
          <w:t>18</w:t>
        </w:r>
        <w:r>
          <w:rPr>
            <w:noProof/>
          </w:rPr>
          <w:fldChar w:fldCharType="end"/>
        </w:r>
      </w:ins>
    </w:p>
    <w:p w14:paraId="10D1D0C0" w14:textId="77777777" w:rsidR="00874194" w:rsidRDefault="00874194">
      <w:pPr>
        <w:pStyle w:val="TOC2"/>
        <w:tabs>
          <w:tab w:val="right" w:leader="dot" w:pos="8630"/>
        </w:tabs>
        <w:rPr>
          <w:ins w:id="81" w:author="Daniel Quest" w:date="2013-08-29T14:23:00Z"/>
          <w:noProof/>
          <w:sz w:val="24"/>
          <w:szCs w:val="24"/>
        </w:rPr>
      </w:pPr>
      <w:ins w:id="82" w:author="Daniel Quest" w:date="2013-08-29T14:23:00Z">
        <w:r>
          <w:rPr>
            <w:noProof/>
          </w:rPr>
          <w:t>Example of Walking Cross References</w:t>
        </w:r>
        <w:r>
          <w:rPr>
            <w:noProof/>
          </w:rPr>
          <w:tab/>
        </w:r>
        <w:r>
          <w:rPr>
            <w:noProof/>
          </w:rPr>
          <w:fldChar w:fldCharType="begin"/>
        </w:r>
        <w:r>
          <w:rPr>
            <w:noProof/>
          </w:rPr>
          <w:instrText xml:space="preserve"> PAGEREF _Toc239405568 \h </w:instrText>
        </w:r>
        <w:r>
          <w:rPr>
            <w:noProof/>
          </w:rPr>
        </w:r>
      </w:ins>
      <w:r>
        <w:rPr>
          <w:noProof/>
        </w:rPr>
        <w:fldChar w:fldCharType="separate"/>
      </w:r>
      <w:ins w:id="83" w:author="Daniel Quest" w:date="2013-08-29T14:23:00Z">
        <w:r>
          <w:rPr>
            <w:noProof/>
          </w:rPr>
          <w:t>20</w:t>
        </w:r>
        <w:r>
          <w:rPr>
            <w:noProof/>
          </w:rPr>
          <w:fldChar w:fldCharType="end"/>
        </w:r>
      </w:ins>
    </w:p>
    <w:p w14:paraId="5C420C85" w14:textId="77777777" w:rsidR="00874194" w:rsidRDefault="00874194">
      <w:pPr>
        <w:pStyle w:val="TOC2"/>
        <w:tabs>
          <w:tab w:val="right" w:leader="dot" w:pos="8630"/>
        </w:tabs>
        <w:rPr>
          <w:ins w:id="84" w:author="Daniel Quest" w:date="2013-08-29T14:23:00Z"/>
          <w:noProof/>
          <w:sz w:val="24"/>
          <w:szCs w:val="24"/>
        </w:rPr>
      </w:pPr>
      <w:ins w:id="85" w:author="Daniel Quest" w:date="2013-08-29T14:23:00Z">
        <w:r>
          <w:rPr>
            <w:noProof/>
          </w:rPr>
          <w:t>Generating an OMIM Disorder Report for a Set of rsIDs</w:t>
        </w:r>
        <w:r>
          <w:rPr>
            <w:noProof/>
          </w:rPr>
          <w:tab/>
        </w:r>
        <w:r>
          <w:rPr>
            <w:noProof/>
          </w:rPr>
          <w:fldChar w:fldCharType="begin"/>
        </w:r>
        <w:r>
          <w:rPr>
            <w:noProof/>
          </w:rPr>
          <w:instrText xml:space="preserve"> PAGEREF _Toc239405569 \h </w:instrText>
        </w:r>
        <w:r>
          <w:rPr>
            <w:noProof/>
          </w:rPr>
        </w:r>
      </w:ins>
      <w:r>
        <w:rPr>
          <w:noProof/>
        </w:rPr>
        <w:fldChar w:fldCharType="separate"/>
      </w:r>
      <w:ins w:id="86" w:author="Daniel Quest" w:date="2013-08-29T14:23:00Z">
        <w:r>
          <w:rPr>
            <w:noProof/>
          </w:rPr>
          <w:t>21</w:t>
        </w:r>
        <w:r>
          <w:rPr>
            <w:noProof/>
          </w:rPr>
          <w:fldChar w:fldCharType="end"/>
        </w:r>
      </w:ins>
    </w:p>
    <w:p w14:paraId="6CE7420D" w14:textId="77777777" w:rsidR="00874194" w:rsidRDefault="00874194">
      <w:pPr>
        <w:pStyle w:val="TOC2"/>
        <w:tabs>
          <w:tab w:val="right" w:leader="dot" w:pos="8630"/>
        </w:tabs>
        <w:rPr>
          <w:ins w:id="87" w:author="Daniel Quest" w:date="2013-08-29T14:23:00Z"/>
          <w:noProof/>
          <w:sz w:val="24"/>
          <w:szCs w:val="24"/>
        </w:rPr>
      </w:pPr>
      <w:ins w:id="88" w:author="Daniel Quest" w:date="2013-08-29T14:23:00Z">
        <w:r w:rsidRPr="00CF4EFA">
          <w:rPr>
            <w:noProof/>
          </w:rPr>
          <w:t>Putting it all Together – Making a Genomic Feature Annotation Program</w:t>
        </w:r>
        <w:r>
          <w:rPr>
            <w:noProof/>
          </w:rPr>
          <w:tab/>
        </w:r>
        <w:r>
          <w:rPr>
            <w:noProof/>
          </w:rPr>
          <w:fldChar w:fldCharType="begin"/>
        </w:r>
        <w:r>
          <w:rPr>
            <w:noProof/>
          </w:rPr>
          <w:instrText xml:space="preserve"> PAGEREF _Toc239405570 \h </w:instrText>
        </w:r>
        <w:r>
          <w:rPr>
            <w:noProof/>
          </w:rPr>
        </w:r>
      </w:ins>
      <w:r>
        <w:rPr>
          <w:noProof/>
        </w:rPr>
        <w:fldChar w:fldCharType="separate"/>
      </w:r>
      <w:ins w:id="89" w:author="Daniel Quest" w:date="2013-08-29T14:23:00Z">
        <w:r>
          <w:rPr>
            <w:noProof/>
          </w:rPr>
          <w:t>29</w:t>
        </w:r>
        <w:r>
          <w:rPr>
            <w:noProof/>
          </w:rPr>
          <w:fldChar w:fldCharType="end"/>
        </w:r>
      </w:ins>
    </w:p>
    <w:p w14:paraId="7EDDD099" w14:textId="77777777" w:rsidR="00874194" w:rsidRDefault="00874194">
      <w:pPr>
        <w:pStyle w:val="TOC1"/>
        <w:tabs>
          <w:tab w:val="right" w:leader="dot" w:pos="8630"/>
        </w:tabs>
        <w:rPr>
          <w:ins w:id="90" w:author="Daniel Quest" w:date="2013-08-29T14:23:00Z"/>
          <w:rFonts w:asciiTheme="minorHAnsi" w:hAnsiTheme="minorHAnsi"/>
          <w:b w:val="0"/>
          <w:noProof/>
          <w:color w:val="auto"/>
        </w:rPr>
      </w:pPr>
      <w:ins w:id="91" w:author="Daniel Quest" w:date="2013-08-29T14:23:00Z">
        <w:r w:rsidRPr="00CF4EFA">
          <w:rPr>
            <w:rFonts w:asciiTheme="minorHAnsi" w:hAnsiTheme="minorHAnsi"/>
            <w:noProof/>
          </w:rPr>
          <w:t>Examples Matching Alleles (bior_same_variant)</w:t>
        </w:r>
        <w:r>
          <w:rPr>
            <w:noProof/>
          </w:rPr>
          <w:tab/>
        </w:r>
        <w:r>
          <w:rPr>
            <w:noProof/>
          </w:rPr>
          <w:fldChar w:fldCharType="begin"/>
        </w:r>
        <w:r>
          <w:rPr>
            <w:noProof/>
          </w:rPr>
          <w:instrText xml:space="preserve"> PAGEREF _Toc239405571 \h </w:instrText>
        </w:r>
        <w:r>
          <w:rPr>
            <w:noProof/>
          </w:rPr>
        </w:r>
      </w:ins>
      <w:r>
        <w:rPr>
          <w:noProof/>
        </w:rPr>
        <w:fldChar w:fldCharType="separate"/>
      </w:r>
      <w:ins w:id="92" w:author="Daniel Quest" w:date="2013-08-29T14:23:00Z">
        <w:r>
          <w:rPr>
            <w:noProof/>
          </w:rPr>
          <w:t>30</w:t>
        </w:r>
        <w:r>
          <w:rPr>
            <w:noProof/>
          </w:rPr>
          <w:fldChar w:fldCharType="end"/>
        </w:r>
      </w:ins>
    </w:p>
    <w:p w14:paraId="1E9882BB" w14:textId="77777777" w:rsidR="00874194" w:rsidRDefault="00874194">
      <w:pPr>
        <w:pStyle w:val="TOC2"/>
        <w:tabs>
          <w:tab w:val="right" w:leader="dot" w:pos="8630"/>
        </w:tabs>
        <w:rPr>
          <w:ins w:id="93" w:author="Daniel Quest" w:date="2013-08-29T14:23:00Z"/>
          <w:noProof/>
          <w:sz w:val="24"/>
          <w:szCs w:val="24"/>
        </w:rPr>
      </w:pPr>
      <w:ins w:id="94" w:author="Daniel Quest" w:date="2013-08-29T14:23:00Z">
        <w:r w:rsidRPr="00CF4EFA">
          <w:rPr>
            <w:noProof/>
          </w:rPr>
          <w:t>Putting it All Together Building an AF Pipeline</w:t>
        </w:r>
        <w:r>
          <w:rPr>
            <w:noProof/>
          </w:rPr>
          <w:tab/>
        </w:r>
        <w:r>
          <w:rPr>
            <w:noProof/>
          </w:rPr>
          <w:fldChar w:fldCharType="begin"/>
        </w:r>
        <w:r>
          <w:rPr>
            <w:noProof/>
          </w:rPr>
          <w:instrText xml:space="preserve"> PAGEREF _Toc239405572 \h </w:instrText>
        </w:r>
        <w:r>
          <w:rPr>
            <w:noProof/>
          </w:rPr>
        </w:r>
      </w:ins>
      <w:r>
        <w:rPr>
          <w:noProof/>
        </w:rPr>
        <w:fldChar w:fldCharType="separate"/>
      </w:r>
      <w:ins w:id="95" w:author="Daniel Quest" w:date="2013-08-29T14:23:00Z">
        <w:r>
          <w:rPr>
            <w:noProof/>
          </w:rPr>
          <w:t>44</w:t>
        </w:r>
        <w:r>
          <w:rPr>
            <w:noProof/>
          </w:rPr>
          <w:fldChar w:fldCharType="end"/>
        </w:r>
      </w:ins>
    </w:p>
    <w:p w14:paraId="5BDC113B" w14:textId="77777777" w:rsidR="00874194" w:rsidRDefault="00874194">
      <w:pPr>
        <w:pStyle w:val="TOC1"/>
        <w:tabs>
          <w:tab w:val="right" w:leader="dot" w:pos="8630"/>
        </w:tabs>
        <w:rPr>
          <w:ins w:id="96" w:author="Daniel Quest" w:date="2013-08-29T14:23:00Z"/>
          <w:rFonts w:asciiTheme="minorHAnsi" w:hAnsiTheme="minorHAnsi"/>
          <w:b w:val="0"/>
          <w:noProof/>
          <w:color w:val="auto"/>
        </w:rPr>
      </w:pPr>
      <w:ins w:id="97" w:author="Daniel Quest" w:date="2013-08-29T14:23:00Z">
        <w:r w:rsidRPr="00CF4EFA">
          <w:rPr>
            <w:rFonts w:asciiTheme="minorHAnsi" w:hAnsiTheme="minorHAnsi"/>
            <w:noProof/>
          </w:rPr>
          <w:t>Extracting Data with JSONPaths (bior_drill)</w:t>
        </w:r>
        <w:r>
          <w:rPr>
            <w:noProof/>
          </w:rPr>
          <w:tab/>
        </w:r>
        <w:r>
          <w:rPr>
            <w:noProof/>
          </w:rPr>
          <w:fldChar w:fldCharType="begin"/>
        </w:r>
        <w:r>
          <w:rPr>
            <w:noProof/>
          </w:rPr>
          <w:instrText xml:space="preserve"> PAGEREF _Toc239405573 \h </w:instrText>
        </w:r>
        <w:r>
          <w:rPr>
            <w:noProof/>
          </w:rPr>
        </w:r>
      </w:ins>
      <w:r>
        <w:rPr>
          <w:noProof/>
        </w:rPr>
        <w:fldChar w:fldCharType="separate"/>
      </w:r>
      <w:ins w:id="98" w:author="Daniel Quest" w:date="2013-08-29T14:23:00Z">
        <w:r>
          <w:rPr>
            <w:noProof/>
          </w:rPr>
          <w:t>44</w:t>
        </w:r>
        <w:r>
          <w:rPr>
            <w:noProof/>
          </w:rPr>
          <w:fldChar w:fldCharType="end"/>
        </w:r>
      </w:ins>
    </w:p>
    <w:p w14:paraId="248DE159" w14:textId="77777777" w:rsidR="00874194" w:rsidRDefault="00874194">
      <w:pPr>
        <w:pStyle w:val="TOC1"/>
        <w:tabs>
          <w:tab w:val="right" w:leader="dot" w:pos="8630"/>
        </w:tabs>
        <w:rPr>
          <w:ins w:id="99" w:author="Daniel Quest" w:date="2013-08-29T14:23:00Z"/>
          <w:rFonts w:asciiTheme="minorHAnsi" w:hAnsiTheme="minorHAnsi"/>
          <w:b w:val="0"/>
          <w:noProof/>
          <w:color w:val="auto"/>
        </w:rPr>
      </w:pPr>
      <w:ins w:id="100" w:author="Daniel Quest" w:date="2013-08-29T14:23:00Z">
        <w:r w:rsidRPr="00CF4EFA">
          <w:rPr>
            <w:rFonts w:asciiTheme="minorHAnsi" w:hAnsiTheme="minorHAnsi"/>
            <w:noProof/>
          </w:rPr>
          <w:t>Command Line Tools</w:t>
        </w:r>
        <w:r>
          <w:rPr>
            <w:noProof/>
          </w:rPr>
          <w:tab/>
        </w:r>
        <w:r>
          <w:rPr>
            <w:noProof/>
          </w:rPr>
          <w:fldChar w:fldCharType="begin"/>
        </w:r>
        <w:r>
          <w:rPr>
            <w:noProof/>
          </w:rPr>
          <w:instrText xml:space="preserve"> PAGEREF _Toc239405574 \h </w:instrText>
        </w:r>
        <w:r>
          <w:rPr>
            <w:noProof/>
          </w:rPr>
        </w:r>
      </w:ins>
      <w:r>
        <w:rPr>
          <w:noProof/>
        </w:rPr>
        <w:fldChar w:fldCharType="separate"/>
      </w:r>
      <w:ins w:id="101" w:author="Daniel Quest" w:date="2013-08-29T14:23:00Z">
        <w:r>
          <w:rPr>
            <w:noProof/>
          </w:rPr>
          <w:t>44</w:t>
        </w:r>
        <w:r>
          <w:rPr>
            <w:noProof/>
          </w:rPr>
          <w:fldChar w:fldCharType="end"/>
        </w:r>
      </w:ins>
    </w:p>
    <w:p w14:paraId="720ACFCC" w14:textId="77777777" w:rsidR="00874194" w:rsidRDefault="00874194">
      <w:pPr>
        <w:pStyle w:val="TOC1"/>
        <w:tabs>
          <w:tab w:val="right" w:leader="dot" w:pos="8630"/>
        </w:tabs>
        <w:rPr>
          <w:ins w:id="102" w:author="Daniel Quest" w:date="2013-08-29T14:23:00Z"/>
          <w:rFonts w:asciiTheme="minorHAnsi" w:hAnsiTheme="minorHAnsi"/>
          <w:b w:val="0"/>
          <w:noProof/>
          <w:color w:val="auto"/>
        </w:rPr>
      </w:pPr>
      <w:ins w:id="103" w:author="Daniel Quest" w:date="2013-08-29T14:23:00Z">
        <w:r w:rsidRPr="00CF4EFA">
          <w:rPr>
            <w:rFonts w:asciiTheme="minorHAnsi" w:hAnsiTheme="minorHAnsi"/>
            <w:noProof/>
          </w:rPr>
          <w:t>Mixing In Scripts and Languages</w:t>
        </w:r>
        <w:r>
          <w:rPr>
            <w:noProof/>
          </w:rPr>
          <w:tab/>
        </w:r>
        <w:r>
          <w:rPr>
            <w:noProof/>
          </w:rPr>
          <w:fldChar w:fldCharType="begin"/>
        </w:r>
        <w:r>
          <w:rPr>
            <w:noProof/>
          </w:rPr>
          <w:instrText xml:space="preserve"> PAGEREF _Toc239405575 \h </w:instrText>
        </w:r>
        <w:r>
          <w:rPr>
            <w:noProof/>
          </w:rPr>
        </w:r>
      </w:ins>
      <w:r>
        <w:rPr>
          <w:noProof/>
        </w:rPr>
        <w:fldChar w:fldCharType="separate"/>
      </w:r>
      <w:ins w:id="104" w:author="Daniel Quest" w:date="2013-08-29T14:23:00Z">
        <w:r>
          <w:rPr>
            <w:noProof/>
          </w:rPr>
          <w:t>45</w:t>
        </w:r>
        <w:r>
          <w:rPr>
            <w:noProof/>
          </w:rPr>
          <w:fldChar w:fldCharType="end"/>
        </w:r>
      </w:ins>
    </w:p>
    <w:p w14:paraId="23D2B55B" w14:textId="77777777" w:rsidR="00874194" w:rsidRDefault="00874194">
      <w:pPr>
        <w:pStyle w:val="TOC2"/>
        <w:tabs>
          <w:tab w:val="right" w:leader="dot" w:pos="8630"/>
        </w:tabs>
        <w:rPr>
          <w:ins w:id="105" w:author="Daniel Quest" w:date="2013-08-29T14:23:00Z"/>
          <w:noProof/>
          <w:sz w:val="24"/>
          <w:szCs w:val="24"/>
        </w:rPr>
      </w:pPr>
      <w:ins w:id="106" w:author="Daniel Quest" w:date="2013-08-29T14:23:00Z">
        <w:r w:rsidRPr="00CF4EFA">
          <w:rPr>
            <w:noProof/>
          </w:rPr>
          <w:t>To find all overlapping genes that are not the same gene:</w:t>
        </w:r>
        <w:r>
          <w:rPr>
            <w:noProof/>
          </w:rPr>
          <w:tab/>
        </w:r>
        <w:r>
          <w:rPr>
            <w:noProof/>
          </w:rPr>
          <w:fldChar w:fldCharType="begin"/>
        </w:r>
        <w:r>
          <w:rPr>
            <w:noProof/>
          </w:rPr>
          <w:instrText xml:space="preserve"> PAGEREF _Toc239405576 \h </w:instrText>
        </w:r>
        <w:r>
          <w:rPr>
            <w:noProof/>
          </w:rPr>
        </w:r>
      </w:ins>
      <w:r>
        <w:rPr>
          <w:noProof/>
        </w:rPr>
        <w:fldChar w:fldCharType="separate"/>
      </w:r>
      <w:ins w:id="107" w:author="Daniel Quest" w:date="2013-08-29T14:23:00Z">
        <w:r>
          <w:rPr>
            <w:noProof/>
          </w:rPr>
          <w:t>45</w:t>
        </w:r>
        <w:r>
          <w:rPr>
            <w:noProof/>
          </w:rPr>
          <w:fldChar w:fldCharType="end"/>
        </w:r>
      </w:ins>
    </w:p>
    <w:p w14:paraId="65841B6E" w14:textId="77777777" w:rsidR="00874194" w:rsidRDefault="00874194">
      <w:pPr>
        <w:pStyle w:val="TOC1"/>
        <w:tabs>
          <w:tab w:val="right" w:leader="dot" w:pos="8630"/>
        </w:tabs>
        <w:rPr>
          <w:ins w:id="108" w:author="Daniel Quest" w:date="2013-08-29T14:23:00Z"/>
          <w:rFonts w:asciiTheme="minorHAnsi" w:hAnsiTheme="minorHAnsi"/>
          <w:b w:val="0"/>
          <w:noProof/>
          <w:color w:val="auto"/>
        </w:rPr>
      </w:pPr>
      <w:ins w:id="109" w:author="Daniel Quest" w:date="2013-08-29T14:23:00Z">
        <w:r w:rsidRPr="00CF4EFA">
          <w:rPr>
            <w:rFonts w:asciiTheme="minorHAnsi" w:hAnsiTheme="minorHAnsi"/>
            <w:noProof/>
          </w:rPr>
          <w:t>Common Problems</w:t>
        </w:r>
        <w:r>
          <w:rPr>
            <w:noProof/>
          </w:rPr>
          <w:tab/>
        </w:r>
        <w:r>
          <w:rPr>
            <w:noProof/>
          </w:rPr>
          <w:fldChar w:fldCharType="begin"/>
        </w:r>
        <w:r>
          <w:rPr>
            <w:noProof/>
          </w:rPr>
          <w:instrText xml:space="preserve"> PAGEREF _Toc239405577 \h </w:instrText>
        </w:r>
        <w:r>
          <w:rPr>
            <w:noProof/>
          </w:rPr>
        </w:r>
      </w:ins>
      <w:r>
        <w:rPr>
          <w:noProof/>
        </w:rPr>
        <w:fldChar w:fldCharType="separate"/>
      </w:r>
      <w:ins w:id="110" w:author="Daniel Quest" w:date="2013-08-29T14:23:00Z">
        <w:r>
          <w:rPr>
            <w:noProof/>
          </w:rPr>
          <w:t>45</w:t>
        </w:r>
        <w:r>
          <w:rPr>
            <w:noProof/>
          </w:rPr>
          <w:fldChar w:fldCharType="end"/>
        </w:r>
      </w:ins>
    </w:p>
    <w:p w14:paraId="181D2DB8" w14:textId="77777777" w:rsidR="00874194" w:rsidRDefault="00874194">
      <w:pPr>
        <w:pStyle w:val="TOC2"/>
        <w:tabs>
          <w:tab w:val="right" w:leader="dot" w:pos="8630"/>
        </w:tabs>
        <w:rPr>
          <w:ins w:id="111" w:author="Daniel Quest" w:date="2013-08-29T14:23:00Z"/>
          <w:noProof/>
          <w:sz w:val="24"/>
          <w:szCs w:val="24"/>
        </w:rPr>
      </w:pPr>
      <w:ins w:id="112" w:author="Daniel Quest" w:date="2013-08-29T14:23:00Z">
        <w:r w:rsidRPr="00CF4EFA">
          <w:rPr>
            <w:noProof/>
          </w:rPr>
          <w:t>Handling VCF Files with VERY large headers</w:t>
        </w:r>
        <w:r>
          <w:rPr>
            <w:noProof/>
          </w:rPr>
          <w:tab/>
        </w:r>
        <w:r>
          <w:rPr>
            <w:noProof/>
          </w:rPr>
          <w:fldChar w:fldCharType="begin"/>
        </w:r>
        <w:r>
          <w:rPr>
            <w:noProof/>
          </w:rPr>
          <w:instrText xml:space="preserve"> PAGEREF _Toc239405578 \h </w:instrText>
        </w:r>
        <w:r>
          <w:rPr>
            <w:noProof/>
          </w:rPr>
        </w:r>
      </w:ins>
      <w:r>
        <w:rPr>
          <w:noProof/>
        </w:rPr>
        <w:fldChar w:fldCharType="separate"/>
      </w:r>
      <w:ins w:id="113" w:author="Daniel Quest" w:date="2013-08-29T14:23:00Z">
        <w:r>
          <w:rPr>
            <w:noProof/>
          </w:rPr>
          <w:t>45</w:t>
        </w:r>
        <w:r>
          <w:rPr>
            <w:noProof/>
          </w:rPr>
          <w:fldChar w:fldCharType="end"/>
        </w:r>
      </w:ins>
    </w:p>
    <w:p w14:paraId="326FAEC2" w14:textId="77777777" w:rsidR="00874194" w:rsidRDefault="00874194">
      <w:pPr>
        <w:pStyle w:val="TOC2"/>
        <w:tabs>
          <w:tab w:val="right" w:leader="dot" w:pos="8630"/>
        </w:tabs>
        <w:rPr>
          <w:ins w:id="114" w:author="Daniel Quest" w:date="2013-08-29T14:23:00Z"/>
          <w:noProof/>
          <w:sz w:val="24"/>
          <w:szCs w:val="24"/>
        </w:rPr>
      </w:pPr>
      <w:ins w:id="115" w:author="Daniel Quest" w:date="2013-08-29T14:23:00Z">
        <w:r>
          <w:rPr>
            <w:noProof/>
          </w:rPr>
          <w:lastRenderedPageBreak/>
          <w:t>Large Memory Requirements</w:t>
        </w:r>
        <w:r>
          <w:rPr>
            <w:noProof/>
          </w:rPr>
          <w:tab/>
        </w:r>
        <w:r>
          <w:rPr>
            <w:noProof/>
          </w:rPr>
          <w:fldChar w:fldCharType="begin"/>
        </w:r>
        <w:r>
          <w:rPr>
            <w:noProof/>
          </w:rPr>
          <w:instrText xml:space="preserve"> PAGEREF _Toc239405579 \h </w:instrText>
        </w:r>
        <w:r>
          <w:rPr>
            <w:noProof/>
          </w:rPr>
        </w:r>
      </w:ins>
      <w:r>
        <w:rPr>
          <w:noProof/>
        </w:rPr>
        <w:fldChar w:fldCharType="separate"/>
      </w:r>
      <w:ins w:id="116" w:author="Daniel Quest" w:date="2013-08-29T14:23:00Z">
        <w:r>
          <w:rPr>
            <w:noProof/>
          </w:rPr>
          <w:t>45</w:t>
        </w:r>
        <w:r>
          <w:rPr>
            <w:noProof/>
          </w:rPr>
          <w:fldChar w:fldCharType="end"/>
        </w:r>
      </w:ins>
    </w:p>
    <w:p w14:paraId="019003D3" w14:textId="77777777" w:rsidR="00874194" w:rsidRDefault="00874194">
      <w:pPr>
        <w:pStyle w:val="TOC2"/>
        <w:tabs>
          <w:tab w:val="right" w:leader="dot" w:pos="8630"/>
        </w:tabs>
        <w:rPr>
          <w:ins w:id="117" w:author="Daniel Quest" w:date="2013-08-29T14:23:00Z"/>
          <w:noProof/>
          <w:sz w:val="24"/>
          <w:szCs w:val="24"/>
        </w:rPr>
      </w:pPr>
      <w:ins w:id="118" w:author="Daniel Quest" w:date="2013-08-29T14:23:00Z">
        <w:r>
          <w:rPr>
            <w:noProof/>
          </w:rPr>
          <w:t>BioR exits with some error I don’t understand</w:t>
        </w:r>
        <w:r>
          <w:rPr>
            <w:noProof/>
          </w:rPr>
          <w:tab/>
        </w:r>
        <w:r>
          <w:rPr>
            <w:noProof/>
          </w:rPr>
          <w:fldChar w:fldCharType="begin"/>
        </w:r>
        <w:r>
          <w:rPr>
            <w:noProof/>
          </w:rPr>
          <w:instrText xml:space="preserve"> PAGEREF _Toc239405580 \h </w:instrText>
        </w:r>
        <w:r>
          <w:rPr>
            <w:noProof/>
          </w:rPr>
        </w:r>
      </w:ins>
      <w:r>
        <w:rPr>
          <w:noProof/>
        </w:rPr>
        <w:fldChar w:fldCharType="separate"/>
      </w:r>
      <w:ins w:id="119" w:author="Daniel Quest" w:date="2013-08-29T14:23:00Z">
        <w:r>
          <w:rPr>
            <w:noProof/>
          </w:rPr>
          <w:t>45</w:t>
        </w:r>
        <w:r>
          <w:rPr>
            <w:noProof/>
          </w:rPr>
          <w:fldChar w:fldCharType="end"/>
        </w:r>
      </w:ins>
    </w:p>
    <w:p w14:paraId="0CEF63BD" w14:textId="77777777" w:rsidR="00874194" w:rsidRDefault="00874194">
      <w:pPr>
        <w:pStyle w:val="TOC1"/>
        <w:tabs>
          <w:tab w:val="right" w:leader="dot" w:pos="8630"/>
        </w:tabs>
        <w:rPr>
          <w:ins w:id="120" w:author="Daniel Quest" w:date="2013-08-29T14:23:00Z"/>
          <w:rFonts w:asciiTheme="minorHAnsi" w:hAnsiTheme="minorHAnsi"/>
          <w:b w:val="0"/>
          <w:noProof/>
          <w:color w:val="auto"/>
        </w:rPr>
      </w:pPr>
      <w:ins w:id="121" w:author="Daniel Quest" w:date="2013-08-29T14:23:00Z">
        <w:r w:rsidRPr="00CF4EFA">
          <w:rPr>
            <w:rFonts w:asciiTheme="minorHAnsi" w:hAnsiTheme="minorHAnsi"/>
            <w:noProof/>
          </w:rPr>
          <w:t>Creating Catalogs</w:t>
        </w:r>
        <w:r>
          <w:rPr>
            <w:noProof/>
          </w:rPr>
          <w:tab/>
        </w:r>
        <w:r>
          <w:rPr>
            <w:noProof/>
          </w:rPr>
          <w:fldChar w:fldCharType="begin"/>
        </w:r>
        <w:r>
          <w:rPr>
            <w:noProof/>
          </w:rPr>
          <w:instrText xml:space="preserve"> PAGEREF _Toc239405581 \h </w:instrText>
        </w:r>
        <w:r>
          <w:rPr>
            <w:noProof/>
          </w:rPr>
        </w:r>
      </w:ins>
      <w:r>
        <w:rPr>
          <w:noProof/>
        </w:rPr>
        <w:fldChar w:fldCharType="separate"/>
      </w:r>
      <w:ins w:id="122" w:author="Daniel Quest" w:date="2013-08-29T14:23:00Z">
        <w:r>
          <w:rPr>
            <w:noProof/>
          </w:rPr>
          <w:t>46</w:t>
        </w:r>
        <w:r>
          <w:rPr>
            <w:noProof/>
          </w:rPr>
          <w:fldChar w:fldCharType="end"/>
        </w:r>
      </w:ins>
    </w:p>
    <w:p w14:paraId="56D1F1F9" w14:textId="77777777" w:rsidR="00874194" w:rsidRDefault="00874194">
      <w:pPr>
        <w:pStyle w:val="TOC2"/>
        <w:tabs>
          <w:tab w:val="right" w:leader="dot" w:pos="8630"/>
        </w:tabs>
        <w:rPr>
          <w:ins w:id="123" w:author="Daniel Quest" w:date="2013-08-29T14:23:00Z"/>
          <w:noProof/>
          <w:sz w:val="24"/>
          <w:szCs w:val="24"/>
        </w:rPr>
      </w:pPr>
      <w:ins w:id="124" w:author="Daniel Quest" w:date="2013-08-29T14:23:00Z">
        <w:r w:rsidRPr="00CF4EFA">
          <w:rPr>
            <w:noProof/>
          </w:rPr>
          <w:t>Indexing your Samples</w:t>
        </w:r>
        <w:r>
          <w:rPr>
            <w:noProof/>
          </w:rPr>
          <w:tab/>
        </w:r>
        <w:r>
          <w:rPr>
            <w:noProof/>
          </w:rPr>
          <w:fldChar w:fldCharType="begin"/>
        </w:r>
        <w:r>
          <w:rPr>
            <w:noProof/>
          </w:rPr>
          <w:instrText xml:space="preserve"> PAGEREF _Toc239405582 \h </w:instrText>
        </w:r>
        <w:r>
          <w:rPr>
            <w:noProof/>
          </w:rPr>
        </w:r>
      </w:ins>
      <w:r>
        <w:rPr>
          <w:noProof/>
        </w:rPr>
        <w:fldChar w:fldCharType="separate"/>
      </w:r>
      <w:ins w:id="125" w:author="Daniel Quest" w:date="2013-08-29T14:23:00Z">
        <w:r>
          <w:rPr>
            <w:noProof/>
          </w:rPr>
          <w:t>46</w:t>
        </w:r>
        <w:r>
          <w:rPr>
            <w:noProof/>
          </w:rPr>
          <w:fldChar w:fldCharType="end"/>
        </w:r>
      </w:ins>
    </w:p>
    <w:p w14:paraId="4F3CB828" w14:textId="77777777" w:rsidR="00874194" w:rsidRDefault="00874194">
      <w:pPr>
        <w:pStyle w:val="TOC2"/>
        <w:tabs>
          <w:tab w:val="right" w:leader="dot" w:pos="8630"/>
        </w:tabs>
        <w:rPr>
          <w:ins w:id="126" w:author="Daniel Quest" w:date="2013-08-29T14:23:00Z"/>
          <w:noProof/>
          <w:sz w:val="24"/>
          <w:szCs w:val="24"/>
        </w:rPr>
      </w:pPr>
      <w:ins w:id="127" w:author="Daniel Quest" w:date="2013-08-29T14:23:00Z">
        <w:r w:rsidRPr="00CF4EFA">
          <w:rPr>
            <w:noProof/>
          </w:rPr>
          <w:t>Creating Custom Catalogs</w:t>
        </w:r>
        <w:r>
          <w:rPr>
            <w:noProof/>
          </w:rPr>
          <w:tab/>
        </w:r>
        <w:r>
          <w:rPr>
            <w:noProof/>
          </w:rPr>
          <w:fldChar w:fldCharType="begin"/>
        </w:r>
        <w:r>
          <w:rPr>
            <w:noProof/>
          </w:rPr>
          <w:instrText xml:space="preserve"> PAGEREF _Toc239405583 \h </w:instrText>
        </w:r>
        <w:r>
          <w:rPr>
            <w:noProof/>
          </w:rPr>
        </w:r>
      </w:ins>
      <w:r>
        <w:rPr>
          <w:noProof/>
        </w:rPr>
        <w:fldChar w:fldCharType="separate"/>
      </w:r>
      <w:ins w:id="128" w:author="Daniel Quest" w:date="2013-08-29T14:23:00Z">
        <w:r>
          <w:rPr>
            <w:noProof/>
          </w:rPr>
          <w:t>47</w:t>
        </w:r>
        <w:r>
          <w:rPr>
            <w:noProof/>
          </w:rPr>
          <w:fldChar w:fldCharType="end"/>
        </w:r>
      </w:ins>
    </w:p>
    <w:p w14:paraId="6771BED4" w14:textId="77777777" w:rsidR="00874194" w:rsidRDefault="00874194">
      <w:pPr>
        <w:pStyle w:val="TOC3"/>
        <w:tabs>
          <w:tab w:val="right" w:leader="dot" w:pos="8630"/>
        </w:tabs>
        <w:rPr>
          <w:ins w:id="129" w:author="Daniel Quest" w:date="2013-08-29T14:23:00Z"/>
          <w:i w:val="0"/>
          <w:noProof/>
          <w:sz w:val="24"/>
          <w:szCs w:val="24"/>
        </w:rPr>
      </w:pPr>
      <w:ins w:id="130" w:author="Daniel Quest" w:date="2013-08-29T14:23:00Z">
        <w:r>
          <w:rPr>
            <w:noProof/>
          </w:rPr>
          <w:t>The Publication Process</w:t>
        </w:r>
        <w:r>
          <w:rPr>
            <w:noProof/>
          </w:rPr>
          <w:tab/>
        </w:r>
        <w:r>
          <w:rPr>
            <w:noProof/>
          </w:rPr>
          <w:fldChar w:fldCharType="begin"/>
        </w:r>
        <w:r>
          <w:rPr>
            <w:noProof/>
          </w:rPr>
          <w:instrText xml:space="preserve"> PAGEREF _Toc239405584 \h </w:instrText>
        </w:r>
        <w:r>
          <w:rPr>
            <w:noProof/>
          </w:rPr>
        </w:r>
      </w:ins>
      <w:r>
        <w:rPr>
          <w:noProof/>
        </w:rPr>
        <w:fldChar w:fldCharType="separate"/>
      </w:r>
      <w:ins w:id="131" w:author="Daniel Quest" w:date="2013-08-29T14:23:00Z">
        <w:r>
          <w:rPr>
            <w:noProof/>
          </w:rPr>
          <w:t>47</w:t>
        </w:r>
        <w:r>
          <w:rPr>
            <w:noProof/>
          </w:rPr>
          <w:fldChar w:fldCharType="end"/>
        </w:r>
      </w:ins>
    </w:p>
    <w:p w14:paraId="11B2C53A" w14:textId="77777777" w:rsidR="00874194" w:rsidRDefault="00874194">
      <w:pPr>
        <w:pStyle w:val="TOC3"/>
        <w:tabs>
          <w:tab w:val="right" w:leader="dot" w:pos="8630"/>
        </w:tabs>
        <w:rPr>
          <w:ins w:id="132" w:author="Daniel Quest" w:date="2013-08-29T14:23:00Z"/>
          <w:i w:val="0"/>
          <w:noProof/>
          <w:sz w:val="24"/>
          <w:szCs w:val="24"/>
        </w:rPr>
      </w:pPr>
      <w:ins w:id="133" w:author="Daniel Quest" w:date="2013-08-29T14:23:00Z">
        <w:r>
          <w:rPr>
            <w:noProof/>
          </w:rPr>
          <w:t>Parsing and Converting the Data</w:t>
        </w:r>
        <w:r>
          <w:rPr>
            <w:noProof/>
          </w:rPr>
          <w:tab/>
        </w:r>
        <w:r>
          <w:rPr>
            <w:noProof/>
          </w:rPr>
          <w:fldChar w:fldCharType="begin"/>
        </w:r>
        <w:r>
          <w:rPr>
            <w:noProof/>
          </w:rPr>
          <w:instrText xml:space="preserve"> PAGEREF _Toc239405585 \h </w:instrText>
        </w:r>
        <w:r>
          <w:rPr>
            <w:noProof/>
          </w:rPr>
        </w:r>
      </w:ins>
      <w:r>
        <w:rPr>
          <w:noProof/>
        </w:rPr>
        <w:fldChar w:fldCharType="separate"/>
      </w:r>
      <w:ins w:id="134" w:author="Daniel Quest" w:date="2013-08-29T14:23:00Z">
        <w:r>
          <w:rPr>
            <w:noProof/>
          </w:rPr>
          <w:t>48</w:t>
        </w:r>
        <w:r>
          <w:rPr>
            <w:noProof/>
          </w:rPr>
          <w:fldChar w:fldCharType="end"/>
        </w:r>
      </w:ins>
    </w:p>
    <w:p w14:paraId="1244FF5D" w14:textId="77777777" w:rsidR="00874194" w:rsidRDefault="00874194">
      <w:pPr>
        <w:pStyle w:val="TOC3"/>
        <w:tabs>
          <w:tab w:val="right" w:leader="dot" w:pos="8630"/>
        </w:tabs>
        <w:rPr>
          <w:ins w:id="135" w:author="Daniel Quest" w:date="2013-08-29T14:23:00Z"/>
          <w:i w:val="0"/>
          <w:noProof/>
          <w:sz w:val="24"/>
          <w:szCs w:val="24"/>
        </w:rPr>
      </w:pPr>
      <w:ins w:id="136" w:author="Daniel Quest" w:date="2013-08-29T14:23:00Z">
        <w:r>
          <w:rPr>
            <w:noProof/>
          </w:rPr>
          <w:t>Indexing the Data for Coordinate Based Search</w:t>
        </w:r>
        <w:r>
          <w:rPr>
            <w:noProof/>
          </w:rPr>
          <w:tab/>
        </w:r>
        <w:r>
          <w:rPr>
            <w:noProof/>
          </w:rPr>
          <w:fldChar w:fldCharType="begin"/>
        </w:r>
        <w:r>
          <w:rPr>
            <w:noProof/>
          </w:rPr>
          <w:instrText xml:space="preserve"> PAGEREF _Toc239405586 \h </w:instrText>
        </w:r>
        <w:r>
          <w:rPr>
            <w:noProof/>
          </w:rPr>
        </w:r>
      </w:ins>
      <w:r>
        <w:rPr>
          <w:noProof/>
        </w:rPr>
        <w:fldChar w:fldCharType="separate"/>
      </w:r>
      <w:ins w:id="137" w:author="Daniel Quest" w:date="2013-08-29T14:23:00Z">
        <w:r>
          <w:rPr>
            <w:noProof/>
          </w:rPr>
          <w:t>48</w:t>
        </w:r>
        <w:r>
          <w:rPr>
            <w:noProof/>
          </w:rPr>
          <w:fldChar w:fldCharType="end"/>
        </w:r>
      </w:ins>
    </w:p>
    <w:p w14:paraId="7C055C96" w14:textId="77777777" w:rsidR="00874194" w:rsidRDefault="00874194">
      <w:pPr>
        <w:pStyle w:val="TOC3"/>
        <w:tabs>
          <w:tab w:val="right" w:leader="dot" w:pos="8630"/>
        </w:tabs>
        <w:rPr>
          <w:ins w:id="138" w:author="Daniel Quest" w:date="2013-08-29T14:23:00Z"/>
          <w:i w:val="0"/>
          <w:noProof/>
          <w:sz w:val="24"/>
          <w:szCs w:val="24"/>
        </w:rPr>
      </w:pPr>
      <w:ins w:id="139" w:author="Daniel Quest" w:date="2013-08-29T14:23:00Z">
        <w:r>
          <w:rPr>
            <w:noProof/>
          </w:rPr>
          <w:t>Hints on Creating Indexes on Custom Catalogs</w:t>
        </w:r>
        <w:r>
          <w:rPr>
            <w:noProof/>
          </w:rPr>
          <w:tab/>
        </w:r>
        <w:r>
          <w:rPr>
            <w:noProof/>
          </w:rPr>
          <w:fldChar w:fldCharType="begin"/>
        </w:r>
        <w:r>
          <w:rPr>
            <w:noProof/>
          </w:rPr>
          <w:instrText xml:space="preserve"> PAGEREF _Toc239405587 \h </w:instrText>
        </w:r>
        <w:r>
          <w:rPr>
            <w:noProof/>
          </w:rPr>
        </w:r>
      </w:ins>
      <w:r>
        <w:rPr>
          <w:noProof/>
        </w:rPr>
        <w:fldChar w:fldCharType="separate"/>
      </w:r>
      <w:ins w:id="140" w:author="Daniel Quest" w:date="2013-08-29T14:23:00Z">
        <w:r>
          <w:rPr>
            <w:noProof/>
          </w:rPr>
          <w:t>49</w:t>
        </w:r>
        <w:r>
          <w:rPr>
            <w:noProof/>
          </w:rPr>
          <w:fldChar w:fldCharType="end"/>
        </w:r>
      </w:ins>
    </w:p>
    <w:p w14:paraId="74BDE378" w14:textId="77777777" w:rsidR="00874194" w:rsidRDefault="00874194">
      <w:pPr>
        <w:pStyle w:val="TOC2"/>
        <w:tabs>
          <w:tab w:val="right" w:leader="dot" w:pos="8630"/>
        </w:tabs>
        <w:rPr>
          <w:ins w:id="141" w:author="Daniel Quest" w:date="2013-08-29T14:23:00Z"/>
          <w:noProof/>
          <w:sz w:val="24"/>
          <w:szCs w:val="24"/>
        </w:rPr>
      </w:pPr>
      <w:ins w:id="142" w:author="Daniel Quest" w:date="2013-08-29T14:23:00Z">
        <w:r w:rsidRPr="00CF4EFA">
          <w:rPr>
            <w:rFonts w:ascii="Calibri" w:hAnsi="Calibri" w:cs="Calibri"/>
            <w:noProof/>
          </w:rPr>
          <w:t>Use BioR to map SNP on rsID and find overlapping genes.</w:t>
        </w:r>
        <w:r>
          <w:rPr>
            <w:noProof/>
          </w:rPr>
          <w:tab/>
        </w:r>
        <w:r>
          <w:rPr>
            <w:noProof/>
          </w:rPr>
          <w:fldChar w:fldCharType="begin"/>
        </w:r>
        <w:r>
          <w:rPr>
            <w:noProof/>
          </w:rPr>
          <w:instrText xml:space="preserve"> PAGEREF _Toc239405588 \h </w:instrText>
        </w:r>
        <w:r>
          <w:rPr>
            <w:noProof/>
          </w:rPr>
        </w:r>
      </w:ins>
      <w:r>
        <w:rPr>
          <w:noProof/>
        </w:rPr>
        <w:fldChar w:fldCharType="separate"/>
      </w:r>
      <w:ins w:id="143" w:author="Daniel Quest" w:date="2013-08-29T14:23:00Z">
        <w:r>
          <w:rPr>
            <w:noProof/>
          </w:rPr>
          <w:t>49</w:t>
        </w:r>
        <w:r>
          <w:rPr>
            <w:noProof/>
          </w:rPr>
          <w:fldChar w:fldCharType="end"/>
        </w:r>
      </w:ins>
    </w:p>
    <w:p w14:paraId="33CC71E6" w14:textId="77777777" w:rsidR="00874194" w:rsidRDefault="00874194">
      <w:pPr>
        <w:pStyle w:val="TOC2"/>
        <w:tabs>
          <w:tab w:val="right" w:leader="dot" w:pos="8630"/>
        </w:tabs>
        <w:rPr>
          <w:ins w:id="144" w:author="Daniel Quest" w:date="2013-08-29T14:23:00Z"/>
          <w:noProof/>
          <w:sz w:val="24"/>
          <w:szCs w:val="24"/>
        </w:rPr>
      </w:pPr>
      <w:ins w:id="145" w:author="Daniel Quest" w:date="2013-08-29T14:23:00Z">
        <w:r>
          <w:rPr>
            <w:noProof/>
          </w:rPr>
          <w:t>Case Study: Creating a Report that Maps rsIDs to Genes.</w:t>
        </w:r>
        <w:r>
          <w:rPr>
            <w:noProof/>
          </w:rPr>
          <w:tab/>
        </w:r>
        <w:r>
          <w:rPr>
            <w:noProof/>
          </w:rPr>
          <w:fldChar w:fldCharType="begin"/>
        </w:r>
        <w:r>
          <w:rPr>
            <w:noProof/>
          </w:rPr>
          <w:instrText xml:space="preserve"> PAGEREF _Toc239405589 \h </w:instrText>
        </w:r>
        <w:r>
          <w:rPr>
            <w:noProof/>
          </w:rPr>
        </w:r>
      </w:ins>
      <w:r>
        <w:rPr>
          <w:noProof/>
        </w:rPr>
        <w:fldChar w:fldCharType="separate"/>
      </w:r>
      <w:ins w:id="146" w:author="Daniel Quest" w:date="2013-08-29T14:23:00Z">
        <w:r>
          <w:rPr>
            <w:noProof/>
          </w:rPr>
          <w:t>54</w:t>
        </w:r>
        <w:r>
          <w:rPr>
            <w:noProof/>
          </w:rPr>
          <w:fldChar w:fldCharType="end"/>
        </w:r>
      </w:ins>
    </w:p>
    <w:p w14:paraId="6065D1D4" w14:textId="77777777" w:rsidR="00F500CB" w:rsidRPr="000A17BA" w:rsidRDefault="00A50462" w:rsidP="00F500CB">
      <w:r w:rsidRPr="000A17BA">
        <w:fldChar w:fldCharType="end"/>
      </w:r>
    </w:p>
    <w:p w14:paraId="3D2F98BE" w14:textId="77777777" w:rsidR="00F500CB" w:rsidRPr="000A17BA" w:rsidRDefault="00F500CB" w:rsidP="00F500CB"/>
    <w:p w14:paraId="66038BFC" w14:textId="77777777" w:rsidR="00F500CB" w:rsidRPr="000A17BA" w:rsidRDefault="00F500CB">
      <w:r w:rsidRPr="000A17BA">
        <w:br w:type="page"/>
      </w:r>
      <w:bookmarkStart w:id="147" w:name="_GoBack"/>
      <w:bookmarkEnd w:id="147"/>
    </w:p>
    <w:p w14:paraId="311E3005" w14:textId="77777777" w:rsidR="00F500CB" w:rsidRPr="000A17BA" w:rsidRDefault="00F500CB" w:rsidP="00F500CB"/>
    <w:p w14:paraId="6E24F1C0" w14:textId="77777777" w:rsidR="005A4986" w:rsidRPr="000A17BA" w:rsidRDefault="005A4986" w:rsidP="0000183E">
      <w:pPr>
        <w:pStyle w:val="Title"/>
        <w:rPr>
          <w:rFonts w:asciiTheme="minorHAnsi" w:hAnsiTheme="minorHAnsi"/>
        </w:rPr>
      </w:pPr>
      <w:r w:rsidRPr="000A17BA">
        <w:rPr>
          <w:rFonts w:asciiTheme="minorHAnsi" w:hAnsiTheme="minorHAnsi"/>
        </w:rPr>
        <w:t>The Biological Repository</w:t>
      </w:r>
      <w:r w:rsidR="00D56CFA" w:rsidRPr="000A17BA">
        <w:rPr>
          <w:rFonts w:asciiTheme="minorHAnsi" w:hAnsiTheme="minorHAnsi"/>
        </w:rPr>
        <w:t xml:space="preserve"> (BioR)</w:t>
      </w:r>
      <w:r w:rsidRPr="000A17BA">
        <w:rPr>
          <w:rFonts w:asciiTheme="minorHAnsi" w:hAnsiTheme="minorHAnsi"/>
        </w:rPr>
        <w:t xml:space="preserve"> and BioRTools User Guide</w:t>
      </w:r>
      <w:r w:rsidR="00304D08" w:rsidRPr="000A17BA">
        <w:rPr>
          <w:rFonts w:asciiTheme="minorHAnsi" w:hAnsiTheme="minorHAnsi"/>
        </w:rPr>
        <w:t xml:space="preserve"> v 2.0</w:t>
      </w:r>
    </w:p>
    <w:p w14:paraId="1A5B4CF6" w14:textId="77777777" w:rsidR="00472A83" w:rsidRPr="005800C1" w:rsidRDefault="005A4986" w:rsidP="005800C1">
      <w:pPr>
        <w:rPr>
          <w:sz w:val="20"/>
          <w:szCs w:val="20"/>
        </w:rPr>
      </w:pPr>
      <w:r w:rsidRPr="000A17BA">
        <w:rPr>
          <w:sz w:val="20"/>
          <w:szCs w:val="20"/>
        </w:rPr>
        <w:t>BioR is an annotation engine.  Inside Mayo, it’s primary use is to annotate human variation, but it is not limited to that – it is a general purpose</w:t>
      </w:r>
      <w:r w:rsidR="00845C96" w:rsidRPr="000A17BA">
        <w:rPr>
          <w:sz w:val="20"/>
          <w:szCs w:val="20"/>
        </w:rPr>
        <w:t xml:space="preserve"> genomic</w:t>
      </w:r>
      <w:r w:rsidRPr="000A17BA">
        <w:rPr>
          <w:sz w:val="20"/>
          <w:szCs w:val="20"/>
        </w:rPr>
        <w:t xml:space="preserve"> data integration tool that enables coordinate based searches and joins based on strings.</w:t>
      </w:r>
      <w:r w:rsidR="0000183E" w:rsidRPr="000A17BA">
        <w:rPr>
          <w:sz w:val="20"/>
          <w:szCs w:val="20"/>
        </w:rPr>
        <w:t xml:space="preserve">  </w:t>
      </w:r>
      <w:r w:rsidR="00B463AF" w:rsidRPr="000A17BA">
        <w:rPr>
          <w:sz w:val="20"/>
          <w:szCs w:val="20"/>
        </w:rPr>
        <w:t>BioR is like programming using lego blocks, each block may not be exactly what you want, but you can put the blocks together to create programs extremely rapidly.</w:t>
      </w:r>
      <w:r w:rsidR="00845C96" w:rsidRPr="000A17BA">
        <w:rPr>
          <w:sz w:val="20"/>
          <w:szCs w:val="20"/>
        </w:rPr>
        <w:t xml:space="preserve">  The component ‘blocks’ include all existing </w:t>
      </w:r>
      <w:r w:rsidR="00A76833">
        <w:rPr>
          <w:sz w:val="20"/>
          <w:szCs w:val="20"/>
        </w:rPr>
        <w:t>UNIX</w:t>
      </w:r>
      <w:r w:rsidR="00845C96" w:rsidRPr="000A17BA">
        <w:rPr>
          <w:sz w:val="20"/>
          <w:szCs w:val="20"/>
        </w:rPr>
        <w:t xml:space="preserve"> commands, stand alone tools (e.g. bedtools), and the bior_toolkit.</w:t>
      </w:r>
      <w:r w:rsidR="00B463AF" w:rsidRPr="000A17BA">
        <w:rPr>
          <w:sz w:val="20"/>
          <w:szCs w:val="20"/>
        </w:rPr>
        <w:t xml:space="preserve">  </w:t>
      </w:r>
      <w:r w:rsidR="0000183E" w:rsidRPr="000A17BA">
        <w:rPr>
          <w:sz w:val="20"/>
          <w:szCs w:val="20"/>
        </w:rPr>
        <w:t xml:space="preserve">This user guide will help get </w:t>
      </w:r>
      <w:r w:rsidR="00845C96" w:rsidRPr="000A17BA">
        <w:rPr>
          <w:sz w:val="20"/>
          <w:szCs w:val="20"/>
        </w:rPr>
        <w:t>you up to speed in how to use BioR</w:t>
      </w:r>
      <w:r w:rsidR="0000183E" w:rsidRPr="000A17BA">
        <w:rPr>
          <w:sz w:val="20"/>
          <w:szCs w:val="20"/>
        </w:rPr>
        <w:t xml:space="preserve"> in one document.</w:t>
      </w:r>
    </w:p>
    <w:p w14:paraId="3BA436BC" w14:textId="77777777" w:rsidR="005A4986" w:rsidRPr="000A17BA" w:rsidRDefault="00EC4E44" w:rsidP="005A4986">
      <w:pPr>
        <w:pStyle w:val="Heading1"/>
        <w:rPr>
          <w:rFonts w:asciiTheme="minorHAnsi" w:hAnsiTheme="minorHAnsi"/>
        </w:rPr>
      </w:pPr>
      <w:bookmarkStart w:id="148" w:name="_Toc239405541"/>
      <w:r w:rsidRPr="000A17BA">
        <w:rPr>
          <w:rFonts w:asciiTheme="minorHAnsi" w:hAnsiTheme="minorHAnsi"/>
        </w:rPr>
        <w:t xml:space="preserve">1. </w:t>
      </w:r>
      <w:r w:rsidR="005A4986" w:rsidRPr="000A17BA">
        <w:rPr>
          <w:rFonts w:asciiTheme="minorHAnsi" w:hAnsiTheme="minorHAnsi"/>
        </w:rPr>
        <w:t>Installation:</w:t>
      </w:r>
      <w:bookmarkEnd w:id="148"/>
    </w:p>
    <w:p w14:paraId="25D49B12" w14:textId="77777777" w:rsidR="005A4986" w:rsidRPr="000A17BA" w:rsidRDefault="005A4986" w:rsidP="005A4986">
      <w:pPr>
        <w:pStyle w:val="Heading2"/>
        <w:rPr>
          <w:rFonts w:asciiTheme="minorHAnsi" w:hAnsiTheme="minorHAnsi"/>
        </w:rPr>
      </w:pPr>
      <w:bookmarkStart w:id="149" w:name="_Toc239405542"/>
      <w:r w:rsidRPr="000A17BA">
        <w:rPr>
          <w:rFonts w:asciiTheme="minorHAnsi" w:hAnsiTheme="minorHAnsi"/>
        </w:rPr>
        <w:t>Installing inside Mayo with access to the Research Computing Facility</w:t>
      </w:r>
      <w:r w:rsidR="0000183E" w:rsidRPr="000A17BA">
        <w:rPr>
          <w:rFonts w:asciiTheme="minorHAnsi" w:hAnsiTheme="minorHAnsi"/>
        </w:rPr>
        <w:t xml:space="preserve"> (RCF)</w:t>
      </w:r>
      <w:bookmarkEnd w:id="149"/>
    </w:p>
    <w:p w14:paraId="684DD408" w14:textId="77777777" w:rsidR="005A4986" w:rsidRPr="000A17BA" w:rsidRDefault="0000183E" w:rsidP="005A4986">
      <w:pPr>
        <w:rPr>
          <w:sz w:val="20"/>
          <w:szCs w:val="20"/>
        </w:rPr>
      </w:pPr>
      <w:r w:rsidRPr="000A17BA">
        <w:rPr>
          <w:sz w:val="20"/>
          <w:szCs w:val="20"/>
        </w:rPr>
        <w:t>If you have acce</w:t>
      </w:r>
      <w:r w:rsidR="000467BD" w:rsidRPr="000A17BA">
        <w:rPr>
          <w:sz w:val="20"/>
          <w:szCs w:val="20"/>
        </w:rPr>
        <w:t>ss to the RCF, you are in luck! W</w:t>
      </w:r>
      <w:r w:rsidRPr="000A17BA">
        <w:rPr>
          <w:sz w:val="20"/>
          <w:szCs w:val="20"/>
        </w:rPr>
        <w:t>e have already installed BioRTools for you, all you need to do is put it in your path.  Here are the steps to do that:</w:t>
      </w:r>
    </w:p>
    <w:p w14:paraId="0CCC3696" w14:textId="77777777" w:rsidR="0000183E" w:rsidRPr="000A17BA" w:rsidRDefault="0000183E" w:rsidP="005A4986"/>
    <w:p w14:paraId="1156DFC1" w14:textId="77777777" w:rsidR="0000183E" w:rsidRPr="000A17BA" w:rsidRDefault="0000183E" w:rsidP="0000183E">
      <w:pPr>
        <w:pStyle w:val="Heading3"/>
        <w:ind w:left="600"/>
        <w:rPr>
          <w:rFonts w:asciiTheme="minorHAnsi" w:eastAsia="Times New Roman" w:hAnsiTheme="minorHAnsi" w:cs="Times New Roman"/>
        </w:rPr>
      </w:pPr>
      <w:bookmarkStart w:id="150" w:name="_Toc239405543"/>
      <w:r w:rsidRPr="000A17BA">
        <w:rPr>
          <w:rFonts w:asciiTheme="minorHAnsi" w:eastAsia="Times New Roman" w:hAnsiTheme="minorHAnsi" w:cs="Times New Roman"/>
        </w:rPr>
        <w:t>Overview</w:t>
      </w:r>
      <w:bookmarkEnd w:id="150"/>
    </w:p>
    <w:p w14:paraId="4CD298A0" w14:textId="77777777" w:rsidR="0000183E" w:rsidRPr="000A17BA" w:rsidRDefault="0000183E" w:rsidP="0000183E">
      <w:pPr>
        <w:pStyle w:val="NormalWeb"/>
        <w:ind w:left="600"/>
        <w:rPr>
          <w:rFonts w:asciiTheme="minorHAnsi" w:hAnsiTheme="minorHAnsi"/>
        </w:rPr>
      </w:pPr>
      <w:r w:rsidRPr="000A17BA">
        <w:rPr>
          <w:rFonts w:asciiTheme="minorHAnsi" w:hAnsiTheme="minorHAnsi"/>
        </w:rPr>
        <w:t>The CLI is available through the </w:t>
      </w:r>
      <w:r w:rsidRPr="000A17BA">
        <w:rPr>
          <w:rStyle w:val="Strong"/>
          <w:rFonts w:asciiTheme="minorHAnsi" w:hAnsiTheme="minorHAnsi"/>
        </w:rPr>
        <w:t>mayobiotools</w:t>
      </w:r>
      <w:r w:rsidRPr="000A17BA">
        <w:rPr>
          <w:rFonts w:asciiTheme="minorHAnsi" w:hAnsiTheme="minorHAnsi"/>
        </w:rPr>
        <w:t xml:space="preserve"> utility.  No software needs to be downloaded as it's already pre-installed.  Make sure you select version 2.0 or greater.</w:t>
      </w:r>
      <w:r w:rsidRPr="000A17BA">
        <w:rPr>
          <w:rFonts w:asciiTheme="minorHAnsi" w:eastAsia="Times New Roman" w:hAnsiTheme="minorHAnsi"/>
        </w:rPr>
        <w:t> </w:t>
      </w:r>
    </w:p>
    <w:p w14:paraId="4635FDBA" w14:textId="77777777" w:rsidR="0000183E" w:rsidRPr="000A17BA" w:rsidRDefault="0000183E" w:rsidP="0000183E">
      <w:pPr>
        <w:pStyle w:val="Heading3"/>
        <w:ind w:left="600"/>
        <w:rPr>
          <w:rFonts w:asciiTheme="minorHAnsi" w:eastAsia="Times New Roman" w:hAnsiTheme="minorHAnsi" w:cs="Times New Roman"/>
        </w:rPr>
      </w:pPr>
      <w:bookmarkStart w:id="151" w:name="_Toc239405544"/>
      <w:r w:rsidRPr="000A17BA">
        <w:rPr>
          <w:rFonts w:asciiTheme="minorHAnsi" w:eastAsia="Times New Roman" w:hAnsiTheme="minorHAnsi" w:cs="Times New Roman"/>
        </w:rPr>
        <w:t>Steps</w:t>
      </w:r>
      <w:bookmarkEnd w:id="151"/>
    </w:p>
    <w:p w14:paraId="2053ACFA"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login to an RCF submission node server (example: "ssh crick6.mayo.edu")</w:t>
      </w:r>
    </w:p>
    <w:p w14:paraId="451FB595"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execute "mayobiotools"</w:t>
      </w:r>
    </w:p>
    <w:p w14:paraId="6C85E8E5"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scan the list of packages for "java"</w:t>
      </w:r>
    </w:p>
    <w:p w14:paraId="68449C3D"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type corresponding package number and press enter</w:t>
      </w:r>
    </w:p>
    <w:p w14:paraId="2B2AC486"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select a version that is 1.6 or higher</w:t>
      </w:r>
    </w:p>
    <w:p w14:paraId="22C225E5"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scan the list of packages for "bior_scripts"</w:t>
      </w:r>
    </w:p>
    <w:p w14:paraId="0D34742C"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type corresponding package number and press enter</w:t>
      </w:r>
    </w:p>
    <w:p w14:paraId="30597561"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select "2.0.0" version</w:t>
      </w:r>
    </w:p>
    <w:p w14:paraId="72F8E952"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quit mayobiotools and save changes</w:t>
      </w:r>
    </w:p>
    <w:p w14:paraId="521BDBE2"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logout and log back into the RCF submission node server</w:t>
      </w:r>
    </w:p>
    <w:p w14:paraId="11CF58ED"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BioR Command Line Client commands are now available</w:t>
      </w:r>
    </w:p>
    <w:p w14:paraId="5A933E2F" w14:textId="0D378974"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Try this from the command line: "</w:t>
      </w:r>
      <w:r w:rsidR="00DB3313">
        <w:rPr>
          <w:rFonts w:asciiTheme="minorHAnsi" w:hAnsiTheme="minorHAnsi"/>
        </w:rPr>
        <w:t>bior_vcf_to_tjson</w:t>
      </w:r>
      <w:r w:rsidRPr="000A17BA">
        <w:rPr>
          <w:rFonts w:asciiTheme="minorHAnsi" w:hAnsiTheme="minorHAnsi"/>
        </w:rPr>
        <w:t> -h"  if BioR is working you should see a help message.</w:t>
      </w:r>
    </w:p>
    <w:p w14:paraId="5DC572DB" w14:textId="77777777" w:rsidR="0000183E" w:rsidRPr="000A17BA" w:rsidRDefault="0000183E" w:rsidP="0000183E">
      <w:pPr>
        <w:pStyle w:val="NormalWeb"/>
        <w:numPr>
          <w:ilvl w:val="0"/>
          <w:numId w:val="1"/>
        </w:numPr>
        <w:ind w:left="1320"/>
        <w:rPr>
          <w:rFonts w:asciiTheme="minorHAnsi" w:hAnsiTheme="minorHAnsi"/>
        </w:rPr>
      </w:pPr>
      <w:r w:rsidRPr="000A17BA">
        <w:rPr>
          <w:rFonts w:asciiTheme="minorHAnsi" w:hAnsiTheme="minorHAnsi"/>
        </w:rPr>
        <w:t>To expore the bior scripts available on the command line type bior followed by a tab.</w:t>
      </w:r>
    </w:p>
    <w:p w14:paraId="7AD416F8" w14:textId="77777777" w:rsidR="00D56CFA" w:rsidRPr="000A17BA" w:rsidRDefault="00D56CFA" w:rsidP="00D56CFA">
      <w:pPr>
        <w:pStyle w:val="Heading2"/>
        <w:rPr>
          <w:rFonts w:asciiTheme="minorHAnsi" w:hAnsiTheme="minorHAnsi"/>
        </w:rPr>
      </w:pPr>
      <w:bookmarkStart w:id="152" w:name="_Toc239405545"/>
      <w:r w:rsidRPr="000A17BA">
        <w:rPr>
          <w:rFonts w:asciiTheme="minorHAnsi" w:hAnsiTheme="minorHAnsi"/>
        </w:rPr>
        <w:t>Installing the Biological Repository</w:t>
      </w:r>
      <w:r w:rsidR="000467BD" w:rsidRPr="000A17BA">
        <w:rPr>
          <w:rFonts w:asciiTheme="minorHAnsi" w:hAnsiTheme="minorHAnsi"/>
        </w:rPr>
        <w:t xml:space="preserve"> Catalogs</w:t>
      </w:r>
      <w:bookmarkEnd w:id="152"/>
    </w:p>
    <w:p w14:paraId="35821903" w14:textId="77777777" w:rsidR="00D56CFA" w:rsidRPr="000A17BA" w:rsidRDefault="00D56CFA" w:rsidP="00D56CFA">
      <w:pPr>
        <w:pStyle w:val="NormalWeb"/>
        <w:rPr>
          <w:rFonts w:asciiTheme="minorHAnsi" w:hAnsiTheme="minorHAnsi"/>
        </w:rPr>
      </w:pPr>
      <w:r w:rsidRPr="000A17BA">
        <w:rPr>
          <w:rFonts w:asciiTheme="minorHAnsi" w:hAnsiTheme="minorHAnsi" w:cs="Calibri"/>
        </w:rPr>
        <w:t>On the RCF, no installation is needed.</w:t>
      </w:r>
      <w:r w:rsidR="00654FC5" w:rsidRPr="000A17BA">
        <w:rPr>
          <w:rFonts w:asciiTheme="minorHAnsi" w:hAnsiTheme="minorHAnsi" w:cs="Calibri"/>
        </w:rPr>
        <w:t xml:space="preserve">  Catalogs can be found at </w:t>
      </w:r>
      <w:r w:rsidR="00243DA9">
        <w:rPr>
          <w:rFonts w:asciiTheme="minorHAnsi" w:hAnsiTheme="minorHAnsi" w:cs="Calibri"/>
        </w:rPr>
        <w:t>$BIOR_CATALOG (</w:t>
      </w:r>
      <w:r w:rsidR="00F16844">
        <w:rPr>
          <w:rFonts w:asciiTheme="minorHAnsi" w:eastAsia="Times New Roman" w:hAnsiTheme="minorHAnsi" w:cs="Courier New"/>
        </w:rPr>
        <w:t>$bior</w:t>
      </w:r>
      <w:r w:rsidR="00243DA9">
        <w:rPr>
          <w:rFonts w:asciiTheme="minorHAnsi" w:eastAsia="Times New Roman" w:hAnsiTheme="minorHAnsi" w:cs="Courier New"/>
        </w:rPr>
        <w:t xml:space="preserve"> in this documentation)</w:t>
      </w:r>
      <w:r w:rsidRPr="000A17BA">
        <w:rPr>
          <w:rFonts w:asciiTheme="minorHAnsi" w:hAnsiTheme="minorHAnsi" w:cs="Calibri"/>
        </w:rPr>
        <w:t xml:space="preserve">  If you are doing a stand alone server, download the catalog flat files and place them locally on </w:t>
      </w:r>
      <w:r w:rsidR="00654FC5" w:rsidRPr="000A17BA">
        <w:rPr>
          <w:rFonts w:asciiTheme="minorHAnsi" w:hAnsiTheme="minorHAnsi" w:cs="Calibri"/>
        </w:rPr>
        <w:t>your</w:t>
      </w:r>
      <w:r w:rsidRPr="000A17BA">
        <w:rPr>
          <w:rFonts w:asciiTheme="minorHAnsi" w:hAnsiTheme="minorHAnsi" w:cs="Calibri"/>
        </w:rPr>
        <w:t xml:space="preserve"> server</w:t>
      </w:r>
      <w:r w:rsidR="00654FC5" w:rsidRPr="000A17BA">
        <w:rPr>
          <w:rFonts w:asciiTheme="minorHAnsi" w:hAnsiTheme="minorHAnsi" w:cs="Calibri"/>
        </w:rPr>
        <w:t xml:space="preserve"> in a similar directory structure</w:t>
      </w:r>
      <w:r w:rsidRPr="000A17BA">
        <w:rPr>
          <w:rFonts w:asciiTheme="minorHAnsi" w:hAnsiTheme="minorHAnsi" w:cs="Calibri"/>
        </w:rPr>
        <w:t>.</w:t>
      </w:r>
      <w:r w:rsidR="00654FC5" w:rsidRPr="000A17BA">
        <w:rPr>
          <w:rFonts w:asciiTheme="minorHAnsi" w:hAnsiTheme="minorHAnsi" w:cs="Calibri"/>
        </w:rPr>
        <w:t xml:space="preserve">  BioR Tools does not make any assumptions about the location of catalogs relative to each other, but it does assume that tabix indexes are in the same directory as the compressed catalog and that ID indices are in a folder called index in the same directory as the catalog.</w:t>
      </w:r>
    </w:p>
    <w:p w14:paraId="5B0657BD" w14:textId="77777777" w:rsidR="0000183E" w:rsidRPr="000A17BA" w:rsidRDefault="0000183E" w:rsidP="0000183E">
      <w:pPr>
        <w:pStyle w:val="Heading2"/>
        <w:rPr>
          <w:rFonts w:asciiTheme="minorHAnsi" w:hAnsiTheme="minorHAnsi"/>
        </w:rPr>
      </w:pPr>
      <w:bookmarkStart w:id="153" w:name="_Toc239405546"/>
      <w:r w:rsidRPr="000A17BA">
        <w:rPr>
          <w:rFonts w:asciiTheme="minorHAnsi" w:hAnsiTheme="minorHAnsi"/>
        </w:rPr>
        <w:t>Installing on a Stand-Alone Server or Workstation</w:t>
      </w:r>
      <w:bookmarkEnd w:id="153"/>
    </w:p>
    <w:p w14:paraId="1D60CAB9" w14:textId="77777777" w:rsidR="00845C96" w:rsidRPr="000A17BA" w:rsidRDefault="0000183E" w:rsidP="0065544C">
      <w:r w:rsidRPr="000A17BA">
        <w:t>BioR is written in Java, so in principle it will work on any machine, but it depends on some command line tools (e.g. SNPEFF, VEP) that are not so friendly.  The development</w:t>
      </w:r>
      <w:r w:rsidR="00F452C5">
        <w:t xml:space="preserve"> team</w:t>
      </w:r>
      <w:r w:rsidRPr="000A17BA">
        <w:t xml:space="preserve"> has BioR working on both Macintosh and Linux</w:t>
      </w:r>
      <w:r w:rsidR="00D56CFA" w:rsidRPr="000A17BA">
        <w:t>.  To install, first make sure first that Java 1.6+ is installed and on your path</w:t>
      </w:r>
      <w:r w:rsidR="00845C96" w:rsidRPr="000A17BA">
        <w:t xml:space="preserve"> (Java 1.7 is preferred)</w:t>
      </w:r>
      <w:r w:rsidR="00D56CFA" w:rsidRPr="000A17BA">
        <w:t>.</w:t>
      </w:r>
      <w:r w:rsidR="00A76833">
        <w:t xml:space="preserve">  </w:t>
      </w:r>
      <w:r w:rsidR="00243DA9">
        <w:t xml:space="preserve">Then download the BioR executable and place it in your path. </w:t>
      </w:r>
    </w:p>
    <w:p w14:paraId="254DE59D" w14:textId="77777777" w:rsidR="005A4986" w:rsidRPr="000A17BA" w:rsidRDefault="00D56CFA" w:rsidP="005A4986">
      <w:pPr>
        <w:widowControl w:val="0"/>
        <w:autoSpaceDE w:val="0"/>
        <w:autoSpaceDN w:val="0"/>
        <w:adjustRightInd w:val="0"/>
        <w:rPr>
          <w:rFonts w:cs="Calibri"/>
          <w:sz w:val="20"/>
          <w:szCs w:val="20"/>
        </w:rPr>
      </w:pPr>
      <w:r w:rsidRPr="000A17BA">
        <w:rPr>
          <w:rFonts w:cs="Calibri"/>
          <w:sz w:val="20"/>
          <w:szCs w:val="20"/>
        </w:rPr>
        <w:t xml:space="preserve">  </w:t>
      </w:r>
    </w:p>
    <w:p w14:paraId="386E79AC" w14:textId="77777777" w:rsidR="00D56CFA" w:rsidRPr="000A17BA" w:rsidRDefault="00D56CFA" w:rsidP="00D56CFA">
      <w:pPr>
        <w:pStyle w:val="Heading2"/>
        <w:rPr>
          <w:rFonts w:asciiTheme="minorHAnsi" w:hAnsiTheme="minorHAnsi"/>
        </w:rPr>
      </w:pPr>
      <w:bookmarkStart w:id="154" w:name="_Toc239405547"/>
      <w:r w:rsidRPr="000A17BA">
        <w:rPr>
          <w:rFonts w:asciiTheme="minorHAnsi" w:hAnsiTheme="minorHAnsi"/>
        </w:rPr>
        <w:t>Installing BioR Tools from Source</w:t>
      </w:r>
      <w:bookmarkEnd w:id="154"/>
    </w:p>
    <w:p w14:paraId="013E99D3" w14:textId="77777777" w:rsidR="00D56CFA" w:rsidRPr="000A17BA" w:rsidRDefault="00D56CFA" w:rsidP="0065544C">
      <w:r w:rsidRPr="000A17BA">
        <w:t xml:space="preserve">Source installation requires that you have both </w:t>
      </w:r>
      <w:r w:rsidR="00243DA9">
        <w:t>Java 1.7</w:t>
      </w:r>
      <w:r w:rsidRPr="000A17BA">
        <w:t xml:space="preserve"> and Maven installed and on your path.  </w:t>
      </w:r>
      <w:r w:rsidR="00243DA9">
        <w:t xml:space="preserve">It also requires that you have access to the Mayo NEXUS servers or you place several libraries in your ~/.m2 directory. </w:t>
      </w:r>
    </w:p>
    <w:p w14:paraId="599FDB10" w14:textId="77777777" w:rsidR="00424C1E" w:rsidRDefault="00424C1E" w:rsidP="0065544C"/>
    <w:p w14:paraId="64A3E37B" w14:textId="09FDF1DA" w:rsidR="00243DA9" w:rsidRDefault="00243DA9" w:rsidP="0065544C">
      <w:r>
        <w:t>If you have troubles installing BioR or compili</w:t>
      </w:r>
      <w:r w:rsidR="00207302">
        <w:t>ng it, please contact the BioR T</w:t>
      </w:r>
      <w:r>
        <w:t xml:space="preserve">eam </w:t>
      </w:r>
      <w:r w:rsidR="00207302">
        <w:t xml:space="preserve">(dlrstitbiorall@mayo.edu) </w:t>
      </w:r>
      <w:r>
        <w:t>so we can update the documentation and make the process easier.</w:t>
      </w:r>
    </w:p>
    <w:p w14:paraId="02FD49B1" w14:textId="77777777" w:rsidR="00964AE8" w:rsidRDefault="00964AE8" w:rsidP="0065544C"/>
    <w:p w14:paraId="4A00C871" w14:textId="4837B505" w:rsidR="00964AE8" w:rsidRDefault="00964AE8" w:rsidP="00964AE8">
      <w:pPr>
        <w:pStyle w:val="Heading2"/>
      </w:pPr>
      <w:bookmarkStart w:id="155" w:name="_Toc239405548"/>
      <w:r>
        <w:t>Java Heap Size</w:t>
      </w:r>
      <w:bookmarkEnd w:id="155"/>
    </w:p>
    <w:p w14:paraId="1C284FF1" w14:textId="5786CD9B" w:rsidR="00964AE8" w:rsidRPr="00964AE8" w:rsidRDefault="00964AE8" w:rsidP="00964AE8">
      <w:r>
        <w:t xml:space="preserve">On some machines, the default JVM size is 2GB.  This is very large for BioR.  By default the BioR toolkit is capped at 128M.  To change this setting, change the BioR properties file for each command  (e.g. bior_pipeline/cli.properties - </w:t>
      </w:r>
      <w:r w:rsidRPr="00964AE8">
        <w:t>jvm.opts=-Xmx128m</w:t>
      </w:r>
      <w:r>
        <w:t>).</w:t>
      </w:r>
    </w:p>
    <w:p w14:paraId="7E5AD5D9" w14:textId="77777777" w:rsidR="00D56CFA" w:rsidRPr="000A17BA" w:rsidRDefault="00EC4E44" w:rsidP="00100708">
      <w:pPr>
        <w:pStyle w:val="Heading1"/>
        <w:rPr>
          <w:rFonts w:asciiTheme="minorHAnsi" w:hAnsiTheme="minorHAnsi"/>
        </w:rPr>
      </w:pPr>
      <w:bookmarkStart w:id="156" w:name="_Toc239405549"/>
      <w:r w:rsidRPr="000A17BA">
        <w:rPr>
          <w:rFonts w:asciiTheme="minorHAnsi" w:hAnsiTheme="minorHAnsi"/>
        </w:rPr>
        <w:t xml:space="preserve">2. </w:t>
      </w:r>
      <w:r w:rsidR="00424C1E" w:rsidRPr="000A17BA">
        <w:rPr>
          <w:rFonts w:asciiTheme="minorHAnsi" w:hAnsiTheme="minorHAnsi"/>
        </w:rPr>
        <w:t>Quick Tour</w:t>
      </w:r>
      <w:bookmarkEnd w:id="156"/>
    </w:p>
    <w:p w14:paraId="7DCAE2CF" w14:textId="77777777" w:rsidR="005800C1" w:rsidRDefault="005800C1" w:rsidP="00A355D3">
      <w:pPr>
        <w:pStyle w:val="Heading2"/>
        <w:rPr>
          <w:rFonts w:asciiTheme="minorHAnsi" w:hAnsiTheme="minorHAnsi"/>
        </w:rPr>
      </w:pPr>
      <w:bookmarkStart w:id="157" w:name="_Toc239405550"/>
      <w:r>
        <w:rPr>
          <w:rFonts w:asciiTheme="minorHAnsi" w:hAnsiTheme="minorHAnsi"/>
        </w:rPr>
        <w:t>Introduction</w:t>
      </w:r>
      <w:bookmarkEnd w:id="157"/>
    </w:p>
    <w:p w14:paraId="6B6C1E80" w14:textId="77777777" w:rsidR="005800C1" w:rsidRDefault="005800C1" w:rsidP="005800C1">
      <w:r>
        <w:t xml:space="preserve">BioR uses a </w:t>
      </w:r>
      <w:hyperlink r:id="rId8" w:history="1">
        <w:r>
          <w:rPr>
            <w:color w:val="284CB5"/>
          </w:rPr>
          <w:t>Pipe-And-Filter</w:t>
        </w:r>
      </w:hyperlink>
      <w:r>
        <w:t xml:space="preserve"> architecture. Data to be annotated by BioR is streamed through a pipeline, a sequence of one or more pipes. Pipes is based on Flow Based Programming by J.P. Morrison. </w:t>
      </w:r>
      <w:hyperlink r:id="rId9" w:history="1">
        <w:r>
          <w:rPr>
            <w:color w:val="284CB5"/>
          </w:rPr>
          <w:t>DataFlow-Article</w:t>
        </w:r>
      </w:hyperlink>
      <w:r>
        <w:t xml:space="preserve">, </w:t>
      </w:r>
      <w:hyperlink r:id="rId10" w:history="1">
        <w:r>
          <w:rPr>
            <w:color w:val="284CB5"/>
          </w:rPr>
          <w:t>Flow-Based-Programing</w:t>
        </w:r>
      </w:hyperlink>
      <w:r>
        <w:t xml:space="preserve">.  </w:t>
      </w:r>
    </w:p>
    <w:p w14:paraId="2DDB05B8" w14:textId="77777777" w:rsidR="005800C1" w:rsidRDefault="005800C1" w:rsidP="005800C1"/>
    <w:p w14:paraId="46772901" w14:textId="77777777" w:rsidR="005800C1" w:rsidRDefault="005800C1" w:rsidP="005800C1"/>
    <w:p w14:paraId="646CD7F0" w14:textId="77777777" w:rsidR="00D950BB" w:rsidRDefault="005800C1" w:rsidP="00D950BB">
      <w:pPr>
        <w:keepNext/>
      </w:pPr>
      <w:r>
        <w:rPr>
          <w:rFonts w:ascii="Helvetica" w:hAnsi="Helvetica" w:cs="Helvetica"/>
          <w:noProof/>
        </w:rPr>
        <w:drawing>
          <wp:inline distT="0" distB="0" distL="0" distR="0" wp14:anchorId="54BAEFC2" wp14:editId="228CCADB">
            <wp:extent cx="4876800" cy="270065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700655"/>
                    </a:xfrm>
                    <a:prstGeom prst="rect">
                      <a:avLst/>
                    </a:prstGeom>
                    <a:noFill/>
                    <a:ln>
                      <a:noFill/>
                    </a:ln>
                  </pic:spPr>
                </pic:pic>
              </a:graphicData>
            </a:graphic>
          </wp:inline>
        </w:drawing>
      </w:r>
    </w:p>
    <w:p w14:paraId="3EA50474" w14:textId="77777777" w:rsidR="005800C1" w:rsidRDefault="00D950BB" w:rsidP="00D950BB">
      <w:pPr>
        <w:pStyle w:val="Caption"/>
      </w:pPr>
      <w:r>
        <w:t xml:space="preserve">Figure </w:t>
      </w:r>
      <w:r w:rsidR="00A50462">
        <w:fldChar w:fldCharType="begin"/>
      </w:r>
      <w:r w:rsidR="00A93217">
        <w:instrText xml:space="preserve"> SEQ Figure \* ARABIC </w:instrText>
      </w:r>
      <w:r w:rsidR="00A50462">
        <w:fldChar w:fldCharType="separate"/>
      </w:r>
      <w:r>
        <w:rPr>
          <w:noProof/>
        </w:rPr>
        <w:t>1</w:t>
      </w:r>
      <w:r w:rsidR="00A50462">
        <w:rPr>
          <w:noProof/>
        </w:rPr>
        <w:fldChar w:fldCharType="end"/>
      </w:r>
      <w:r>
        <w:t>: BioRTools works by adding annotation to the right on the original file.</w:t>
      </w:r>
    </w:p>
    <w:p w14:paraId="5BA8B00E" w14:textId="77777777" w:rsidR="005800C1" w:rsidRDefault="005800C1" w:rsidP="005800C1"/>
    <w:p w14:paraId="7176E1B9" w14:textId="77777777" w:rsidR="005800C1" w:rsidRDefault="005800C1" w:rsidP="005800C1">
      <w:r>
        <w:t>BioR lever</w:t>
      </w:r>
      <w:r w:rsidR="00D950BB">
        <w:t>ages UNIX pipes to flow data from program to program.  As BioR programs work on the data, they place annotation to the right (the red, blue and green colums in Figure 1).</w:t>
      </w:r>
    </w:p>
    <w:p w14:paraId="78BE71D6" w14:textId="77777777" w:rsidR="00D950BB" w:rsidRDefault="00D950BB" w:rsidP="00D950BB">
      <w:pPr>
        <w:pStyle w:val="Heading2"/>
        <w:rPr>
          <w:rFonts w:asciiTheme="minorHAnsi" w:hAnsiTheme="minorHAnsi"/>
        </w:rPr>
      </w:pPr>
      <w:bookmarkStart w:id="158" w:name="_Toc239405551"/>
      <w:r>
        <w:rPr>
          <w:rFonts w:asciiTheme="minorHAnsi" w:hAnsiTheme="minorHAnsi"/>
        </w:rPr>
        <w:t>Data Modeling</w:t>
      </w:r>
      <w:bookmarkEnd w:id="158"/>
    </w:p>
    <w:p w14:paraId="3D2213DB" w14:textId="77777777" w:rsidR="00D950BB" w:rsidRDefault="00D950BB" w:rsidP="00D950BB">
      <w:r>
        <w:t xml:space="preserve">BioR has adopted a lightweight approach to modeling annotation data. Only </w:t>
      </w:r>
      <w:r>
        <w:rPr>
          <w:b/>
          <w:bCs/>
        </w:rPr>
        <w:t>core</w:t>
      </w:r>
      <w:r>
        <w:t xml:space="preserve"> annotation fields are modeled to enable supported search capabilities (e.g. coordinate search, accession ID search). </w:t>
      </w:r>
      <w:r w:rsidR="00A76833">
        <w:t xml:space="preserve"> </w:t>
      </w:r>
      <w:r>
        <w:t xml:space="preserve">Anything not classified as </w:t>
      </w:r>
      <w:r>
        <w:rPr>
          <w:b/>
          <w:bCs/>
        </w:rPr>
        <w:t>core</w:t>
      </w:r>
      <w:r>
        <w:t xml:space="preserve"> is modeled into a "schema-free" data structure.</w:t>
      </w:r>
    </w:p>
    <w:p w14:paraId="5F608ECD" w14:textId="77777777" w:rsidR="00D950BB" w:rsidRDefault="00D950BB" w:rsidP="00D950BB"/>
    <w:p w14:paraId="16532AF0" w14:textId="77777777" w:rsidR="00D950BB" w:rsidRDefault="00D950BB" w:rsidP="00D950BB">
      <w:r>
        <w:rPr>
          <w:rFonts w:ascii="Helvetica" w:hAnsi="Helvetica" w:cs="Helvetica"/>
          <w:noProof/>
        </w:rPr>
        <w:drawing>
          <wp:inline distT="0" distB="0" distL="0" distR="0" wp14:anchorId="0E4F042F" wp14:editId="086043A3">
            <wp:extent cx="4876800" cy="1972945"/>
            <wp:effectExtent l="0" t="0" r="0" b="825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972945"/>
                    </a:xfrm>
                    <a:prstGeom prst="rect">
                      <a:avLst/>
                    </a:prstGeom>
                    <a:noFill/>
                    <a:ln>
                      <a:noFill/>
                    </a:ln>
                  </pic:spPr>
                </pic:pic>
              </a:graphicData>
            </a:graphic>
          </wp:inline>
        </w:drawing>
      </w:r>
    </w:p>
    <w:p w14:paraId="0FA2F236" w14:textId="77777777" w:rsidR="00D950BB" w:rsidRPr="00D950BB" w:rsidRDefault="00D950BB" w:rsidP="00D950BB"/>
    <w:p w14:paraId="7932BDDB" w14:textId="77777777" w:rsidR="00A355D3" w:rsidRPr="000A17BA" w:rsidRDefault="00A355D3" w:rsidP="00A355D3">
      <w:pPr>
        <w:pStyle w:val="Heading2"/>
        <w:rPr>
          <w:rFonts w:asciiTheme="minorHAnsi" w:hAnsiTheme="minorHAnsi"/>
        </w:rPr>
      </w:pPr>
      <w:bookmarkStart w:id="159" w:name="_Toc239405552"/>
      <w:r w:rsidRPr="000A17BA">
        <w:rPr>
          <w:rFonts w:asciiTheme="minorHAnsi" w:hAnsiTheme="minorHAnsi"/>
        </w:rPr>
        <w:t>BioR Catalog Shortcut</w:t>
      </w:r>
      <w:bookmarkEnd w:id="159"/>
    </w:p>
    <w:p w14:paraId="2AAA7C43" w14:textId="77777777" w:rsidR="00424C1E" w:rsidRPr="000A17BA" w:rsidRDefault="00A355D3" w:rsidP="0065544C">
      <w:r w:rsidRPr="000A17BA">
        <w:t>BioR commands commonly use long paths to files.  One of the first things you will want to do when using BioR is to make an alias to the location of the BioR catalogs.</w:t>
      </w:r>
      <w:r w:rsidR="00100708" w:rsidRPr="000A17BA">
        <w:t xml:space="preserve">  For example if the BioR catalogs are located in </w:t>
      </w:r>
      <w:r w:rsidR="00F16844" w:rsidRPr="0065544C">
        <w:rPr>
          <w:rFonts w:ascii="Courier New" w:hAnsi="Courier New" w:cs="Courier New"/>
          <w:sz w:val="18"/>
          <w:szCs w:val="18"/>
        </w:rPr>
        <w:t>$bior</w:t>
      </w:r>
    </w:p>
    <w:p w14:paraId="696DD9FF" w14:textId="77777777" w:rsidR="00A355D3" w:rsidRPr="000A17BA" w:rsidRDefault="00100708" w:rsidP="0065544C">
      <w:r w:rsidRPr="000A17BA">
        <w:t>Then, on bash, do the following command at the command line:</w:t>
      </w:r>
    </w:p>
    <w:p w14:paraId="36510CAA" w14:textId="77777777" w:rsidR="00424C1E" w:rsidRPr="000A17BA" w:rsidRDefault="00424C1E" w:rsidP="00D56CFA"/>
    <w:p w14:paraId="5E5FA75A" w14:textId="6B943481" w:rsidR="00424C1E" w:rsidRPr="000A17BA" w:rsidRDefault="00DB5783" w:rsidP="00D56CFA">
      <w:r>
        <w:rPr>
          <w:noProof/>
          <w:lang w:eastAsia="en-US"/>
        </w:rPr>
        <mc:AlternateContent>
          <mc:Choice Requires="wps">
            <w:drawing>
              <wp:inline distT="0" distB="0" distL="0" distR="0" wp14:anchorId="1D97A5A8" wp14:editId="584F0C35">
                <wp:extent cx="4229100" cy="457200"/>
                <wp:effectExtent l="0" t="0" r="12700" b="0"/>
                <wp:docPr id="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4572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B0BB35" w14:textId="77777777" w:rsidR="00C74C65" w:rsidRDefault="00C74C65" w:rsidP="00100708">
                            <w:pPr>
                              <w:rPr>
                                <w:rFonts w:ascii="Courier New" w:hAnsi="Courier New" w:cs="Courier New"/>
                                <w:sz w:val="18"/>
                                <w:szCs w:val="18"/>
                              </w:rPr>
                            </w:pPr>
                          </w:p>
                          <w:p w14:paraId="300AD5F8" w14:textId="77777777" w:rsidR="00C74C65" w:rsidRPr="00100708" w:rsidRDefault="00C74C65" w:rsidP="00100708">
                            <w:r>
                              <w:rPr>
                                <w:rFonts w:ascii="Courier New" w:hAnsi="Courier New" w:cs="Courier New"/>
                                <w:sz w:val="18"/>
                                <w:szCs w:val="18"/>
                              </w:rPr>
                              <w:t xml:space="preserve">$ </w:t>
                            </w:r>
                            <w:r w:rsidRPr="00100708">
                              <w:rPr>
                                <w:rFonts w:ascii="Courier New" w:hAnsi="Courier New" w:cs="Courier New"/>
                                <w:sz w:val="18"/>
                                <w:szCs w:val="18"/>
                              </w:rPr>
                              <w:t>export bior=</w:t>
                            </w:r>
                            <w:r>
                              <w:rPr>
                                <w:rFonts w:ascii="Courier New" w:hAnsi="Courier New" w:cs="Courier New"/>
                                <w:sz w:val="18"/>
                                <w:szCs w:val="18"/>
                              </w:rPr>
                              <w:t>/data/path/</w:t>
                            </w:r>
                          </w:p>
                          <w:p w14:paraId="2ABF4C5C" w14:textId="77777777" w:rsidR="00C74C65" w:rsidRDefault="00C74C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333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" fillcolor="#d8d8d8 [2732]" stroked="f">
                <v:path arrowok="t"/>
                <v:textbox>
                  <w:txbxContent>
                    <w:p w14:paraId="6DB0BB35" w14:textId="77777777" w:rsidR="00C74C65" w:rsidRDefault="00C74C65" w:rsidP="00100708">
                      <w:pPr>
                        <w:rPr>
                          <w:rFonts w:ascii="Courier New" w:hAnsi="Courier New" w:cs="Courier New"/>
                          <w:sz w:val="18"/>
                          <w:szCs w:val="18"/>
                        </w:rPr>
                      </w:pPr>
                    </w:p>
                    <w:p w14:paraId="300AD5F8" w14:textId="77777777" w:rsidR="00C74C65" w:rsidRPr="00100708" w:rsidRDefault="00C74C65" w:rsidP="00100708">
                      <w:r>
                        <w:rPr>
                          <w:rFonts w:ascii="Courier New" w:hAnsi="Courier New" w:cs="Courier New"/>
                          <w:sz w:val="18"/>
                          <w:szCs w:val="18"/>
                        </w:rPr>
                        <w:t xml:space="preserve">$ </w:t>
                      </w:r>
                      <w:r w:rsidRPr="00100708">
                        <w:rPr>
                          <w:rFonts w:ascii="Courier New" w:hAnsi="Courier New" w:cs="Courier New"/>
                          <w:sz w:val="18"/>
                          <w:szCs w:val="18"/>
                        </w:rPr>
                        <w:t>export bior=</w:t>
                      </w:r>
                      <w:r>
                        <w:rPr>
                          <w:rFonts w:ascii="Courier New" w:hAnsi="Courier New" w:cs="Courier New"/>
                          <w:sz w:val="18"/>
                          <w:szCs w:val="18"/>
                        </w:rPr>
                        <w:t>/data/path/</w:t>
                      </w:r>
                    </w:p>
                    <w:p w14:paraId="2ABF4C5C" w14:textId="77777777" w:rsidR="00C74C65" w:rsidRDefault="00C74C65"/>
                  </w:txbxContent>
                </v:textbox>
                <w10:anchorlock/>
              </v:shape>
            </w:pict>
          </mc:Fallback>
        </mc:AlternateContent>
      </w:r>
    </w:p>
    <w:p w14:paraId="16A4207C" w14:textId="77777777" w:rsidR="00845C96" w:rsidRPr="000A17BA" w:rsidRDefault="00845C96" w:rsidP="00100708">
      <w:pPr>
        <w:rPr>
          <w:rFonts w:eastAsiaTheme="majorEastAsia" w:cstheme="majorBidi"/>
          <w:b/>
          <w:bCs/>
          <w:color w:val="4F81BD" w:themeColor="accent1"/>
          <w:sz w:val="26"/>
          <w:szCs w:val="26"/>
        </w:rPr>
      </w:pPr>
    </w:p>
    <w:p w14:paraId="317EE108" w14:textId="77777777" w:rsidR="00100708" w:rsidRPr="000A17BA" w:rsidRDefault="00100708" w:rsidP="00100708">
      <w:r w:rsidRPr="000A17BA">
        <w:t>You may want to put this command in your .bashrc or .bash_profile so that the $bior environment variable shows up next time you log in.</w:t>
      </w:r>
    </w:p>
    <w:p w14:paraId="6B8BBB48" w14:textId="77777777" w:rsidR="00B35CDD" w:rsidRPr="000A17BA" w:rsidRDefault="00B35CDD" w:rsidP="00B35CDD">
      <w:pPr>
        <w:pStyle w:val="Heading2"/>
        <w:rPr>
          <w:rFonts w:asciiTheme="minorHAnsi" w:hAnsiTheme="minorHAnsi"/>
        </w:rPr>
      </w:pPr>
      <w:bookmarkStart w:id="160" w:name="_Toc239405553"/>
      <w:r w:rsidRPr="000A17BA">
        <w:rPr>
          <w:rFonts w:asciiTheme="minorHAnsi" w:hAnsiTheme="minorHAnsi"/>
        </w:rPr>
        <w:t>Finding out what is in a Catalog</w:t>
      </w:r>
      <w:bookmarkEnd w:id="160"/>
    </w:p>
    <w:p w14:paraId="6A9CAF04" w14:textId="77777777" w:rsidR="00B35CDD" w:rsidRPr="000A17BA" w:rsidRDefault="00460CC7" w:rsidP="00B35CDD">
      <w:r w:rsidRPr="000A17BA">
        <w:rPr>
          <w:rFonts w:eastAsia="Times New Roman" w:cs="Times New Roman"/>
        </w:rPr>
        <w:t>Each data source is 'published' into a BioR catalog file for use by the BioR scripts.  A Catalog is a collection of files (both data and indexes) that is understood by the BioR Pipes infrastructure. BioR's reference data consists of the raw files downloaded/updated and made available to BioR users. These files ARE NOT catalogs. Catalogs are transformed into the BioR standard catalog structure so that pipes can work on the content.</w:t>
      </w:r>
      <w:r w:rsidRPr="000A17BA">
        <w:t xml:space="preserve">  </w:t>
      </w:r>
      <w:r w:rsidR="00B35CDD" w:rsidRPr="000A17BA">
        <w:t xml:space="preserve">BioR </w:t>
      </w:r>
      <w:r w:rsidR="00F500CB" w:rsidRPr="000A17BA">
        <w:t>catalogs are</w:t>
      </w:r>
      <w:r w:rsidR="007D5AA4" w:rsidRPr="000A17BA">
        <w:t xml:space="preserve"> bgziped</w:t>
      </w:r>
      <w:r w:rsidR="00F500CB" w:rsidRPr="000A17BA">
        <w:t xml:space="preserve"> files</w:t>
      </w:r>
      <w:r w:rsidR="00EC4E44" w:rsidRPr="000A17BA">
        <w:rPr>
          <w:rStyle w:val="FootnoteReference"/>
        </w:rPr>
        <w:footnoteReference w:id="1"/>
      </w:r>
      <w:r w:rsidR="00F500CB" w:rsidRPr="000A17BA">
        <w:t xml:space="preserve"> that contain</w:t>
      </w:r>
      <w:r w:rsidR="007D5AA4" w:rsidRPr="000A17BA">
        <w:t xml:space="preserve"> </w:t>
      </w:r>
      <w:r w:rsidR="00EC4E44" w:rsidRPr="000A17BA">
        <w:t>4 columns (_landmark, _minBP, _maxBP, and JSON).  A more comprehensive description of the</w:t>
      </w:r>
      <w:r w:rsidR="0097663E" w:rsidRPr="000A17BA">
        <w:t xml:space="preserve"> BioR catalog</w:t>
      </w:r>
      <w:r w:rsidR="0010659E" w:rsidRPr="000A17BA">
        <w:t xml:space="preserve"> format is in Chapter 3.</w:t>
      </w:r>
      <w:r w:rsidR="00EC4E44" w:rsidRPr="000A17BA">
        <w:t xml:space="preserve"> </w:t>
      </w:r>
      <w:r w:rsidR="00F500CB" w:rsidRPr="000A17BA">
        <w:t xml:space="preserve"> </w:t>
      </w:r>
    </w:p>
    <w:p w14:paraId="17F32205" w14:textId="77777777" w:rsidR="00460CC7" w:rsidRPr="000A17BA" w:rsidRDefault="00460CC7" w:rsidP="00B35CDD"/>
    <w:p w14:paraId="656CCD11" w14:textId="77777777" w:rsidR="00B35CDD" w:rsidRPr="000A17BA" w:rsidRDefault="00426701" w:rsidP="00B35CDD">
      <w:r w:rsidRPr="000A17BA">
        <w:t xml:space="preserve">To see what is in a catalog, use the </w:t>
      </w:r>
      <w:r w:rsidRPr="000A17BA">
        <w:rPr>
          <w:rFonts w:cs="Courier New"/>
        </w:rPr>
        <w:t>zcat</w:t>
      </w:r>
      <w:r w:rsidRPr="000A17BA">
        <w:t xml:space="preserve"> command (</w:t>
      </w:r>
      <w:r w:rsidRPr="000A17BA">
        <w:rPr>
          <w:rFonts w:cs="Courier New"/>
        </w:rPr>
        <w:t>gzcat</w:t>
      </w:r>
      <w:r w:rsidRPr="000A17BA">
        <w:t xml:space="preserve"> on a mac) followed by the catalog filename, followed by </w:t>
      </w:r>
      <w:r w:rsidRPr="000A17BA">
        <w:rPr>
          <w:rFonts w:cs="Courier New"/>
        </w:rPr>
        <w:t>less</w:t>
      </w:r>
      <w:r w:rsidRPr="000A17BA">
        <w:t>:</w:t>
      </w:r>
    </w:p>
    <w:p w14:paraId="1A03E84F" w14:textId="0E32C39B" w:rsidR="00B35CDD" w:rsidRPr="000A17BA" w:rsidRDefault="00DB5783" w:rsidP="00B35CDD">
      <w:r>
        <w:rPr>
          <w:noProof/>
          <w:lang w:eastAsia="en-US"/>
        </w:rPr>
        <mc:AlternateContent>
          <mc:Choice Requires="wps">
            <w:drawing>
              <wp:inline distT="0" distB="0" distL="0" distR="0" wp14:anchorId="6296FED0" wp14:editId="6597DE29">
                <wp:extent cx="5029200" cy="1275715"/>
                <wp:effectExtent l="0" t="0" r="0" b="0"/>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127571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89363" w14:textId="77777777" w:rsidR="00C74C65" w:rsidRDefault="00C74C65" w:rsidP="00B35CDD">
                            <w:pPr>
                              <w:rPr>
                                <w:rFonts w:ascii="Courier New" w:hAnsi="Courier New" w:cs="Courier New"/>
                                <w:sz w:val="18"/>
                                <w:szCs w:val="18"/>
                              </w:rPr>
                            </w:pPr>
                          </w:p>
                          <w:p w14:paraId="5DFB29C2" w14:textId="77777777" w:rsidR="00C74C65" w:rsidRDefault="00C74C65" w:rsidP="00B35CDD">
                            <w:pPr>
                              <w:rPr>
                                <w:rFonts w:ascii="Courier New" w:hAnsi="Courier New" w:cs="Courier New"/>
                                <w:sz w:val="18"/>
                                <w:szCs w:val="18"/>
                              </w:rPr>
                            </w:pPr>
                            <w:r>
                              <w:rPr>
                                <w:rFonts w:ascii="Courier New" w:hAnsi="Courier New" w:cs="Courier New"/>
                                <w:sz w:val="18"/>
                                <w:szCs w:val="18"/>
                              </w:rPr>
                              <w:t xml:space="preserve">$ </w:t>
                            </w:r>
                            <w:r w:rsidRPr="0010659E">
                              <w:rPr>
                                <w:rFonts w:ascii="Courier New" w:hAnsi="Courier New" w:cs="Courier New"/>
                                <w:sz w:val="18"/>
                                <w:szCs w:val="18"/>
                              </w:rPr>
                              <w:t xml:space="preserve">zcat </w:t>
                            </w:r>
                            <w:r>
                              <w:rPr>
                                <w:rFonts w:ascii="Courier New" w:hAnsi="Courier New" w:cs="Courier New"/>
                                <w:sz w:val="18"/>
                                <w:szCs w:val="18"/>
                              </w:rPr>
                              <w:t>$bior</w:t>
                            </w:r>
                            <w:r w:rsidRPr="0010659E">
                              <w:rPr>
                                <w:rFonts w:ascii="Courier New" w:hAnsi="Courier New" w:cs="Courier New"/>
                                <w:sz w:val="18"/>
                                <w:szCs w:val="18"/>
                              </w:rPr>
                              <w:t>/NCBIGene/GRCh37_p10/genes.tsv.bgz | less</w:t>
                            </w:r>
                          </w:p>
                          <w:p w14:paraId="077DEDCB" w14:textId="77777777" w:rsidR="00C74C65" w:rsidRDefault="00C74C65" w:rsidP="00B35CDD">
                            <w:pPr>
                              <w:rPr>
                                <w:rFonts w:ascii="Courier New" w:hAnsi="Courier New" w:cs="Courier New"/>
                                <w:sz w:val="18"/>
                                <w:szCs w:val="18"/>
                              </w:rPr>
                            </w:pPr>
                            <w:r w:rsidRPr="0010659E">
                              <w:rPr>
                                <w:rFonts w:ascii="Courier New" w:hAnsi="Courier New" w:cs="Courier New"/>
                                <w:sz w:val="18"/>
                                <w:szCs w:val="18"/>
                              </w:rPr>
                              <w:t>1       10954   11507   {"_type":"gene","_landmark":"1","_strand":"+","_minBP":10954,"_maxBP":11507,"gene":"LOC100506145","note":"Derived by automated computational analysis using gene prediction method: GNOMON. Supporting evidence includes similarity to: 1 Protein","pseudo":"","GeneID":"100506145"}</w:t>
                            </w:r>
                          </w:p>
                          <w:p w14:paraId="051830F5" w14:textId="77777777" w:rsidR="00C74C65" w:rsidRDefault="00C74C65" w:rsidP="00B35CDD">
                            <w:pPr>
                              <w:rPr>
                                <w:rFonts w:ascii="Courier New" w:hAnsi="Courier New" w:cs="Courier New"/>
                                <w:sz w:val="18"/>
                                <w:szCs w:val="18"/>
                              </w:rPr>
                            </w:pPr>
                            <w:r>
                              <w:rPr>
                                <w:rFonts w:ascii="Courier New" w:hAnsi="Courier New" w:cs="Courier New"/>
                                <w:sz w:val="18"/>
                                <w:szCs w:val="18"/>
                              </w:rPr>
                              <w:t>...</w:t>
                            </w:r>
                          </w:p>
                          <w:p w14:paraId="0C1AE0ED" w14:textId="77777777" w:rsidR="00C74C65" w:rsidRDefault="00C74C65" w:rsidP="00B35CDD">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396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" fillcolor="#d8d8d8 [2732]" stroked="f">
                <v:path arrowok="t"/>
                <v:textbox>
                  <w:txbxContent>
                    <w:p w14:paraId="62B89363" w14:textId="77777777" w:rsidR="00C74C65" w:rsidRDefault="00C74C65" w:rsidP="00B35CDD">
                      <w:pPr>
                        <w:rPr>
                          <w:rFonts w:ascii="Courier New" w:hAnsi="Courier New" w:cs="Courier New"/>
                          <w:sz w:val="18"/>
                          <w:szCs w:val="18"/>
                        </w:rPr>
                      </w:pPr>
                    </w:p>
                    <w:p w14:paraId="5DFB29C2" w14:textId="77777777" w:rsidR="00C74C65" w:rsidRDefault="00C74C65" w:rsidP="00B35CDD">
                      <w:pPr>
                        <w:rPr>
                          <w:rFonts w:ascii="Courier New" w:hAnsi="Courier New" w:cs="Courier New"/>
                          <w:sz w:val="18"/>
                          <w:szCs w:val="18"/>
                        </w:rPr>
                      </w:pPr>
                      <w:r>
                        <w:rPr>
                          <w:rFonts w:ascii="Courier New" w:hAnsi="Courier New" w:cs="Courier New"/>
                          <w:sz w:val="18"/>
                          <w:szCs w:val="18"/>
                        </w:rPr>
                        <w:t xml:space="preserve">$ </w:t>
                      </w:r>
                      <w:r w:rsidRPr="0010659E">
                        <w:rPr>
                          <w:rFonts w:ascii="Courier New" w:hAnsi="Courier New" w:cs="Courier New"/>
                          <w:sz w:val="18"/>
                          <w:szCs w:val="18"/>
                        </w:rPr>
                        <w:t xml:space="preserve">zcat </w:t>
                      </w:r>
                      <w:r>
                        <w:rPr>
                          <w:rFonts w:ascii="Courier New" w:hAnsi="Courier New" w:cs="Courier New"/>
                          <w:sz w:val="18"/>
                          <w:szCs w:val="18"/>
                        </w:rPr>
                        <w:t>$bior</w:t>
                      </w:r>
                      <w:r w:rsidRPr="0010659E">
                        <w:rPr>
                          <w:rFonts w:ascii="Courier New" w:hAnsi="Courier New" w:cs="Courier New"/>
                          <w:sz w:val="18"/>
                          <w:szCs w:val="18"/>
                        </w:rPr>
                        <w:t>/NCBIGene/GRCh37_p10/genes.tsv.bgz | less</w:t>
                      </w:r>
                    </w:p>
                    <w:p w14:paraId="077DEDCB" w14:textId="77777777" w:rsidR="00C74C65" w:rsidRDefault="00C74C65" w:rsidP="00B35CDD">
                      <w:pPr>
                        <w:rPr>
                          <w:rFonts w:ascii="Courier New" w:hAnsi="Courier New" w:cs="Courier New"/>
                          <w:sz w:val="18"/>
                          <w:szCs w:val="18"/>
                        </w:rPr>
                      </w:pPr>
                      <w:r w:rsidRPr="0010659E">
                        <w:rPr>
                          <w:rFonts w:ascii="Courier New" w:hAnsi="Courier New" w:cs="Courier New"/>
                          <w:sz w:val="18"/>
                          <w:szCs w:val="18"/>
                        </w:rPr>
                        <w:t>1       10954   11507   {"_type":"gene","_landmark":"1","_strand":"+","_minBP":10954,"_maxBP":11507,"gene":"LOC100506145","note":"Derived by automated computational analysis using gene prediction method: GNOMON. Supporting evidence includes similarity to: 1 Protein","pseudo":"","GeneID":"100506145"}</w:t>
                      </w:r>
                    </w:p>
                    <w:p w14:paraId="051830F5" w14:textId="77777777" w:rsidR="00C74C65" w:rsidRDefault="00C74C65" w:rsidP="00B35CDD">
                      <w:pPr>
                        <w:rPr>
                          <w:rFonts w:ascii="Courier New" w:hAnsi="Courier New" w:cs="Courier New"/>
                          <w:sz w:val="18"/>
                          <w:szCs w:val="18"/>
                        </w:rPr>
                      </w:pPr>
                      <w:r>
                        <w:rPr>
                          <w:rFonts w:ascii="Courier New" w:hAnsi="Courier New" w:cs="Courier New"/>
                          <w:sz w:val="18"/>
                          <w:szCs w:val="18"/>
                        </w:rPr>
                        <w:t>...</w:t>
                      </w:r>
                    </w:p>
                    <w:p w14:paraId="0C1AE0ED" w14:textId="77777777" w:rsidR="00C74C65" w:rsidRDefault="00C74C65" w:rsidP="00B35CDD">
                      <w:pPr>
                        <w:rPr>
                          <w:rFonts w:ascii="Courier New" w:hAnsi="Courier New" w:cs="Courier New"/>
                          <w:sz w:val="18"/>
                          <w:szCs w:val="18"/>
                        </w:rPr>
                      </w:pPr>
                    </w:p>
                  </w:txbxContent>
                </v:textbox>
                <w10:anchorlock/>
              </v:shape>
            </w:pict>
          </mc:Fallback>
        </mc:AlternateContent>
      </w:r>
    </w:p>
    <w:p w14:paraId="22F3DE17" w14:textId="77777777" w:rsidR="00B35CDD" w:rsidRPr="000A17BA" w:rsidRDefault="00B35CDD" w:rsidP="00B35CDD"/>
    <w:p w14:paraId="009BE576" w14:textId="77777777" w:rsidR="00B35CDD" w:rsidRPr="000A17BA" w:rsidRDefault="0010659E" w:rsidP="00B35CDD">
      <w:r w:rsidRPr="000A17BA">
        <w:t xml:space="preserve">Unix </w:t>
      </w:r>
      <w:r w:rsidRPr="00D632CE">
        <w:rPr>
          <w:rFonts w:ascii="Courier New" w:hAnsi="Courier New" w:cs="Courier New"/>
        </w:rPr>
        <w:t>less</w:t>
      </w:r>
      <w:r w:rsidRPr="000A17BA">
        <w:t xml:space="preserve"> is a good-low-memory command to look at data.  Type </w:t>
      </w:r>
      <w:r w:rsidRPr="00D632CE">
        <w:rPr>
          <w:rFonts w:ascii="Courier New" w:hAnsi="Courier New" w:cs="Courier New"/>
        </w:rPr>
        <w:t>q &lt;enter&gt;</w:t>
      </w:r>
      <w:r w:rsidRPr="000A17BA">
        <w:t xml:space="preserve"> to quit </w:t>
      </w:r>
      <w:r w:rsidRPr="00D632CE">
        <w:rPr>
          <w:rFonts w:ascii="Courier New" w:hAnsi="Courier New" w:cs="Courier New"/>
        </w:rPr>
        <w:t>less</w:t>
      </w:r>
      <w:r w:rsidRPr="000A17BA">
        <w:t xml:space="preserve">.  A </w:t>
      </w:r>
      <w:r w:rsidRPr="00D632CE">
        <w:rPr>
          <w:rFonts w:ascii="Courier New" w:hAnsi="Courier New" w:cs="Courier New"/>
        </w:rPr>
        <w:t>man less</w:t>
      </w:r>
      <w:r w:rsidRPr="000A17BA">
        <w:t xml:space="preserve"> at the command line will tell you how to use the less command.  I generally use up and down arrows to scroll through the data.</w:t>
      </w:r>
    </w:p>
    <w:p w14:paraId="77BE8FD1" w14:textId="77777777" w:rsidR="009A76E5" w:rsidRPr="000A17BA" w:rsidRDefault="00763735" w:rsidP="009A76E5">
      <w:pPr>
        <w:pStyle w:val="Heading2"/>
        <w:rPr>
          <w:rFonts w:asciiTheme="minorHAnsi" w:hAnsiTheme="minorHAnsi"/>
        </w:rPr>
      </w:pPr>
      <w:bookmarkStart w:id="161" w:name="_Toc239405554"/>
      <w:r w:rsidRPr="000A17BA">
        <w:rPr>
          <w:rFonts w:asciiTheme="minorHAnsi" w:hAnsiTheme="minorHAnsi"/>
        </w:rPr>
        <w:t>Showing the Commands in BioR</w:t>
      </w:r>
      <w:r w:rsidR="009A76E5" w:rsidRPr="000A17BA">
        <w:rPr>
          <w:rFonts w:asciiTheme="minorHAnsi" w:hAnsiTheme="minorHAnsi"/>
        </w:rPr>
        <w:t>Toolkit</w:t>
      </w:r>
      <w:bookmarkEnd w:id="161"/>
    </w:p>
    <w:p w14:paraId="64A04EB8" w14:textId="77777777" w:rsidR="009A76E5" w:rsidRPr="000A17BA" w:rsidRDefault="009A76E5" w:rsidP="009A76E5">
      <w:r w:rsidRPr="000A17BA">
        <w:t xml:space="preserve">All BioR commands start with </w:t>
      </w:r>
      <w:r w:rsidRPr="000A17BA">
        <w:rPr>
          <w:rFonts w:cs="Courier New"/>
        </w:rPr>
        <w:t>bior_</w:t>
      </w:r>
      <w:r w:rsidRPr="000A17BA">
        <w:t xml:space="preserve"> so once the BioRTools is installed and on your path you can type </w:t>
      </w:r>
      <w:r w:rsidRPr="000A17BA">
        <w:rPr>
          <w:rFonts w:cs="Courier New"/>
        </w:rPr>
        <w:t xml:space="preserve">bior_ </w:t>
      </w:r>
      <w:r w:rsidR="00763735" w:rsidRPr="000A17BA">
        <w:t>followed by the</w:t>
      </w:r>
      <w:r w:rsidRPr="000A17BA">
        <w:t xml:space="preserve"> tab</w:t>
      </w:r>
      <w:r w:rsidR="00763735" w:rsidRPr="000A17BA">
        <w:t xml:space="preserve"> key (twice)</w:t>
      </w:r>
      <w:r w:rsidRPr="000A17BA">
        <w:t xml:space="preserve"> and it will show you all of the current commands in the toolkit:</w:t>
      </w:r>
    </w:p>
    <w:p w14:paraId="74F8CFB8" w14:textId="77777777" w:rsidR="0090406A" w:rsidRPr="000A17BA" w:rsidRDefault="0090406A" w:rsidP="009A76E5"/>
    <w:p w14:paraId="0845AEBF" w14:textId="4E6329C1" w:rsidR="0090406A" w:rsidRPr="000A17BA" w:rsidRDefault="00DB5783" w:rsidP="009A76E5">
      <w:r>
        <w:rPr>
          <w:noProof/>
          <w:lang w:eastAsia="en-US"/>
        </w:rPr>
        <mc:AlternateContent>
          <mc:Choice Requires="wps">
            <w:drawing>
              <wp:inline distT="0" distB="0" distL="0" distR="0" wp14:anchorId="6752FB6F" wp14:editId="63805C56">
                <wp:extent cx="5029200" cy="1275715"/>
                <wp:effectExtent l="0" t="0" r="0" b="0"/>
                <wp:docPr id="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127571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A3790C" w14:textId="77777777" w:rsidR="00C74C65" w:rsidRDefault="00C74C65" w:rsidP="00246B6C">
                            <w:pPr>
                              <w:rPr>
                                <w:rFonts w:ascii="Courier New" w:hAnsi="Courier New" w:cs="Courier New"/>
                                <w:sz w:val="18"/>
                                <w:szCs w:val="18"/>
                              </w:rPr>
                            </w:pPr>
                          </w:p>
                          <w:p w14:paraId="00678985" w14:textId="77777777" w:rsidR="00C74C65" w:rsidRPr="00246B6C" w:rsidRDefault="00C74C65" w:rsidP="00246B6C">
                            <w:pPr>
                              <w:rPr>
                                <w:rFonts w:ascii="Courier New" w:hAnsi="Courier New" w:cs="Courier New"/>
                                <w:sz w:val="18"/>
                                <w:szCs w:val="18"/>
                              </w:rPr>
                            </w:pPr>
                            <w:r>
                              <w:rPr>
                                <w:rFonts w:ascii="Courier New" w:hAnsi="Courier New" w:cs="Courier New"/>
                                <w:sz w:val="18"/>
                                <w:szCs w:val="18"/>
                              </w:rPr>
                              <w:t xml:space="preserve">$ </w:t>
                            </w:r>
                            <w:r w:rsidRPr="00246B6C">
                              <w:rPr>
                                <w:rFonts w:ascii="Courier New" w:hAnsi="Courier New" w:cs="Courier New"/>
                                <w:sz w:val="18"/>
                                <w:szCs w:val="18"/>
                              </w:rPr>
                              <w:t xml:space="preserve"> bior_</w:t>
                            </w:r>
                          </w:p>
                          <w:p w14:paraId="1F1363B9" w14:textId="4A600DFD" w:rsidR="00C74C65" w:rsidRPr="00246B6C" w:rsidRDefault="00C74C65" w:rsidP="00246B6C">
                            <w:pPr>
                              <w:rPr>
                                <w:rFonts w:ascii="Courier New" w:hAnsi="Courier New" w:cs="Courier New"/>
                                <w:sz w:val="18"/>
                                <w:szCs w:val="18"/>
                              </w:rPr>
                            </w:pPr>
                            <w:r w:rsidRPr="00246B6C">
                              <w:rPr>
                                <w:rFonts w:ascii="Courier New" w:hAnsi="Courier New" w:cs="Courier New"/>
                                <w:sz w:val="18"/>
                                <w:szCs w:val="18"/>
                              </w:rPr>
                              <w:t xml:space="preserve">bior_annotate      bior_drill         bior_lookup        bior_pretty_print  bior_snpeff        </w:t>
                            </w:r>
                            <w:r>
                              <w:rPr>
                                <w:rFonts w:ascii="Courier New" w:hAnsi="Courier New" w:cs="Courier New"/>
                                <w:sz w:val="18"/>
                                <w:szCs w:val="18"/>
                              </w:rPr>
                              <w:t>bior_vcf_to_tjson</w:t>
                            </w:r>
                            <w:r w:rsidRPr="00246B6C">
                              <w:rPr>
                                <w:rFonts w:ascii="Courier New" w:hAnsi="Courier New" w:cs="Courier New"/>
                                <w:sz w:val="18"/>
                                <w:szCs w:val="18"/>
                              </w:rPr>
                              <w:t xml:space="preserve">   </w:t>
                            </w:r>
                          </w:p>
                          <w:p w14:paraId="45E570B9" w14:textId="77777777" w:rsidR="00C74C65" w:rsidRDefault="00C74C65" w:rsidP="00246B6C">
                            <w:pPr>
                              <w:rPr>
                                <w:rFonts w:ascii="Courier New" w:hAnsi="Courier New" w:cs="Courier New"/>
                                <w:sz w:val="18"/>
                                <w:szCs w:val="18"/>
                              </w:rPr>
                            </w:pPr>
                            <w:r w:rsidRPr="00246B6C">
                              <w:rPr>
                                <w:rFonts w:ascii="Courier New" w:hAnsi="Courier New" w:cs="Courier New"/>
                                <w:sz w:val="18"/>
                                <w:szCs w:val="18"/>
                              </w:rPr>
                              <w:t xml:space="preserve">bior_compress      bior_index         bior_overlap     </w:t>
                            </w:r>
                            <w:r>
                              <w:rPr>
                                <w:rFonts w:ascii="Courier New" w:hAnsi="Courier New" w:cs="Courier New"/>
                                <w:sz w:val="18"/>
                                <w:szCs w:val="18"/>
                              </w:rPr>
                              <w:t xml:space="preserve">  bior_same_variant  </w:t>
                            </w:r>
                            <w:r w:rsidRPr="00246B6C">
                              <w:rPr>
                                <w:rFonts w:ascii="Courier New" w:hAnsi="Courier New" w:cs="Courier New"/>
                                <w:sz w:val="18"/>
                                <w:szCs w:val="18"/>
                              </w:rPr>
                              <w:t>bior_vep</w:t>
                            </w:r>
                          </w:p>
                          <w:p w14:paraId="0E223A22" w14:textId="77777777" w:rsidR="00C74C65" w:rsidRPr="00246B6C" w:rsidRDefault="00C74C65" w:rsidP="00246B6C">
                            <w:pPr>
                              <w:rPr>
                                <w:rFonts w:ascii="Courier New" w:hAnsi="Courier New" w:cs="Courier New"/>
                                <w:sz w:val="18"/>
                                <w:szCs w:val="18"/>
                              </w:rPr>
                            </w:pPr>
                            <w:r>
                              <w:rPr>
                                <w:rFonts w:ascii="Courier New" w:hAnsi="Courier New" w:cs="Courier New"/>
                                <w:sz w:val="18"/>
                                <w:szCs w:val="18"/>
                              </w:rPr>
                              <w:t>...</w:t>
                            </w:r>
                            <w:r w:rsidRPr="00246B6C">
                              <w:rPr>
                                <w:rFonts w:ascii="Courier New" w:hAnsi="Courier New" w:cs="Courier New"/>
                                <w:sz w:val="18"/>
                                <w:szCs w:val="18"/>
                              </w:rPr>
                              <w:t xml:space="preserve">           </w:t>
                            </w:r>
                          </w:p>
                          <w:p w14:paraId="521CE46C" w14:textId="77777777" w:rsidR="00C74C65" w:rsidRDefault="00C74C65" w:rsidP="00246B6C">
                            <w:pPr>
                              <w:rPr>
                                <w:rFonts w:ascii="Courier New" w:hAnsi="Courier New" w:cs="Courier New"/>
                                <w:sz w:val="18"/>
                                <w:szCs w:val="18"/>
                              </w:rPr>
                            </w:pPr>
                            <w:r>
                              <w:rPr>
                                <w:rFonts w:ascii="Courier New" w:hAnsi="Courier New" w:cs="Courier New"/>
                                <w:sz w:val="18"/>
                                <w:szCs w:val="18"/>
                              </w:rPr>
                              <w:t>$</w:t>
                            </w:r>
                            <w:r w:rsidRPr="00246B6C">
                              <w:rPr>
                                <w:rFonts w:ascii="Courier New" w:hAnsi="Courier New" w:cs="Courier New"/>
                                <w:sz w:val="18"/>
                                <w:szCs w:val="18"/>
                              </w:rPr>
                              <w:t xml:space="preserve"> bior_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396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" fillcolor="#d8d8d8 [2732]" stroked="f">
                <v:path arrowok="t"/>
                <v:textbox>
                  <w:txbxContent>
                    <w:p w14:paraId="1EA3790C" w14:textId="77777777" w:rsidR="00C74C65" w:rsidRDefault="00C74C65" w:rsidP="00246B6C">
                      <w:pPr>
                        <w:rPr>
                          <w:rFonts w:ascii="Courier New" w:hAnsi="Courier New" w:cs="Courier New"/>
                          <w:sz w:val="18"/>
                          <w:szCs w:val="18"/>
                        </w:rPr>
                      </w:pPr>
                    </w:p>
                    <w:p w14:paraId="00678985" w14:textId="77777777" w:rsidR="00C74C65" w:rsidRPr="00246B6C" w:rsidRDefault="00C74C65" w:rsidP="00246B6C">
                      <w:pPr>
                        <w:rPr>
                          <w:rFonts w:ascii="Courier New" w:hAnsi="Courier New" w:cs="Courier New"/>
                          <w:sz w:val="18"/>
                          <w:szCs w:val="18"/>
                        </w:rPr>
                      </w:pPr>
                      <w:r>
                        <w:rPr>
                          <w:rFonts w:ascii="Courier New" w:hAnsi="Courier New" w:cs="Courier New"/>
                          <w:sz w:val="18"/>
                          <w:szCs w:val="18"/>
                        </w:rPr>
                        <w:t xml:space="preserve">$ </w:t>
                      </w:r>
                      <w:r w:rsidRPr="00246B6C">
                        <w:rPr>
                          <w:rFonts w:ascii="Courier New" w:hAnsi="Courier New" w:cs="Courier New"/>
                          <w:sz w:val="18"/>
                          <w:szCs w:val="18"/>
                        </w:rPr>
                        <w:t xml:space="preserve"> bior_</w:t>
                      </w:r>
                    </w:p>
                    <w:p w14:paraId="1F1363B9" w14:textId="4A600DFD" w:rsidR="00C74C65" w:rsidRPr="00246B6C" w:rsidRDefault="00C74C65" w:rsidP="00246B6C">
                      <w:pPr>
                        <w:rPr>
                          <w:rFonts w:ascii="Courier New" w:hAnsi="Courier New" w:cs="Courier New"/>
                          <w:sz w:val="18"/>
                          <w:szCs w:val="18"/>
                        </w:rPr>
                      </w:pPr>
                      <w:r w:rsidRPr="00246B6C">
                        <w:rPr>
                          <w:rFonts w:ascii="Courier New" w:hAnsi="Courier New" w:cs="Courier New"/>
                          <w:sz w:val="18"/>
                          <w:szCs w:val="18"/>
                        </w:rPr>
                        <w:t xml:space="preserve">bior_annotate      bior_drill         bior_lookup        bior_pretty_print  bior_snpeff        </w:t>
                      </w:r>
                      <w:r>
                        <w:rPr>
                          <w:rFonts w:ascii="Courier New" w:hAnsi="Courier New" w:cs="Courier New"/>
                          <w:sz w:val="18"/>
                          <w:szCs w:val="18"/>
                        </w:rPr>
                        <w:t>bior_vcf_to_tjson</w:t>
                      </w:r>
                      <w:r w:rsidRPr="00246B6C">
                        <w:rPr>
                          <w:rFonts w:ascii="Courier New" w:hAnsi="Courier New" w:cs="Courier New"/>
                          <w:sz w:val="18"/>
                          <w:szCs w:val="18"/>
                        </w:rPr>
                        <w:t xml:space="preserve">   </w:t>
                      </w:r>
                    </w:p>
                    <w:p w14:paraId="45E570B9" w14:textId="77777777" w:rsidR="00C74C65" w:rsidRDefault="00C74C65" w:rsidP="00246B6C">
                      <w:pPr>
                        <w:rPr>
                          <w:rFonts w:ascii="Courier New" w:hAnsi="Courier New" w:cs="Courier New"/>
                          <w:sz w:val="18"/>
                          <w:szCs w:val="18"/>
                        </w:rPr>
                      </w:pPr>
                      <w:r w:rsidRPr="00246B6C">
                        <w:rPr>
                          <w:rFonts w:ascii="Courier New" w:hAnsi="Courier New" w:cs="Courier New"/>
                          <w:sz w:val="18"/>
                          <w:szCs w:val="18"/>
                        </w:rPr>
                        <w:t xml:space="preserve">bior_compress      bior_index         bior_overlap     </w:t>
                      </w:r>
                      <w:r>
                        <w:rPr>
                          <w:rFonts w:ascii="Courier New" w:hAnsi="Courier New" w:cs="Courier New"/>
                          <w:sz w:val="18"/>
                          <w:szCs w:val="18"/>
                        </w:rPr>
                        <w:t xml:space="preserve">  bior_same_variant  </w:t>
                      </w:r>
                      <w:r w:rsidRPr="00246B6C">
                        <w:rPr>
                          <w:rFonts w:ascii="Courier New" w:hAnsi="Courier New" w:cs="Courier New"/>
                          <w:sz w:val="18"/>
                          <w:szCs w:val="18"/>
                        </w:rPr>
                        <w:t>bior_vep</w:t>
                      </w:r>
                    </w:p>
                    <w:p w14:paraId="0E223A22" w14:textId="77777777" w:rsidR="00C74C65" w:rsidRPr="00246B6C" w:rsidRDefault="00C74C65" w:rsidP="00246B6C">
                      <w:pPr>
                        <w:rPr>
                          <w:rFonts w:ascii="Courier New" w:hAnsi="Courier New" w:cs="Courier New"/>
                          <w:sz w:val="18"/>
                          <w:szCs w:val="18"/>
                        </w:rPr>
                      </w:pPr>
                      <w:r>
                        <w:rPr>
                          <w:rFonts w:ascii="Courier New" w:hAnsi="Courier New" w:cs="Courier New"/>
                          <w:sz w:val="18"/>
                          <w:szCs w:val="18"/>
                        </w:rPr>
                        <w:t>...</w:t>
                      </w:r>
                      <w:r w:rsidRPr="00246B6C">
                        <w:rPr>
                          <w:rFonts w:ascii="Courier New" w:hAnsi="Courier New" w:cs="Courier New"/>
                          <w:sz w:val="18"/>
                          <w:szCs w:val="18"/>
                        </w:rPr>
                        <w:t xml:space="preserve">           </w:t>
                      </w:r>
                    </w:p>
                    <w:p w14:paraId="521CE46C" w14:textId="77777777" w:rsidR="00C74C65" w:rsidRDefault="00C74C65" w:rsidP="00246B6C">
                      <w:pPr>
                        <w:rPr>
                          <w:rFonts w:ascii="Courier New" w:hAnsi="Courier New" w:cs="Courier New"/>
                          <w:sz w:val="18"/>
                          <w:szCs w:val="18"/>
                        </w:rPr>
                      </w:pPr>
                      <w:r>
                        <w:rPr>
                          <w:rFonts w:ascii="Courier New" w:hAnsi="Courier New" w:cs="Courier New"/>
                          <w:sz w:val="18"/>
                          <w:szCs w:val="18"/>
                        </w:rPr>
                        <w:t>$</w:t>
                      </w:r>
                      <w:r w:rsidRPr="00246B6C">
                        <w:rPr>
                          <w:rFonts w:ascii="Courier New" w:hAnsi="Courier New" w:cs="Courier New"/>
                          <w:sz w:val="18"/>
                          <w:szCs w:val="18"/>
                        </w:rPr>
                        <w:t xml:space="preserve"> bior_</w:t>
                      </w:r>
                    </w:p>
                  </w:txbxContent>
                </v:textbox>
                <w10:anchorlock/>
              </v:shape>
            </w:pict>
          </mc:Fallback>
        </mc:AlternateContent>
      </w:r>
    </w:p>
    <w:p w14:paraId="744D9440" w14:textId="77777777" w:rsidR="0090406A" w:rsidRPr="000A17BA" w:rsidRDefault="0090406A" w:rsidP="009A76E5"/>
    <w:p w14:paraId="5F3D444C" w14:textId="77777777" w:rsidR="00F452C5" w:rsidRDefault="00207A95" w:rsidP="00100708">
      <w:r>
        <w:t xml:space="preserve">Table 1 </w:t>
      </w:r>
      <w:r w:rsidR="00F452C5">
        <w:t xml:space="preserve">has a more complete description of these commands.  </w:t>
      </w:r>
    </w:p>
    <w:p w14:paraId="4C720AEC" w14:textId="0365B748" w:rsidR="00F452C5" w:rsidRDefault="00F452C5" w:rsidP="00F452C5">
      <w:r>
        <w:t>Command</w:t>
      </w:r>
      <w:r w:rsidR="00207A95">
        <w:t xml:space="preserve">s in the toolkit operate on tab </w:t>
      </w:r>
      <w:r>
        <w:t xml:space="preserve">delimited data with a VCF style header (starting with “#”).  Commands in the toolkit insert additional annotation to the right.  Raw annotation is obtained by comparing JSON objects in columns to JSON objects in catalogs.  Table 1.0 shows the format of columns &lt;in,out&gt; of each BioR function.  For example </w:t>
      </w:r>
      <w:r w:rsidR="00DB3313">
        <w:t>bior_vcf_to_tjson</w:t>
      </w:r>
      <w:r>
        <w:t xml:space="preserve"> takes as an input VCF columns (and the header) and outputs VCF + JSON in the last column. </w:t>
      </w:r>
    </w:p>
    <w:p w14:paraId="4E19EE7A" w14:textId="77777777" w:rsidR="00F452C5" w:rsidRDefault="00F452C5" w:rsidP="00F452C5"/>
    <w:p w14:paraId="53DEA9FE" w14:textId="77777777" w:rsidR="00F452C5" w:rsidRDefault="00F452C5" w:rsidP="0010070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528"/>
        <w:gridCol w:w="4950"/>
      </w:tblGrid>
      <w:tr w:rsidR="00F452C5" w14:paraId="4723CCA9" w14:textId="77777777">
        <w:tc>
          <w:tcPr>
            <w:tcW w:w="3528" w:type="dxa"/>
          </w:tcPr>
          <w:p w14:paraId="202C4FCA" w14:textId="77777777" w:rsidR="00F452C5" w:rsidRDefault="00F452C5" w:rsidP="00F452C5">
            <w:pPr>
              <w:pStyle w:val="BulletedList"/>
              <w:numPr>
                <w:ilvl w:val="0"/>
                <w:numId w:val="0"/>
              </w:numPr>
            </w:pPr>
            <w:r>
              <w:t>Tool</w:t>
            </w:r>
          </w:p>
        </w:tc>
        <w:tc>
          <w:tcPr>
            <w:tcW w:w="4950" w:type="dxa"/>
          </w:tcPr>
          <w:p w14:paraId="5EFDBC0B" w14:textId="77777777" w:rsidR="00F452C5" w:rsidRDefault="00F452C5" w:rsidP="00F452C5">
            <w:pPr>
              <w:pStyle w:val="BulletedList"/>
              <w:numPr>
                <w:ilvl w:val="0"/>
                <w:numId w:val="0"/>
              </w:numPr>
            </w:pPr>
            <w:r>
              <w:t>Function</w:t>
            </w:r>
          </w:p>
        </w:tc>
      </w:tr>
      <w:tr w:rsidR="00F452C5" w14:paraId="5EC8D902" w14:textId="77777777">
        <w:tc>
          <w:tcPr>
            <w:tcW w:w="3528" w:type="dxa"/>
          </w:tcPr>
          <w:p w14:paraId="436F40FE" w14:textId="77777777" w:rsidR="00F452C5" w:rsidRDefault="00F452C5" w:rsidP="00F452C5">
            <w:pPr>
              <w:pStyle w:val="BulletedList"/>
              <w:numPr>
                <w:ilvl w:val="0"/>
                <w:numId w:val="0"/>
              </w:numPr>
            </w:pPr>
            <w:r>
              <w:t>bior_overlap&lt;TJSON, TJSON&gt;</w:t>
            </w:r>
          </w:p>
        </w:tc>
        <w:tc>
          <w:tcPr>
            <w:tcW w:w="4950" w:type="dxa"/>
          </w:tcPr>
          <w:p w14:paraId="1E1D22B2" w14:textId="77777777" w:rsidR="00F452C5" w:rsidRPr="00BE53D2" w:rsidRDefault="00F452C5" w:rsidP="00F452C5">
            <w:pPr>
              <w:pStyle w:val="BulletedList"/>
              <w:numPr>
                <w:ilvl w:val="0"/>
                <w:numId w:val="0"/>
              </w:numPr>
            </w:pPr>
            <w:r>
              <w:t>Extract from catalog all the attributes  positions based on genomic coordinates</w:t>
            </w:r>
          </w:p>
        </w:tc>
      </w:tr>
      <w:tr w:rsidR="00F452C5" w14:paraId="6C0211D7" w14:textId="77777777">
        <w:tc>
          <w:tcPr>
            <w:tcW w:w="3528" w:type="dxa"/>
          </w:tcPr>
          <w:p w14:paraId="5A3A1377" w14:textId="77777777" w:rsidR="00F452C5" w:rsidRDefault="00F452C5" w:rsidP="00F452C5">
            <w:pPr>
              <w:pStyle w:val="BulletedList"/>
              <w:numPr>
                <w:ilvl w:val="0"/>
                <w:numId w:val="0"/>
              </w:numPr>
            </w:pPr>
            <w:r>
              <w:t>bior_same_variant&lt;TJSON,TJSON&gt;</w:t>
            </w:r>
          </w:p>
        </w:tc>
        <w:tc>
          <w:tcPr>
            <w:tcW w:w="4950" w:type="dxa"/>
          </w:tcPr>
          <w:p w14:paraId="0109B219" w14:textId="77777777" w:rsidR="00F452C5" w:rsidRPr="00BE53D2" w:rsidRDefault="00F452C5" w:rsidP="00F452C5">
            <w:pPr>
              <w:pStyle w:val="BulletedList"/>
              <w:numPr>
                <w:ilvl w:val="0"/>
                <w:numId w:val="0"/>
              </w:numPr>
            </w:pPr>
            <w:r>
              <w:t>Matches variants based on position, REF/ALT</w:t>
            </w:r>
          </w:p>
        </w:tc>
      </w:tr>
      <w:tr w:rsidR="00F452C5" w14:paraId="0081415B" w14:textId="77777777">
        <w:tc>
          <w:tcPr>
            <w:tcW w:w="3528" w:type="dxa"/>
          </w:tcPr>
          <w:p w14:paraId="26735E1E" w14:textId="77777777" w:rsidR="00F452C5" w:rsidRDefault="00F452C5" w:rsidP="00F452C5">
            <w:pPr>
              <w:pStyle w:val="BulletedList"/>
              <w:numPr>
                <w:ilvl w:val="0"/>
                <w:numId w:val="0"/>
              </w:numPr>
            </w:pPr>
            <w:r>
              <w:t>bior_lookup&lt;TJSON,TJSON&gt;</w:t>
            </w:r>
          </w:p>
        </w:tc>
        <w:tc>
          <w:tcPr>
            <w:tcW w:w="4950" w:type="dxa"/>
          </w:tcPr>
          <w:p w14:paraId="32EE7167" w14:textId="77777777" w:rsidR="00F452C5" w:rsidRPr="00BE53D2" w:rsidRDefault="00F452C5" w:rsidP="00F452C5">
            <w:pPr>
              <w:pStyle w:val="BulletedList"/>
              <w:numPr>
                <w:ilvl w:val="0"/>
                <w:numId w:val="0"/>
              </w:numPr>
            </w:pPr>
            <w:r>
              <w:t>Matches based on a string/identifier</w:t>
            </w:r>
          </w:p>
        </w:tc>
      </w:tr>
      <w:tr w:rsidR="00F452C5" w14:paraId="7C521DDA" w14:textId="77777777">
        <w:tc>
          <w:tcPr>
            <w:tcW w:w="3528" w:type="dxa"/>
          </w:tcPr>
          <w:p w14:paraId="79B4F7BA" w14:textId="77777777" w:rsidR="00F452C5" w:rsidRDefault="00F452C5" w:rsidP="00F452C5">
            <w:pPr>
              <w:pStyle w:val="BulletedList"/>
              <w:numPr>
                <w:ilvl w:val="0"/>
                <w:numId w:val="0"/>
              </w:numPr>
            </w:pPr>
            <w:r>
              <w:t>bior_index&lt;TJSON,INDEX&gt;</w:t>
            </w:r>
          </w:p>
        </w:tc>
        <w:tc>
          <w:tcPr>
            <w:tcW w:w="4950" w:type="dxa"/>
          </w:tcPr>
          <w:p w14:paraId="2E909934" w14:textId="77777777" w:rsidR="00F452C5" w:rsidRPr="00BB27CA" w:rsidRDefault="00F452C5" w:rsidP="00F452C5">
            <w:pPr>
              <w:pStyle w:val="BulletedList"/>
              <w:numPr>
                <w:ilvl w:val="0"/>
                <w:numId w:val="0"/>
              </w:numPr>
            </w:pPr>
            <w:r>
              <w:t>Creates and index on a string/identifier</w:t>
            </w:r>
          </w:p>
        </w:tc>
      </w:tr>
      <w:tr w:rsidR="00F452C5" w14:paraId="0F24A8A5" w14:textId="77777777">
        <w:tc>
          <w:tcPr>
            <w:tcW w:w="3528" w:type="dxa"/>
          </w:tcPr>
          <w:p w14:paraId="75503CB6" w14:textId="3C07E6F4" w:rsidR="00F452C5" w:rsidRDefault="00DB3313" w:rsidP="00F452C5">
            <w:pPr>
              <w:pStyle w:val="BulletedList"/>
              <w:numPr>
                <w:ilvl w:val="0"/>
                <w:numId w:val="0"/>
              </w:numPr>
            </w:pPr>
            <w:r>
              <w:t>bior_vcf_to_tjson</w:t>
            </w:r>
            <w:r w:rsidR="00F452C5">
              <w:t>&lt;VCF,TJSON&gt;</w:t>
            </w:r>
          </w:p>
        </w:tc>
        <w:tc>
          <w:tcPr>
            <w:tcW w:w="4950" w:type="dxa"/>
          </w:tcPr>
          <w:p w14:paraId="22361086" w14:textId="77777777" w:rsidR="00F452C5" w:rsidRPr="00C15DEF" w:rsidRDefault="00F452C5" w:rsidP="00F452C5">
            <w:pPr>
              <w:pStyle w:val="BulletedList"/>
              <w:numPr>
                <w:ilvl w:val="0"/>
                <w:numId w:val="0"/>
              </w:numPr>
            </w:pPr>
            <w:r>
              <w:t>Converts VCF format to a JSON object</w:t>
            </w:r>
            <w:r w:rsidR="00A14CDD">
              <w:t>s</w:t>
            </w:r>
          </w:p>
        </w:tc>
      </w:tr>
      <w:tr w:rsidR="00A14CDD" w14:paraId="575060FD" w14:textId="77777777">
        <w:tc>
          <w:tcPr>
            <w:tcW w:w="3528" w:type="dxa"/>
          </w:tcPr>
          <w:p w14:paraId="0C666BC1" w14:textId="77777777" w:rsidR="00A14CDD" w:rsidRDefault="00A14CDD" w:rsidP="00F452C5">
            <w:pPr>
              <w:pStyle w:val="BulletedList"/>
              <w:numPr>
                <w:ilvl w:val="0"/>
                <w:numId w:val="0"/>
              </w:numPr>
            </w:pPr>
            <w:r>
              <w:t>bior_bed_to_json&lt;BED,TJSON&gt;</w:t>
            </w:r>
          </w:p>
        </w:tc>
        <w:tc>
          <w:tcPr>
            <w:tcW w:w="4950" w:type="dxa"/>
          </w:tcPr>
          <w:p w14:paraId="50408C3A" w14:textId="77777777" w:rsidR="00A14CDD" w:rsidRDefault="00A14CDD" w:rsidP="00A14CDD">
            <w:pPr>
              <w:pStyle w:val="BulletedList"/>
              <w:numPr>
                <w:ilvl w:val="0"/>
                <w:numId w:val="0"/>
              </w:numPr>
            </w:pPr>
            <w:r>
              <w:t>Converts BED format to JSON objects</w:t>
            </w:r>
          </w:p>
        </w:tc>
      </w:tr>
      <w:tr w:rsidR="00F452C5" w14:paraId="14A38623" w14:textId="77777777">
        <w:tc>
          <w:tcPr>
            <w:tcW w:w="3528" w:type="dxa"/>
          </w:tcPr>
          <w:p w14:paraId="41A5B489" w14:textId="77777777" w:rsidR="00F452C5" w:rsidRDefault="00F452C5" w:rsidP="00F452C5">
            <w:pPr>
              <w:pStyle w:val="BulletedList"/>
              <w:numPr>
                <w:ilvl w:val="0"/>
                <w:numId w:val="0"/>
              </w:numPr>
            </w:pPr>
            <w:r>
              <w:t>bior_drill&lt;TJSON,Tab-Delim&gt;</w:t>
            </w:r>
          </w:p>
        </w:tc>
        <w:tc>
          <w:tcPr>
            <w:tcW w:w="4950" w:type="dxa"/>
          </w:tcPr>
          <w:p w14:paraId="0D0BB175" w14:textId="77777777" w:rsidR="00F452C5" w:rsidRPr="00241898" w:rsidRDefault="00F452C5" w:rsidP="00F452C5">
            <w:pPr>
              <w:pStyle w:val="BulletedList"/>
              <w:numPr>
                <w:ilvl w:val="0"/>
                <w:numId w:val="0"/>
              </w:numPr>
            </w:pPr>
            <w:r>
              <w:t>Extracts key-value relationships from JSON</w:t>
            </w:r>
          </w:p>
        </w:tc>
      </w:tr>
      <w:tr w:rsidR="00F452C5" w14:paraId="2DF018CC" w14:textId="77777777">
        <w:tc>
          <w:tcPr>
            <w:tcW w:w="3528" w:type="dxa"/>
          </w:tcPr>
          <w:p w14:paraId="605D9BC5" w14:textId="77777777" w:rsidR="00F452C5" w:rsidRDefault="00F452C5" w:rsidP="00F452C5">
            <w:pPr>
              <w:pStyle w:val="BulletedList"/>
              <w:numPr>
                <w:ilvl w:val="0"/>
                <w:numId w:val="0"/>
              </w:numPr>
            </w:pPr>
            <w:r>
              <w:t>bior_pretty_print&lt;TJSON,JSON&gt;</w:t>
            </w:r>
          </w:p>
        </w:tc>
        <w:tc>
          <w:tcPr>
            <w:tcW w:w="4950" w:type="dxa"/>
          </w:tcPr>
          <w:p w14:paraId="022DB11B" w14:textId="77777777" w:rsidR="00F452C5" w:rsidRPr="00B13E49" w:rsidRDefault="00F452C5" w:rsidP="00F452C5">
            <w:pPr>
              <w:pStyle w:val="BulletedList"/>
              <w:numPr>
                <w:ilvl w:val="0"/>
                <w:numId w:val="0"/>
              </w:numPr>
            </w:pPr>
            <w:r>
              <w:t>Prints the JSON to the screen in a more readable way</w:t>
            </w:r>
          </w:p>
        </w:tc>
      </w:tr>
      <w:tr w:rsidR="00F452C5" w14:paraId="7BDC4B42" w14:textId="77777777">
        <w:tc>
          <w:tcPr>
            <w:tcW w:w="3528" w:type="dxa"/>
          </w:tcPr>
          <w:p w14:paraId="6EF42898" w14:textId="77777777" w:rsidR="00F452C5" w:rsidRDefault="00F452C5" w:rsidP="00F452C5">
            <w:pPr>
              <w:pStyle w:val="BulletedList"/>
              <w:numPr>
                <w:ilvl w:val="0"/>
                <w:numId w:val="0"/>
              </w:numPr>
            </w:pPr>
            <w:r>
              <w:t>bior_snpeff&lt;VCF,TJSON&gt;</w:t>
            </w:r>
          </w:p>
        </w:tc>
        <w:tc>
          <w:tcPr>
            <w:tcW w:w="4950" w:type="dxa"/>
          </w:tcPr>
          <w:p w14:paraId="27C641F0" w14:textId="77777777" w:rsidR="00F452C5" w:rsidRPr="00C15DEF" w:rsidRDefault="00F452C5" w:rsidP="00F452C5">
            <w:pPr>
              <w:pStyle w:val="BulletedList"/>
              <w:numPr>
                <w:ilvl w:val="0"/>
                <w:numId w:val="0"/>
              </w:numPr>
            </w:pPr>
            <w:r>
              <w:t xml:space="preserve">Wraps the SNPEFF tool </w:t>
            </w:r>
          </w:p>
        </w:tc>
      </w:tr>
      <w:tr w:rsidR="00F452C5" w14:paraId="00EA3B66" w14:textId="77777777">
        <w:tc>
          <w:tcPr>
            <w:tcW w:w="3528" w:type="dxa"/>
          </w:tcPr>
          <w:p w14:paraId="4D401039" w14:textId="77777777" w:rsidR="00F452C5" w:rsidRDefault="00F452C5" w:rsidP="00F452C5">
            <w:pPr>
              <w:pStyle w:val="BulletedList"/>
              <w:numPr>
                <w:ilvl w:val="0"/>
                <w:numId w:val="0"/>
              </w:numPr>
            </w:pPr>
            <w:r>
              <w:t>bior_vep&lt;VCF,TJSON&gt;</w:t>
            </w:r>
          </w:p>
        </w:tc>
        <w:tc>
          <w:tcPr>
            <w:tcW w:w="4950" w:type="dxa"/>
          </w:tcPr>
          <w:p w14:paraId="2DBB2E41" w14:textId="77777777" w:rsidR="00F452C5" w:rsidRPr="00B13E49" w:rsidRDefault="00F452C5" w:rsidP="00F452C5">
            <w:pPr>
              <w:pStyle w:val="BulletedList"/>
              <w:numPr>
                <w:ilvl w:val="0"/>
                <w:numId w:val="0"/>
              </w:numPr>
            </w:pPr>
            <w:r>
              <w:t>Wraps the VEP tool</w:t>
            </w:r>
          </w:p>
        </w:tc>
      </w:tr>
      <w:tr w:rsidR="00F452C5" w14:paraId="1307E981" w14:textId="77777777">
        <w:tc>
          <w:tcPr>
            <w:tcW w:w="3528" w:type="dxa"/>
          </w:tcPr>
          <w:p w14:paraId="34F56BFB" w14:textId="77777777" w:rsidR="00F452C5" w:rsidRDefault="00F452C5" w:rsidP="00F452C5">
            <w:pPr>
              <w:pStyle w:val="BulletedList"/>
              <w:numPr>
                <w:ilvl w:val="0"/>
                <w:numId w:val="0"/>
              </w:numPr>
            </w:pPr>
            <w:r>
              <w:t>bior_annotate&lt;VCF,XLS&gt;</w:t>
            </w:r>
          </w:p>
        </w:tc>
        <w:tc>
          <w:tcPr>
            <w:tcW w:w="4950" w:type="dxa"/>
          </w:tcPr>
          <w:p w14:paraId="463C514E" w14:textId="77777777" w:rsidR="00F452C5" w:rsidRPr="00B13E49" w:rsidRDefault="00F452C5" w:rsidP="00F452C5">
            <w:pPr>
              <w:pStyle w:val="BulletedList"/>
              <w:keepNext/>
              <w:numPr>
                <w:ilvl w:val="0"/>
                <w:numId w:val="0"/>
              </w:numPr>
            </w:pPr>
            <w:r>
              <w:t>Extract subset of the most common variant annotations  [TREAT]</w:t>
            </w:r>
          </w:p>
        </w:tc>
      </w:tr>
    </w:tbl>
    <w:p w14:paraId="3195B2A9" w14:textId="77777777" w:rsidR="00F452C5" w:rsidRDefault="00F452C5" w:rsidP="00F452C5">
      <w:pPr>
        <w:pStyle w:val="Caption"/>
      </w:pPr>
      <w:r>
        <w:t xml:space="preserve">Table </w:t>
      </w:r>
      <w:r w:rsidR="00A50462">
        <w:fldChar w:fldCharType="begin"/>
      </w:r>
      <w:r w:rsidR="00A93217">
        <w:instrText xml:space="preserve"> SEQ Table \* ARABIC </w:instrText>
      </w:r>
      <w:r w:rsidR="00A50462">
        <w:fldChar w:fldCharType="separate"/>
      </w:r>
      <w:r>
        <w:rPr>
          <w:noProof/>
        </w:rPr>
        <w:t>1</w:t>
      </w:r>
      <w:r w:rsidR="00A50462">
        <w:rPr>
          <w:noProof/>
        </w:rPr>
        <w:fldChar w:fldCharType="end"/>
      </w:r>
      <w:r>
        <w:t>: Commands in the current BioR release.</w:t>
      </w:r>
    </w:p>
    <w:p w14:paraId="56F3CB18" w14:textId="77777777" w:rsidR="00F452C5" w:rsidRDefault="00F452C5" w:rsidP="00100708"/>
    <w:p w14:paraId="61C33F6B" w14:textId="6309D5C4" w:rsidR="00246B6C" w:rsidRPr="000A17BA" w:rsidRDefault="0090406A" w:rsidP="00100708">
      <w:r w:rsidRPr="000A17BA">
        <w:t xml:space="preserve">Most every one of these commands supports the </w:t>
      </w:r>
      <w:r w:rsidRPr="000A17BA">
        <w:rPr>
          <w:rFonts w:cs="Courier New"/>
        </w:rPr>
        <w:t>–h</w:t>
      </w:r>
      <w:r w:rsidRPr="000A17BA">
        <w:t xml:space="preserve"> (help) flag to get information about how to use the command.  To get help on </w:t>
      </w:r>
      <w:r w:rsidR="00DB3313">
        <w:rPr>
          <w:rFonts w:cs="Courier New"/>
        </w:rPr>
        <w:t>bior_vcf_to_tjson</w:t>
      </w:r>
      <w:r w:rsidRPr="000A17BA">
        <w:t xml:space="preserve"> type:</w:t>
      </w:r>
    </w:p>
    <w:p w14:paraId="1A64D4B3" w14:textId="77777777" w:rsidR="00B463AF" w:rsidRPr="000A17BA" w:rsidRDefault="00B463AF" w:rsidP="00100708"/>
    <w:p w14:paraId="29408EED" w14:textId="510A70F6" w:rsidR="00246B6C" w:rsidRDefault="00DB5783" w:rsidP="00100708">
      <w:r>
        <w:rPr>
          <w:noProof/>
          <w:lang w:eastAsia="en-US"/>
        </w:rPr>
        <mc:AlternateContent>
          <mc:Choice Requires="wps">
            <w:drawing>
              <wp:inline distT="0" distB="0" distL="0" distR="0" wp14:anchorId="7E5973E8" wp14:editId="4BE95263">
                <wp:extent cx="5029200" cy="1371600"/>
                <wp:effectExtent l="0" t="0" r="0" b="0"/>
                <wp:docPr id="7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1371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A4A2B5" w14:textId="77777777" w:rsidR="00C74C65" w:rsidRDefault="00C74C65" w:rsidP="0090406A">
                            <w:pPr>
                              <w:rPr>
                                <w:rFonts w:ascii="Courier New" w:hAnsi="Courier New" w:cs="Courier New"/>
                                <w:sz w:val="18"/>
                                <w:szCs w:val="18"/>
                              </w:rPr>
                            </w:pPr>
                          </w:p>
                          <w:p w14:paraId="6602C295" w14:textId="05B838A3" w:rsidR="00C74C65" w:rsidRPr="0090406A" w:rsidRDefault="00C74C65" w:rsidP="0090406A">
                            <w:pPr>
                              <w:rPr>
                                <w:rFonts w:ascii="Courier New" w:hAnsi="Courier New" w:cs="Courier New"/>
                                <w:sz w:val="18"/>
                                <w:szCs w:val="18"/>
                              </w:rPr>
                            </w:pPr>
                            <w:r>
                              <w:rPr>
                                <w:rFonts w:ascii="Courier New" w:hAnsi="Courier New" w:cs="Courier New"/>
                                <w:sz w:val="18"/>
                                <w:szCs w:val="18"/>
                              </w:rPr>
                              <w:t>$ bior_vcf_to_tjson</w:t>
                            </w:r>
                            <w:r w:rsidRPr="0090406A">
                              <w:rPr>
                                <w:rFonts w:ascii="Courier New" w:hAnsi="Courier New" w:cs="Courier New"/>
                                <w:sz w:val="18"/>
                                <w:szCs w:val="18"/>
                              </w:rPr>
                              <w:t xml:space="preserve"> -h</w:t>
                            </w:r>
                          </w:p>
                          <w:p w14:paraId="12EFBD40" w14:textId="77777777" w:rsidR="00C74C65" w:rsidRPr="0090406A" w:rsidRDefault="00C74C65" w:rsidP="0090406A">
                            <w:pPr>
                              <w:rPr>
                                <w:rFonts w:ascii="Courier New" w:hAnsi="Courier New" w:cs="Courier New"/>
                                <w:sz w:val="18"/>
                                <w:szCs w:val="18"/>
                              </w:rPr>
                            </w:pPr>
                          </w:p>
                          <w:p w14:paraId="123C020A"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NAME</w:t>
                            </w:r>
                          </w:p>
                          <w:p w14:paraId="2326FF8B" w14:textId="3F1B4A19"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ab/>
                            </w:r>
                            <w:r>
                              <w:rPr>
                                <w:rFonts w:ascii="Courier New" w:hAnsi="Courier New" w:cs="Courier New"/>
                                <w:sz w:val="18"/>
                                <w:szCs w:val="18"/>
                              </w:rPr>
                              <w:t>bior_vcf_to_tjson</w:t>
                            </w:r>
                            <w:r w:rsidRPr="0090406A">
                              <w:rPr>
                                <w:rFonts w:ascii="Courier New" w:hAnsi="Courier New" w:cs="Courier New"/>
                                <w:sz w:val="18"/>
                                <w:szCs w:val="18"/>
                              </w:rPr>
                              <w:t xml:space="preserve"> -- converts VCF data into JSON as an additional column</w:t>
                            </w:r>
                          </w:p>
                          <w:p w14:paraId="2A263D08" w14:textId="77777777" w:rsidR="00C74C65" w:rsidRPr="0090406A" w:rsidRDefault="00C74C65" w:rsidP="0090406A">
                            <w:pPr>
                              <w:rPr>
                                <w:rFonts w:ascii="Courier New" w:hAnsi="Courier New" w:cs="Courier New"/>
                                <w:sz w:val="18"/>
                                <w:szCs w:val="18"/>
                              </w:rPr>
                            </w:pPr>
                          </w:p>
                          <w:p w14:paraId="180024F7"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SYNOPSIS</w:t>
                            </w:r>
                          </w:p>
                          <w:p w14:paraId="5896CF07" w14:textId="4D0A9619" w:rsidR="00C74C65" w:rsidRDefault="00C74C65" w:rsidP="0090406A">
                            <w:pPr>
                              <w:rPr>
                                <w:rFonts w:ascii="Courier New" w:hAnsi="Courier New" w:cs="Courier New"/>
                                <w:sz w:val="18"/>
                                <w:szCs w:val="18"/>
                              </w:rPr>
                            </w:pPr>
                            <w:r w:rsidRPr="0090406A">
                              <w:rPr>
                                <w:rFonts w:ascii="Courier New" w:hAnsi="Courier New" w:cs="Courier New"/>
                                <w:sz w:val="18"/>
                                <w:szCs w:val="18"/>
                              </w:rPr>
                              <w:tab/>
                            </w:r>
                            <w:r>
                              <w:rPr>
                                <w:rFonts w:ascii="Courier New" w:hAnsi="Courier New" w:cs="Courier New"/>
                                <w:sz w:val="18"/>
                                <w:szCs w:val="18"/>
                              </w:rPr>
                              <w:t>bior_vcf_to_tjson</w:t>
                            </w:r>
                            <w:r w:rsidRPr="0090406A">
                              <w:rPr>
                                <w:rFonts w:ascii="Courier New" w:hAnsi="Courier New" w:cs="Courier New"/>
                                <w:sz w:val="18"/>
                                <w:szCs w:val="18"/>
                              </w:rPr>
                              <w:t xml:space="preserve"> [--log] [--help]</w:t>
                            </w:r>
                          </w:p>
                          <w:p w14:paraId="2C911B55" w14:textId="77777777" w:rsidR="00C74C65" w:rsidRPr="0090406A" w:rsidRDefault="00C74C65" w:rsidP="0090406A">
                            <w:pPr>
                              <w:rPr>
                                <w:rFonts w:ascii="Courier New" w:hAnsi="Courier New" w:cs="Courier New"/>
                                <w:sz w:val="18"/>
                                <w:szCs w:val="18"/>
                              </w:rPr>
                            </w:pPr>
                            <w:r>
                              <w:rPr>
                                <w:rFonts w:ascii="Courier New" w:hAnsi="Courier New" w:cs="Courier New"/>
                                <w:sz w:val="18"/>
                                <w:szCs w:val="18"/>
                              </w:rPr>
                              <w:t>...</w:t>
                            </w:r>
                          </w:p>
                          <w:p w14:paraId="55D252E9" w14:textId="77777777" w:rsidR="00C74C65" w:rsidRDefault="00C74C65" w:rsidP="0090406A">
                            <w:pPr>
                              <w:rPr>
                                <w:rFonts w:ascii="Courier New" w:hAnsi="Courier New" w:cs="Courier New"/>
                                <w:sz w:val="18"/>
                                <w:szCs w:val="18"/>
                              </w:rPr>
                            </w:pPr>
                            <w:r w:rsidRPr="00246B6C">
                              <w:rPr>
                                <w:rFonts w:ascii="Courier New" w:hAnsi="Courier New" w:cs="Courier New"/>
                                <w:sz w:val="18"/>
                                <w:szCs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39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" fillcolor="#d8d8d8 [2732]" stroked="f">
                <v:path arrowok="t"/>
                <v:textbox>
                  <w:txbxContent>
                    <w:p w14:paraId="2BA4A2B5" w14:textId="77777777" w:rsidR="00C74C65" w:rsidRDefault="00C74C65" w:rsidP="0090406A">
                      <w:pPr>
                        <w:rPr>
                          <w:rFonts w:ascii="Courier New" w:hAnsi="Courier New" w:cs="Courier New"/>
                          <w:sz w:val="18"/>
                          <w:szCs w:val="18"/>
                        </w:rPr>
                      </w:pPr>
                    </w:p>
                    <w:p w14:paraId="6602C295" w14:textId="05B838A3" w:rsidR="00C74C65" w:rsidRPr="0090406A" w:rsidRDefault="00C74C65" w:rsidP="0090406A">
                      <w:pPr>
                        <w:rPr>
                          <w:rFonts w:ascii="Courier New" w:hAnsi="Courier New" w:cs="Courier New"/>
                          <w:sz w:val="18"/>
                          <w:szCs w:val="18"/>
                        </w:rPr>
                      </w:pPr>
                      <w:r>
                        <w:rPr>
                          <w:rFonts w:ascii="Courier New" w:hAnsi="Courier New" w:cs="Courier New"/>
                          <w:sz w:val="18"/>
                          <w:szCs w:val="18"/>
                        </w:rPr>
                        <w:t>$ bior_vcf_to_tjson</w:t>
                      </w:r>
                      <w:r w:rsidRPr="0090406A">
                        <w:rPr>
                          <w:rFonts w:ascii="Courier New" w:hAnsi="Courier New" w:cs="Courier New"/>
                          <w:sz w:val="18"/>
                          <w:szCs w:val="18"/>
                        </w:rPr>
                        <w:t xml:space="preserve"> -h</w:t>
                      </w:r>
                    </w:p>
                    <w:p w14:paraId="12EFBD40" w14:textId="77777777" w:rsidR="00C74C65" w:rsidRPr="0090406A" w:rsidRDefault="00C74C65" w:rsidP="0090406A">
                      <w:pPr>
                        <w:rPr>
                          <w:rFonts w:ascii="Courier New" w:hAnsi="Courier New" w:cs="Courier New"/>
                          <w:sz w:val="18"/>
                          <w:szCs w:val="18"/>
                        </w:rPr>
                      </w:pPr>
                    </w:p>
                    <w:p w14:paraId="123C020A"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NAME</w:t>
                      </w:r>
                    </w:p>
                    <w:p w14:paraId="2326FF8B" w14:textId="3F1B4A19"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ab/>
                      </w:r>
                      <w:r>
                        <w:rPr>
                          <w:rFonts w:ascii="Courier New" w:hAnsi="Courier New" w:cs="Courier New"/>
                          <w:sz w:val="18"/>
                          <w:szCs w:val="18"/>
                        </w:rPr>
                        <w:t>bior_vcf_to_tjson</w:t>
                      </w:r>
                      <w:r w:rsidRPr="0090406A">
                        <w:rPr>
                          <w:rFonts w:ascii="Courier New" w:hAnsi="Courier New" w:cs="Courier New"/>
                          <w:sz w:val="18"/>
                          <w:szCs w:val="18"/>
                        </w:rPr>
                        <w:t xml:space="preserve"> -- converts VCF data into JSON as an additional column</w:t>
                      </w:r>
                    </w:p>
                    <w:p w14:paraId="2A263D08" w14:textId="77777777" w:rsidR="00C74C65" w:rsidRPr="0090406A" w:rsidRDefault="00C74C65" w:rsidP="0090406A">
                      <w:pPr>
                        <w:rPr>
                          <w:rFonts w:ascii="Courier New" w:hAnsi="Courier New" w:cs="Courier New"/>
                          <w:sz w:val="18"/>
                          <w:szCs w:val="18"/>
                        </w:rPr>
                      </w:pPr>
                    </w:p>
                    <w:p w14:paraId="180024F7"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SYNOPSIS</w:t>
                      </w:r>
                    </w:p>
                    <w:p w14:paraId="5896CF07" w14:textId="4D0A9619" w:rsidR="00C74C65" w:rsidRDefault="00C74C65" w:rsidP="0090406A">
                      <w:pPr>
                        <w:rPr>
                          <w:rFonts w:ascii="Courier New" w:hAnsi="Courier New" w:cs="Courier New"/>
                          <w:sz w:val="18"/>
                          <w:szCs w:val="18"/>
                        </w:rPr>
                      </w:pPr>
                      <w:r w:rsidRPr="0090406A">
                        <w:rPr>
                          <w:rFonts w:ascii="Courier New" w:hAnsi="Courier New" w:cs="Courier New"/>
                          <w:sz w:val="18"/>
                          <w:szCs w:val="18"/>
                        </w:rPr>
                        <w:tab/>
                      </w:r>
                      <w:r>
                        <w:rPr>
                          <w:rFonts w:ascii="Courier New" w:hAnsi="Courier New" w:cs="Courier New"/>
                          <w:sz w:val="18"/>
                          <w:szCs w:val="18"/>
                        </w:rPr>
                        <w:t>bior_vcf_to_tjson</w:t>
                      </w:r>
                      <w:r w:rsidRPr="0090406A">
                        <w:rPr>
                          <w:rFonts w:ascii="Courier New" w:hAnsi="Courier New" w:cs="Courier New"/>
                          <w:sz w:val="18"/>
                          <w:szCs w:val="18"/>
                        </w:rPr>
                        <w:t xml:space="preserve"> [--log] [--help]</w:t>
                      </w:r>
                    </w:p>
                    <w:p w14:paraId="2C911B55" w14:textId="77777777" w:rsidR="00C74C65" w:rsidRPr="0090406A" w:rsidRDefault="00C74C65" w:rsidP="0090406A">
                      <w:pPr>
                        <w:rPr>
                          <w:rFonts w:ascii="Courier New" w:hAnsi="Courier New" w:cs="Courier New"/>
                          <w:sz w:val="18"/>
                          <w:szCs w:val="18"/>
                        </w:rPr>
                      </w:pPr>
                      <w:r>
                        <w:rPr>
                          <w:rFonts w:ascii="Courier New" w:hAnsi="Courier New" w:cs="Courier New"/>
                          <w:sz w:val="18"/>
                          <w:szCs w:val="18"/>
                        </w:rPr>
                        <w:t>...</w:t>
                      </w:r>
                    </w:p>
                    <w:p w14:paraId="55D252E9" w14:textId="77777777" w:rsidR="00C74C65" w:rsidRDefault="00C74C65" w:rsidP="0090406A">
                      <w:pPr>
                        <w:rPr>
                          <w:rFonts w:ascii="Courier New" w:hAnsi="Courier New" w:cs="Courier New"/>
                          <w:sz w:val="18"/>
                          <w:szCs w:val="18"/>
                        </w:rPr>
                      </w:pPr>
                      <w:r w:rsidRPr="00246B6C">
                        <w:rPr>
                          <w:rFonts w:ascii="Courier New" w:hAnsi="Courier New" w:cs="Courier New"/>
                          <w:sz w:val="18"/>
                          <w:szCs w:val="18"/>
                        </w:rPr>
                        <w:t>_</w:t>
                      </w:r>
                    </w:p>
                  </w:txbxContent>
                </v:textbox>
                <w10:anchorlock/>
              </v:shape>
            </w:pict>
          </mc:Fallback>
        </mc:AlternateContent>
      </w:r>
    </w:p>
    <w:p w14:paraId="2CB7E0E8" w14:textId="77777777" w:rsidR="00967FDC" w:rsidRDefault="00967FDC" w:rsidP="00100708"/>
    <w:p w14:paraId="253BF0B6" w14:textId="12AEA949" w:rsidR="00967FDC" w:rsidRDefault="00967FDC" w:rsidP="00967FDC">
      <w:r>
        <w:t xml:space="preserve">Several of the above functions use ‘Golden Identifiers’ to match records across catalogs.  Table 2 shows </w:t>
      </w:r>
      <w:r w:rsidR="0098684F">
        <w:t xml:space="preserve">the </w:t>
      </w:r>
      <w:r w:rsidR="00E560DF">
        <w:t>current</w:t>
      </w:r>
      <w:r>
        <w:t xml:space="preserve"> g</w:t>
      </w:r>
      <w:r w:rsidR="00FA47DE">
        <w:t>olden identifiers</w:t>
      </w:r>
      <w:r w:rsidR="00E560DF">
        <w:t xml:space="preserve"> used in the codebase</w:t>
      </w:r>
      <w:r>
        <w:t xml:space="preserve"> and what function(s) use them.</w:t>
      </w:r>
    </w:p>
    <w:p w14:paraId="078E3416" w14:textId="77777777" w:rsidR="00E560DF" w:rsidRPr="00A14CDD" w:rsidRDefault="00E560DF" w:rsidP="00967FDC"/>
    <w:tbl>
      <w:tblPr>
        <w:tblStyle w:val="TableGrid"/>
        <w:tblW w:w="0" w:type="auto"/>
        <w:tblLook w:val="04A0" w:firstRow="1" w:lastRow="0" w:firstColumn="1" w:lastColumn="0" w:noHBand="0" w:noVBand="1"/>
      </w:tblPr>
      <w:tblGrid>
        <w:gridCol w:w="3210"/>
        <w:gridCol w:w="2823"/>
        <w:gridCol w:w="2823"/>
      </w:tblGrid>
      <w:tr w:rsidR="00967FDC" w14:paraId="5D191352" w14:textId="77777777">
        <w:tc>
          <w:tcPr>
            <w:tcW w:w="3210" w:type="dxa"/>
          </w:tcPr>
          <w:p w14:paraId="7570EBC8" w14:textId="77777777" w:rsidR="00967FDC" w:rsidRDefault="00967FDC" w:rsidP="00967FDC">
            <w:r>
              <w:t>‘Golden Identifier’</w:t>
            </w:r>
          </w:p>
        </w:tc>
        <w:tc>
          <w:tcPr>
            <w:tcW w:w="2823" w:type="dxa"/>
          </w:tcPr>
          <w:p w14:paraId="081255EA" w14:textId="77777777" w:rsidR="00967FDC" w:rsidRDefault="00967FDC" w:rsidP="00967FDC">
            <w:r>
              <w:t>Functions</w:t>
            </w:r>
          </w:p>
        </w:tc>
        <w:tc>
          <w:tcPr>
            <w:tcW w:w="2823" w:type="dxa"/>
          </w:tcPr>
          <w:p w14:paraId="4276A808" w14:textId="77777777" w:rsidR="00967FDC" w:rsidRDefault="00967FDC" w:rsidP="00967FDC">
            <w:r>
              <w:t>Definition</w:t>
            </w:r>
          </w:p>
        </w:tc>
      </w:tr>
      <w:tr w:rsidR="00967FDC" w14:paraId="1A971BB3" w14:textId="77777777">
        <w:tc>
          <w:tcPr>
            <w:tcW w:w="3210" w:type="dxa"/>
          </w:tcPr>
          <w:p w14:paraId="26071785" w14:textId="77777777" w:rsidR="00967FDC" w:rsidRDefault="00967FDC" w:rsidP="00967FDC">
            <w:r w:rsidRPr="006C256B">
              <w:rPr>
                <w:rFonts w:ascii="Courier New" w:hAnsi="Courier New" w:cs="Courier New"/>
                <w:sz w:val="18"/>
                <w:szCs w:val="18"/>
              </w:rPr>
              <w:t>_landmark</w:t>
            </w:r>
          </w:p>
        </w:tc>
        <w:tc>
          <w:tcPr>
            <w:tcW w:w="2823" w:type="dxa"/>
          </w:tcPr>
          <w:p w14:paraId="791DFDEA" w14:textId="77777777" w:rsidR="00967FDC" w:rsidRDefault="00967FDC" w:rsidP="00967FDC">
            <w:r>
              <w:t>Bior_overlap, bior_same_variant</w:t>
            </w:r>
          </w:p>
        </w:tc>
        <w:tc>
          <w:tcPr>
            <w:tcW w:w="2823" w:type="dxa"/>
          </w:tcPr>
          <w:p w14:paraId="0EA2E77B" w14:textId="77777777" w:rsidR="00967FDC" w:rsidRDefault="00967FDC" w:rsidP="00967FDC">
            <w:r>
              <w:t>Chromosome, or sequence ID that the interval is located on</w:t>
            </w:r>
          </w:p>
        </w:tc>
      </w:tr>
      <w:tr w:rsidR="00967FDC" w14:paraId="3374C1E8" w14:textId="77777777">
        <w:tc>
          <w:tcPr>
            <w:tcW w:w="3210" w:type="dxa"/>
          </w:tcPr>
          <w:p w14:paraId="320E567A" w14:textId="77777777" w:rsidR="00967FDC" w:rsidRDefault="00967FDC" w:rsidP="00967FDC">
            <w:r w:rsidRPr="006C256B">
              <w:rPr>
                <w:rFonts w:ascii="Courier New" w:hAnsi="Courier New" w:cs="Courier New"/>
                <w:sz w:val="18"/>
                <w:szCs w:val="18"/>
              </w:rPr>
              <w:t>_minBP</w:t>
            </w:r>
          </w:p>
        </w:tc>
        <w:tc>
          <w:tcPr>
            <w:tcW w:w="2823" w:type="dxa"/>
          </w:tcPr>
          <w:p w14:paraId="6B1865DA" w14:textId="77777777" w:rsidR="00967FDC" w:rsidRDefault="00967FDC" w:rsidP="00967FDC">
            <w:r>
              <w:t>Bior_overlap, bior_same_variant</w:t>
            </w:r>
          </w:p>
        </w:tc>
        <w:tc>
          <w:tcPr>
            <w:tcW w:w="2823" w:type="dxa"/>
          </w:tcPr>
          <w:p w14:paraId="22084CBD" w14:textId="77777777" w:rsidR="00967FDC" w:rsidRDefault="00967FDC" w:rsidP="00967FDC">
            <w:r>
              <w:t>Minimum 1-based position</w:t>
            </w:r>
            <w:r w:rsidR="0098684F">
              <w:t xml:space="preserve"> (e.g. NCBI coordinates)</w:t>
            </w:r>
            <w:r>
              <w:t xml:space="preserve"> on the landmark sequence</w:t>
            </w:r>
          </w:p>
        </w:tc>
      </w:tr>
      <w:tr w:rsidR="00967FDC" w14:paraId="280D76BA" w14:textId="77777777">
        <w:tc>
          <w:tcPr>
            <w:tcW w:w="3210" w:type="dxa"/>
          </w:tcPr>
          <w:p w14:paraId="213FB38E" w14:textId="77777777" w:rsidR="00967FDC" w:rsidRDefault="0098684F" w:rsidP="00967FDC">
            <w:r w:rsidRPr="006C256B">
              <w:rPr>
                <w:rFonts w:ascii="Courier New" w:hAnsi="Courier New" w:cs="Courier New"/>
                <w:sz w:val="18"/>
                <w:szCs w:val="18"/>
              </w:rPr>
              <w:t>_maxBP</w:t>
            </w:r>
          </w:p>
        </w:tc>
        <w:tc>
          <w:tcPr>
            <w:tcW w:w="2823" w:type="dxa"/>
          </w:tcPr>
          <w:p w14:paraId="23D812FF" w14:textId="77777777" w:rsidR="00967FDC" w:rsidRDefault="0098684F" w:rsidP="00967FDC">
            <w:r>
              <w:t>Bior_overlap, bior_same_variant</w:t>
            </w:r>
          </w:p>
        </w:tc>
        <w:tc>
          <w:tcPr>
            <w:tcW w:w="2823" w:type="dxa"/>
          </w:tcPr>
          <w:p w14:paraId="335D9442" w14:textId="77777777" w:rsidR="00967FDC" w:rsidRDefault="0098684F" w:rsidP="00967FDC">
            <w:r>
              <w:t>Maximum 1-based position on the landmark sequence</w:t>
            </w:r>
          </w:p>
        </w:tc>
      </w:tr>
      <w:tr w:rsidR="0098684F" w14:paraId="4F21F157" w14:textId="77777777">
        <w:tc>
          <w:tcPr>
            <w:tcW w:w="3210" w:type="dxa"/>
          </w:tcPr>
          <w:p w14:paraId="279093BD" w14:textId="77777777" w:rsidR="0098684F" w:rsidRPr="0043538C" w:rsidRDefault="0098684F" w:rsidP="006C256B">
            <w:pPr>
              <w:rPr>
                <w:rFonts w:ascii="Courier New" w:hAnsi="Courier New" w:cs="Courier New"/>
                <w:sz w:val="18"/>
                <w:szCs w:val="18"/>
              </w:rPr>
            </w:pPr>
            <w:r w:rsidRPr="0043538C">
              <w:rPr>
                <w:rFonts w:ascii="Courier New" w:hAnsi="Courier New" w:cs="Courier New"/>
                <w:sz w:val="18"/>
                <w:szCs w:val="18"/>
              </w:rPr>
              <w:t>_refAllele</w:t>
            </w:r>
          </w:p>
          <w:p w14:paraId="70808F27" w14:textId="77777777" w:rsidR="0098684F" w:rsidRDefault="0098684F" w:rsidP="0098684F">
            <w:r w:rsidRPr="0043538C">
              <w:rPr>
                <w:rFonts w:ascii="Courier New" w:hAnsi="Courier New" w:cs="Courier New"/>
                <w:sz w:val="18"/>
                <w:szCs w:val="18"/>
              </w:rPr>
              <w:t xml:space="preserve">                  </w:t>
            </w:r>
          </w:p>
        </w:tc>
        <w:tc>
          <w:tcPr>
            <w:tcW w:w="2823" w:type="dxa"/>
          </w:tcPr>
          <w:p w14:paraId="0F00AEAD" w14:textId="77777777" w:rsidR="0098684F" w:rsidRDefault="00E560DF" w:rsidP="00967FDC">
            <w:r>
              <w:t>bior_same_variant</w:t>
            </w:r>
          </w:p>
        </w:tc>
        <w:tc>
          <w:tcPr>
            <w:tcW w:w="2823" w:type="dxa"/>
          </w:tcPr>
          <w:p w14:paraId="2839DEB8" w14:textId="77777777" w:rsidR="0098684F" w:rsidRDefault="00E560DF" w:rsidP="00967FDC">
            <w:r>
              <w:t>REF as in VCF standard</w:t>
            </w:r>
          </w:p>
        </w:tc>
      </w:tr>
      <w:tr w:rsidR="0098684F" w14:paraId="4B2E069A" w14:textId="77777777">
        <w:tc>
          <w:tcPr>
            <w:tcW w:w="3210" w:type="dxa"/>
          </w:tcPr>
          <w:p w14:paraId="64346ECB" w14:textId="77777777" w:rsidR="0098684F" w:rsidRPr="0043538C" w:rsidRDefault="0098684F" w:rsidP="0098684F">
            <w:pPr>
              <w:rPr>
                <w:rFonts w:ascii="Courier New" w:hAnsi="Courier New" w:cs="Courier New"/>
                <w:sz w:val="18"/>
                <w:szCs w:val="18"/>
              </w:rPr>
            </w:pPr>
            <w:r w:rsidRPr="0043538C">
              <w:rPr>
                <w:rFonts w:ascii="Courier New" w:hAnsi="Courier New" w:cs="Courier New"/>
                <w:sz w:val="18"/>
                <w:szCs w:val="18"/>
              </w:rPr>
              <w:t>_altA</w:t>
            </w:r>
            <w:r>
              <w:rPr>
                <w:rFonts w:ascii="Courier New" w:hAnsi="Courier New" w:cs="Courier New"/>
                <w:sz w:val="18"/>
                <w:szCs w:val="18"/>
              </w:rPr>
              <w:t>lleles</w:t>
            </w:r>
          </w:p>
          <w:p w14:paraId="4A8B59EE" w14:textId="77777777" w:rsidR="0098684F" w:rsidRPr="0043538C" w:rsidRDefault="0098684F" w:rsidP="0098684F">
            <w:pPr>
              <w:rPr>
                <w:rFonts w:ascii="Courier New" w:hAnsi="Courier New" w:cs="Courier New"/>
                <w:sz w:val="18"/>
                <w:szCs w:val="18"/>
              </w:rPr>
            </w:pPr>
            <w:r>
              <w:rPr>
                <w:rFonts w:ascii="Courier New" w:hAnsi="Courier New" w:cs="Courier New"/>
                <w:sz w:val="18"/>
                <w:szCs w:val="18"/>
              </w:rPr>
              <w:t xml:space="preserve">    </w:t>
            </w:r>
          </w:p>
          <w:p w14:paraId="5F05E6C9" w14:textId="77777777" w:rsidR="0098684F" w:rsidRDefault="0098684F" w:rsidP="00967FDC"/>
        </w:tc>
        <w:tc>
          <w:tcPr>
            <w:tcW w:w="2823" w:type="dxa"/>
          </w:tcPr>
          <w:p w14:paraId="0073995F" w14:textId="77777777" w:rsidR="0098684F" w:rsidRDefault="00E560DF" w:rsidP="00967FDC">
            <w:r>
              <w:t>bior_same_variant</w:t>
            </w:r>
          </w:p>
        </w:tc>
        <w:tc>
          <w:tcPr>
            <w:tcW w:w="2823" w:type="dxa"/>
          </w:tcPr>
          <w:p w14:paraId="6DCF77A6" w14:textId="77777777" w:rsidR="0098684F" w:rsidRDefault="00E560DF" w:rsidP="00967FDC">
            <w:r>
              <w:t>ALT as in VCF standard</w:t>
            </w:r>
          </w:p>
        </w:tc>
      </w:tr>
    </w:tbl>
    <w:p w14:paraId="3FC02B85" w14:textId="77777777" w:rsidR="00967FDC" w:rsidRDefault="00967FDC" w:rsidP="00967FDC"/>
    <w:p w14:paraId="4A526488" w14:textId="77777777" w:rsidR="00967FDC" w:rsidRDefault="00967FDC" w:rsidP="00100708"/>
    <w:p w14:paraId="55E79FBA" w14:textId="77777777" w:rsidR="00967FDC" w:rsidRPr="000A17BA" w:rsidRDefault="0098684F" w:rsidP="0098684F">
      <w:pPr>
        <w:tabs>
          <w:tab w:val="left" w:pos="2893"/>
        </w:tabs>
      </w:pPr>
      <w:r>
        <w:tab/>
      </w:r>
    </w:p>
    <w:p w14:paraId="31E7991C" w14:textId="77777777" w:rsidR="00763735" w:rsidRPr="000A17BA" w:rsidRDefault="00763735" w:rsidP="00763735">
      <w:pPr>
        <w:pStyle w:val="Heading2"/>
        <w:rPr>
          <w:rFonts w:asciiTheme="minorHAnsi" w:hAnsiTheme="minorHAnsi"/>
        </w:rPr>
      </w:pPr>
      <w:bookmarkStart w:id="162" w:name="_Toc239405555"/>
      <w:r w:rsidRPr="000A17BA">
        <w:rPr>
          <w:rFonts w:asciiTheme="minorHAnsi" w:hAnsiTheme="minorHAnsi"/>
        </w:rPr>
        <w:t>Pretty Print</w:t>
      </w:r>
      <w:bookmarkEnd w:id="162"/>
    </w:p>
    <w:p w14:paraId="1CE98849" w14:textId="77777777" w:rsidR="00763735" w:rsidRDefault="00763735" w:rsidP="00763735">
      <w:r w:rsidRPr="000A17BA">
        <w:t>Data in the 4</w:t>
      </w:r>
      <w:r w:rsidRPr="000A17BA">
        <w:rPr>
          <w:vertAlign w:val="superscript"/>
        </w:rPr>
        <w:t>th</w:t>
      </w:r>
      <w:r w:rsidRPr="000A17BA">
        <w:t xml:space="preserve"> column of a catalog is stored as JSON.  JSON can be deeply nested and hard to read if </w:t>
      </w:r>
      <w:r w:rsidR="00460CC7" w:rsidRPr="000A17BA">
        <w:t xml:space="preserve">it is all smashed into one line.  </w:t>
      </w:r>
      <w:r w:rsidRPr="000A17BA">
        <w:t xml:space="preserve"> </w:t>
      </w:r>
      <w:r w:rsidR="0090406A" w:rsidRPr="000A17BA">
        <w:t xml:space="preserve">BioR has a command </w:t>
      </w:r>
      <w:r w:rsidR="0090406A" w:rsidRPr="000A17BA">
        <w:rPr>
          <w:rFonts w:cs="Courier New"/>
        </w:rPr>
        <w:t>bior_pretty_print</w:t>
      </w:r>
      <w:r w:rsidR="0090406A" w:rsidRPr="000A17BA">
        <w:t xml:space="preserve"> that can make reading JSON text easier.  Take the earlier example and replace </w:t>
      </w:r>
      <w:r w:rsidR="0090406A" w:rsidRPr="000A17BA">
        <w:rPr>
          <w:rFonts w:cs="Courier New"/>
        </w:rPr>
        <w:t>less</w:t>
      </w:r>
      <w:r w:rsidR="0090406A" w:rsidRPr="000A17BA">
        <w:t xml:space="preserve"> with </w:t>
      </w:r>
      <w:r w:rsidR="0090406A" w:rsidRPr="000A17BA">
        <w:rPr>
          <w:rFonts w:cs="Courier New"/>
        </w:rPr>
        <w:t>bior_pretty_print</w:t>
      </w:r>
      <w:r w:rsidR="0090406A" w:rsidRPr="000A17BA">
        <w:t>:</w:t>
      </w:r>
    </w:p>
    <w:p w14:paraId="461E2C70" w14:textId="77777777" w:rsidR="00BD057B" w:rsidRPr="000A17BA" w:rsidRDefault="00BD057B" w:rsidP="00763735"/>
    <w:p w14:paraId="0E9BAF50" w14:textId="1E6253D0" w:rsidR="00460CC7" w:rsidRPr="000A17BA" w:rsidRDefault="00DB5783" w:rsidP="00763735">
      <w:r>
        <w:rPr>
          <w:noProof/>
          <w:lang w:eastAsia="en-US"/>
        </w:rPr>
        <mc:AlternateContent>
          <mc:Choice Requires="wps">
            <w:drawing>
              <wp:inline distT="0" distB="0" distL="0" distR="0" wp14:anchorId="1F96D012" wp14:editId="3B93564B">
                <wp:extent cx="5029200" cy="2691130"/>
                <wp:effectExtent l="0" t="0" r="0" b="1270"/>
                <wp:docPr id="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269113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D6FC9"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zcat $bior/NCBIGene/GRCh37_p10/genes.tsv.bgz | bior_pretty_print </w:t>
                            </w:r>
                          </w:p>
                          <w:p w14:paraId="1D96554E"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COLUMN NAME  COLUMN VALUE</w:t>
                            </w:r>
                          </w:p>
                          <w:p w14:paraId="2B5343C4"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  ------------</w:t>
                            </w:r>
                          </w:p>
                          <w:p w14:paraId="345B730C"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1  UNKNOWN_1    1</w:t>
                            </w:r>
                          </w:p>
                          <w:p w14:paraId="335959B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2  #UNKNOWN_2   10954</w:t>
                            </w:r>
                          </w:p>
                          <w:p w14:paraId="05D3B0D4"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3  #UNKNOWN_3   11507</w:t>
                            </w:r>
                          </w:p>
                          <w:p w14:paraId="25336559"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4  #UNKNOWN_4   {</w:t>
                            </w:r>
                          </w:p>
                          <w:p w14:paraId="3FC3C0E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"_type": "gene",</w:t>
                            </w:r>
                          </w:p>
                          <w:p w14:paraId="53CB3E65"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"_landmark": "1",</w:t>
                            </w:r>
                          </w:p>
                          <w:p w14:paraId="37258D8C"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"_strand": "+",</w:t>
                            </w:r>
                          </w:p>
                          <w:p w14:paraId="36B3FA1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"_minBP": 10954,</w:t>
                            </w:r>
                          </w:p>
                          <w:p w14:paraId="318D3F95"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"_maxBP": 11507,</w:t>
                            </w:r>
                          </w:p>
                          <w:p w14:paraId="12CD161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"gene": "LOC100506145",</w:t>
                            </w:r>
                          </w:p>
                          <w:p w14:paraId="60D442F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"note": "Derived by automated computational analysis using gene prediction method: GNOMON. Supporting evidence includes similarity to: 1 Protein",</w:t>
                            </w:r>
                          </w:p>
                          <w:p w14:paraId="4A1A182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"pseudo": "",</w:t>
                            </w:r>
                          </w:p>
                          <w:p w14:paraId="661D9E3B"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"GeneID": "100506145"</w:t>
                            </w:r>
                          </w:p>
                          <w:p w14:paraId="194C2643" w14:textId="77777777" w:rsidR="00C74C65" w:rsidRDefault="00C74C65" w:rsidP="0090406A">
                            <w:pPr>
                              <w:rPr>
                                <w:rFonts w:ascii="Courier New" w:hAnsi="Courier New" w:cs="Courier New"/>
                                <w:sz w:val="18"/>
                                <w:szCs w:val="18"/>
                              </w:rPr>
                            </w:pPr>
                            <w:r w:rsidRPr="0090406A">
                              <w:rPr>
                                <w:rFonts w:ascii="Courier New" w:hAnsi="Courier New" w:cs="Courier New"/>
                                <w:sz w:val="18"/>
                                <w:szCs w:val="18"/>
                              </w:rPr>
                              <w:t xml:space="preserve">                }</w:t>
                            </w:r>
                          </w:p>
                          <w:p w14:paraId="1964903D" w14:textId="77777777" w:rsidR="00C74C65" w:rsidRDefault="00C74C65" w:rsidP="0090406A">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396pt;height:2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" fillcolor="#d8d8d8 [2732]" stroked="f">
                <v:path arrowok="t"/>
                <v:textbox>
                  <w:txbxContent>
                    <w:p w14:paraId="6A5D6FC9"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zcat $bior/NCBIGene/GRCh37_p10/genes.tsv.bgz | bior_pretty_print </w:t>
                      </w:r>
                    </w:p>
                    <w:p w14:paraId="1D96554E"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COLUMN NAME  COLUMN VALUE</w:t>
                      </w:r>
                    </w:p>
                    <w:p w14:paraId="2B5343C4"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  ------------</w:t>
                      </w:r>
                    </w:p>
                    <w:p w14:paraId="345B730C"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1  UNKNOWN_1    1</w:t>
                      </w:r>
                    </w:p>
                    <w:p w14:paraId="335959B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2  #UNKNOWN_2   10954</w:t>
                      </w:r>
                    </w:p>
                    <w:p w14:paraId="05D3B0D4"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3  #UNKNOWN_3   11507</w:t>
                      </w:r>
                    </w:p>
                    <w:p w14:paraId="25336559"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4  #UNKNOWN_4   {</w:t>
                      </w:r>
                    </w:p>
                    <w:p w14:paraId="3FC3C0E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"_type": "gene",</w:t>
                      </w:r>
                    </w:p>
                    <w:p w14:paraId="53CB3E65"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"_landmark": "1",</w:t>
                      </w:r>
                    </w:p>
                    <w:p w14:paraId="37258D8C"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"_strand": "+",</w:t>
                      </w:r>
                    </w:p>
                    <w:p w14:paraId="36B3FA1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"_minBP": 10954,</w:t>
                      </w:r>
                    </w:p>
                    <w:p w14:paraId="318D3F95"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"_maxBP": 11507,</w:t>
                      </w:r>
                    </w:p>
                    <w:p w14:paraId="12CD1611"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"gene": "LOC100506145",</w:t>
                      </w:r>
                    </w:p>
                    <w:p w14:paraId="60D442F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"note": "Derived by automated computational analysis using gene prediction method: GNOMON. Supporting evidence includes similarity to: 1 Protein",</w:t>
                      </w:r>
                    </w:p>
                    <w:p w14:paraId="4A1A1828"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"pseudo": "",</w:t>
                      </w:r>
                    </w:p>
                    <w:p w14:paraId="661D9E3B" w14:textId="77777777" w:rsidR="00C74C65" w:rsidRPr="0090406A" w:rsidRDefault="00C74C65" w:rsidP="0090406A">
                      <w:pPr>
                        <w:rPr>
                          <w:rFonts w:ascii="Courier New" w:hAnsi="Courier New" w:cs="Courier New"/>
                          <w:sz w:val="18"/>
                          <w:szCs w:val="18"/>
                        </w:rPr>
                      </w:pPr>
                      <w:r w:rsidRPr="0090406A">
                        <w:rPr>
                          <w:rFonts w:ascii="Courier New" w:hAnsi="Courier New" w:cs="Courier New"/>
                          <w:sz w:val="18"/>
                          <w:szCs w:val="18"/>
                        </w:rPr>
                        <w:t xml:space="preserve">                  "GeneID": "100506145"</w:t>
                      </w:r>
                    </w:p>
                    <w:p w14:paraId="194C2643" w14:textId="77777777" w:rsidR="00C74C65" w:rsidRDefault="00C74C65" w:rsidP="0090406A">
                      <w:pPr>
                        <w:rPr>
                          <w:rFonts w:ascii="Courier New" w:hAnsi="Courier New" w:cs="Courier New"/>
                          <w:sz w:val="18"/>
                          <w:szCs w:val="18"/>
                        </w:rPr>
                      </w:pPr>
                      <w:r w:rsidRPr="0090406A">
                        <w:rPr>
                          <w:rFonts w:ascii="Courier New" w:hAnsi="Courier New" w:cs="Courier New"/>
                          <w:sz w:val="18"/>
                          <w:szCs w:val="18"/>
                        </w:rPr>
                        <w:t xml:space="preserve">                }</w:t>
                      </w:r>
                    </w:p>
                    <w:p w14:paraId="1964903D" w14:textId="77777777" w:rsidR="00C74C65" w:rsidRDefault="00C74C65" w:rsidP="0090406A">
                      <w:pPr>
                        <w:rPr>
                          <w:rFonts w:ascii="Courier New" w:hAnsi="Courier New" w:cs="Courier New"/>
                          <w:sz w:val="18"/>
                          <w:szCs w:val="18"/>
                        </w:rPr>
                      </w:pPr>
                      <w:r>
                        <w:rPr>
                          <w:rFonts w:ascii="Courier New" w:hAnsi="Courier New" w:cs="Courier New"/>
                          <w:sz w:val="18"/>
                          <w:szCs w:val="18"/>
                        </w:rPr>
                        <w:t>$</w:t>
                      </w:r>
                    </w:p>
                  </w:txbxContent>
                </v:textbox>
                <w10:anchorlock/>
              </v:shape>
            </w:pict>
          </mc:Fallback>
        </mc:AlternateContent>
      </w:r>
    </w:p>
    <w:p w14:paraId="05A155C0" w14:textId="77777777" w:rsidR="00460CC7" w:rsidRPr="000A17BA" w:rsidRDefault="00460CC7" w:rsidP="00763735"/>
    <w:p w14:paraId="19635762" w14:textId="77777777" w:rsidR="00460CC7" w:rsidRPr="000A17BA" w:rsidRDefault="00460CC7" w:rsidP="00763735">
      <w:r w:rsidRPr="000A17BA">
        <w:t>I commonly use –r to specify the row I want to pretty print, this is very useful when handling sparse data.  In JSON if there is no value for a given key (instead of reporting NULL), then the key does not show up, so you may need to hunt around in the dataset a bit to find keys of interest.</w:t>
      </w:r>
    </w:p>
    <w:p w14:paraId="131BF9A9" w14:textId="77777777" w:rsidR="00763735" w:rsidRPr="000A17BA" w:rsidRDefault="00763735" w:rsidP="00763735"/>
    <w:p w14:paraId="33457E92" w14:textId="77777777" w:rsidR="00460CC7" w:rsidRPr="000A17BA" w:rsidRDefault="00460CC7" w:rsidP="00460CC7">
      <w:pPr>
        <w:pStyle w:val="Heading2"/>
        <w:rPr>
          <w:rFonts w:asciiTheme="minorHAnsi" w:hAnsiTheme="minorHAnsi"/>
        </w:rPr>
      </w:pPr>
      <w:bookmarkStart w:id="163" w:name="_Toc239405556"/>
      <w:r w:rsidRPr="000A17BA">
        <w:rPr>
          <w:rFonts w:asciiTheme="minorHAnsi" w:hAnsiTheme="minorHAnsi"/>
        </w:rPr>
        <w:t>Get all Variants in a Gene</w:t>
      </w:r>
      <w:bookmarkEnd w:id="163"/>
    </w:p>
    <w:p w14:paraId="0C156708" w14:textId="77777777" w:rsidR="00763735" w:rsidRPr="000A17BA" w:rsidRDefault="00460CC7" w:rsidP="00460CC7">
      <w:r w:rsidRPr="000A17BA">
        <w:t>Lets do something useful, say we wanted all genetic variants</w:t>
      </w:r>
      <w:r w:rsidR="00A06FF3" w:rsidRPr="000A17BA">
        <w:t xml:space="preserve"> in VCF format</w:t>
      </w:r>
      <w:r w:rsidRPr="000A17BA">
        <w:t xml:space="preserve"> that overlap the BRCA1 gene from dbSNP.  </w:t>
      </w:r>
      <w:r w:rsidR="00A06FF3" w:rsidRPr="000A17BA">
        <w:t>This section will illustrate how to use BioR to rapidly build a program that does just that.  BioR is executed at the Linux/UNIX command line, so any command that is available at the command line can be used with BioR (grep, cut, sed, awk, perl, …).  Lets start with the echo command to find BRCA1 in the gene catalog.</w:t>
      </w:r>
    </w:p>
    <w:p w14:paraId="2C1E5607" w14:textId="0B94A2BD" w:rsidR="00763735" w:rsidRPr="000A17BA" w:rsidRDefault="00DB5783" w:rsidP="00763735">
      <w:r>
        <w:rPr>
          <w:noProof/>
          <w:lang w:eastAsia="en-US"/>
        </w:rPr>
        <mc:AlternateContent>
          <mc:Choice Requires="wps">
            <w:drawing>
              <wp:inline distT="0" distB="0" distL="0" distR="0" wp14:anchorId="0E77E0FB" wp14:editId="39339980">
                <wp:extent cx="5029200" cy="3086100"/>
                <wp:effectExtent l="0" t="0" r="0" b="12700"/>
                <wp:docPr id="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30861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90885"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echo "BRCA1" | bior_lookup -p gene -d </w:t>
                            </w:r>
                            <w:r>
                              <w:rPr>
                                <w:rFonts w:ascii="Courier New" w:hAnsi="Courier New" w:cs="Courier New"/>
                                <w:sz w:val="18"/>
                                <w:szCs w:val="18"/>
                              </w:rPr>
                              <w:t>$bior</w:t>
                            </w:r>
                            <w:r w:rsidRPr="007D5EA7">
                              <w:rPr>
                                <w:rFonts w:ascii="Courier New" w:hAnsi="Courier New" w:cs="Courier New"/>
                                <w:sz w:val="18"/>
                                <w:szCs w:val="18"/>
                              </w:rPr>
                              <w:t xml:space="preserve">/NCBIGene/GRCh37_p10/genes.tsv.bgz | bior_pretty_print </w:t>
                            </w:r>
                          </w:p>
                          <w:p w14:paraId="2E38BAA6"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COLUMN NAME  COLUMN VALUE</w:t>
                            </w:r>
                          </w:p>
                          <w:p w14:paraId="515D2E19"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  ------------</w:t>
                            </w:r>
                          </w:p>
                          <w:p w14:paraId="7EBE4CF8"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1  UNKNOWN_1    BRCA1</w:t>
                            </w:r>
                          </w:p>
                          <w:p w14:paraId="659BC8C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2  LookupPipe   {</w:t>
                            </w:r>
                          </w:p>
                          <w:p w14:paraId="2471FF0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"_type": "gene",</w:t>
                            </w:r>
                          </w:p>
                          <w:p w14:paraId="445100F0"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"_landmark": "17",</w:t>
                            </w:r>
                          </w:p>
                          <w:p w14:paraId="729DD1C6"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"_strand": "-",</w:t>
                            </w:r>
                          </w:p>
                          <w:p w14:paraId="2B8589EC"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"_minBP": 41196312,</w:t>
                            </w:r>
                          </w:p>
                          <w:p w14:paraId="3D08F947"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"_maxBP": 41277500,</w:t>
                            </w:r>
                          </w:p>
                          <w:p w14:paraId="1C4FEAC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 "BRCA1",</w:t>
                            </w:r>
                          </w:p>
                          <w:p w14:paraId="40EE301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"gene_synonym": "BRCAI; BRCC1; BROVCA1; IRIS; PNCA4; PPP1R53; PSCP; RNF53",</w:t>
                            </w:r>
                          </w:p>
                          <w:p w14:paraId="0CB8398E"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"note": "breast cancer 1, early onset; Derived by automated computational analysis using gene prediction method: BestRefseq.",</w:t>
                            </w:r>
                          </w:p>
                          <w:p w14:paraId="1284A37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"GeneID": "672",</w:t>
                            </w:r>
                          </w:p>
                          <w:p w14:paraId="05803D37"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"HGNC": "1100",</w:t>
                            </w:r>
                          </w:p>
                          <w:p w14:paraId="23B91BCF"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"HPRD": "00218",</w:t>
                            </w:r>
                          </w:p>
                          <w:p w14:paraId="0F6C89D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"MIM": "113705"</w:t>
                            </w:r>
                          </w:p>
                          <w:p w14:paraId="51F125C5"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w:t>
                            </w:r>
                          </w:p>
                          <w:p w14:paraId="2B42CB89" w14:textId="77777777" w:rsidR="00C74C65" w:rsidRDefault="00C74C65" w:rsidP="007D5EA7">
                            <w:pPr>
                              <w:rPr>
                                <w:rFonts w:ascii="Courier New" w:hAnsi="Courier New" w:cs="Courier New"/>
                                <w:sz w:val="18"/>
                                <w:szCs w:val="18"/>
                              </w:rPr>
                            </w:pPr>
                            <w:r w:rsidRPr="007D5EA7">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1" type="#_x0000_t202" style="width:396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" fillcolor="#d8d8d8 [2732]" stroked="f">
                <v:path arrowok="t"/>
                <v:textbox>
                  <w:txbxContent>
                    <w:p w14:paraId="51290885"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echo "BRCA1" | bior_lookup -p gene -d </w:t>
                      </w:r>
                      <w:r>
                        <w:rPr>
                          <w:rFonts w:ascii="Courier New" w:hAnsi="Courier New" w:cs="Courier New"/>
                          <w:sz w:val="18"/>
                          <w:szCs w:val="18"/>
                        </w:rPr>
                        <w:t>$bior</w:t>
                      </w:r>
                      <w:r w:rsidRPr="007D5EA7">
                        <w:rPr>
                          <w:rFonts w:ascii="Courier New" w:hAnsi="Courier New" w:cs="Courier New"/>
                          <w:sz w:val="18"/>
                          <w:szCs w:val="18"/>
                        </w:rPr>
                        <w:t xml:space="preserve">/NCBIGene/GRCh37_p10/genes.tsv.bgz | bior_pretty_print </w:t>
                      </w:r>
                    </w:p>
                    <w:p w14:paraId="2E38BAA6"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COLUMN NAME  COLUMN VALUE</w:t>
                      </w:r>
                    </w:p>
                    <w:p w14:paraId="515D2E19"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  ------------</w:t>
                      </w:r>
                    </w:p>
                    <w:p w14:paraId="7EBE4CF8"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1  UNKNOWN_1    BRCA1</w:t>
                      </w:r>
                    </w:p>
                    <w:p w14:paraId="659BC8C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2  LookupPipe   {</w:t>
                      </w:r>
                    </w:p>
                    <w:p w14:paraId="2471FF0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"_type": "gene",</w:t>
                      </w:r>
                    </w:p>
                    <w:p w14:paraId="445100F0"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"_landmark": "17",</w:t>
                      </w:r>
                    </w:p>
                    <w:p w14:paraId="729DD1C6"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"_strand": "-",</w:t>
                      </w:r>
                    </w:p>
                    <w:p w14:paraId="2B8589EC"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"_minBP": 41196312,</w:t>
                      </w:r>
                    </w:p>
                    <w:p w14:paraId="3D08F947"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"_maxBP": 41277500,</w:t>
                      </w:r>
                    </w:p>
                    <w:p w14:paraId="1C4FEAC4"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 "BRCA1",</w:t>
                      </w:r>
                    </w:p>
                    <w:p w14:paraId="40EE301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"gene_synonym": "BRCAI; BRCC1; BROVCA1; IRIS; PNCA4; PPP1R53; PSCP; RNF53",</w:t>
                      </w:r>
                    </w:p>
                    <w:p w14:paraId="0CB8398E"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"note": "breast cancer 1, early onset; Derived by automated computational analysis using gene prediction method: BestRefseq.",</w:t>
                      </w:r>
                    </w:p>
                    <w:p w14:paraId="1284A37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"GeneID": "672",</w:t>
                      </w:r>
                    </w:p>
                    <w:p w14:paraId="05803D37"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"HGNC": "1100",</w:t>
                      </w:r>
                    </w:p>
                    <w:p w14:paraId="23B91BCF"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"HPRD": "00218",</w:t>
                      </w:r>
                    </w:p>
                    <w:p w14:paraId="0F6C89DA"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"MIM": "113705"</w:t>
                      </w:r>
                    </w:p>
                    <w:p w14:paraId="51F125C5" w14:textId="77777777" w:rsidR="00C74C65" w:rsidRPr="007D5EA7" w:rsidRDefault="00C74C65" w:rsidP="007D5EA7">
                      <w:pPr>
                        <w:rPr>
                          <w:rFonts w:ascii="Courier New" w:hAnsi="Courier New" w:cs="Courier New"/>
                          <w:sz w:val="18"/>
                          <w:szCs w:val="18"/>
                        </w:rPr>
                      </w:pPr>
                      <w:r w:rsidRPr="007D5EA7">
                        <w:rPr>
                          <w:rFonts w:ascii="Courier New" w:hAnsi="Courier New" w:cs="Courier New"/>
                          <w:sz w:val="18"/>
                          <w:szCs w:val="18"/>
                        </w:rPr>
                        <w:t xml:space="preserve">                }</w:t>
                      </w:r>
                    </w:p>
                    <w:p w14:paraId="2B42CB89" w14:textId="77777777" w:rsidR="00C74C65" w:rsidRDefault="00C74C65" w:rsidP="007D5EA7">
                      <w:pPr>
                        <w:rPr>
                          <w:rFonts w:ascii="Courier New" w:hAnsi="Courier New" w:cs="Courier New"/>
                          <w:sz w:val="18"/>
                          <w:szCs w:val="18"/>
                        </w:rPr>
                      </w:pPr>
                      <w:r w:rsidRPr="007D5EA7">
                        <w:rPr>
                          <w:rFonts w:ascii="Courier New" w:hAnsi="Courier New" w:cs="Courier New"/>
                          <w:sz w:val="18"/>
                          <w:szCs w:val="18"/>
                        </w:rPr>
                        <w:t>$</w:t>
                      </w:r>
                    </w:p>
                  </w:txbxContent>
                </v:textbox>
                <w10:anchorlock/>
              </v:shape>
            </w:pict>
          </mc:Fallback>
        </mc:AlternateContent>
      </w:r>
    </w:p>
    <w:p w14:paraId="22D72642" w14:textId="77777777" w:rsidR="007D5EA7" w:rsidRPr="000A17BA" w:rsidRDefault="007D5EA7" w:rsidP="00100708"/>
    <w:p w14:paraId="32E3720B" w14:textId="77777777" w:rsidR="0043538C" w:rsidRPr="000A17BA" w:rsidRDefault="007D5EA7" w:rsidP="00100708">
      <w:r w:rsidRPr="000A17BA">
        <w:t>The UNIX pipe (‘</w:t>
      </w:r>
      <w:r w:rsidRPr="000A17BA">
        <w:rPr>
          <w:rFonts w:cs="Courier New"/>
        </w:rPr>
        <w:t>|</w:t>
      </w:r>
      <w:r w:rsidRPr="000A17BA">
        <w:t xml:space="preserve">’) allows you to stream the output of one command to the next.  In this example, </w:t>
      </w:r>
      <w:r w:rsidRPr="000A17BA">
        <w:rPr>
          <w:rFonts w:cs="Courier New"/>
        </w:rPr>
        <w:t>echo</w:t>
      </w:r>
      <w:r w:rsidRPr="000A17BA">
        <w:t xml:space="preserve"> prints BRCA1 to the screen.  </w:t>
      </w:r>
      <w:r w:rsidRPr="000A17BA">
        <w:rPr>
          <w:rFonts w:cs="Courier New"/>
        </w:rPr>
        <w:t>bior_lookup</w:t>
      </w:r>
      <w:r w:rsidRPr="000A17BA">
        <w:t xml:space="preserve"> uses this ID to find the entry in the gene catalog with the key gene and value ‘BRCA1’.  Now we have the genomic coordinates for BRCA1.  Lets use these positions to find all catalog entries in dbSNP that are between </w:t>
      </w:r>
      <w:r w:rsidRPr="000A17BA">
        <w:rPr>
          <w:rFonts w:cs="Courier New"/>
          <w:sz w:val="18"/>
          <w:szCs w:val="18"/>
        </w:rPr>
        <w:t>41196312</w:t>
      </w:r>
      <w:r w:rsidRPr="000A17BA">
        <w:t xml:space="preserve"> and </w:t>
      </w:r>
      <w:r w:rsidRPr="000A17BA">
        <w:rPr>
          <w:rFonts w:cs="Courier New"/>
          <w:sz w:val="18"/>
          <w:szCs w:val="18"/>
        </w:rPr>
        <w:t>41277500</w:t>
      </w:r>
      <w:r w:rsidRPr="000A17BA">
        <w:t xml:space="preserve"> on chromosome </w:t>
      </w:r>
      <w:r w:rsidRPr="000A17BA">
        <w:rPr>
          <w:rFonts w:cs="Courier New"/>
          <w:sz w:val="18"/>
          <w:szCs w:val="18"/>
        </w:rPr>
        <w:t>17</w:t>
      </w:r>
      <w:r w:rsidRPr="000A17BA">
        <w:t xml:space="preserve">. </w:t>
      </w:r>
      <w:r w:rsidR="0043538C" w:rsidRPr="000A17BA">
        <w:br w:type="page"/>
      </w:r>
    </w:p>
    <w:p w14:paraId="5A9ACF16" w14:textId="03D1587F" w:rsidR="0043538C" w:rsidRPr="000A17BA" w:rsidRDefault="00DB5783" w:rsidP="00100708">
      <w:r>
        <w:rPr>
          <w:noProof/>
          <w:lang w:eastAsia="en-US"/>
        </w:rPr>
        <mc:AlternateContent>
          <mc:Choice Requires="wps">
            <w:drawing>
              <wp:inline distT="0" distB="0" distL="0" distR="0" wp14:anchorId="7213C652" wp14:editId="73078DA1">
                <wp:extent cx="5029200" cy="8343900"/>
                <wp:effectExtent l="0" t="0" r="0" b="12700"/>
                <wp:docPr id="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83439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DE13A4" w14:textId="77777777" w:rsidR="00C74C65" w:rsidRPr="0043538C" w:rsidRDefault="00C74C65" w:rsidP="0043538C">
                            <w:pPr>
                              <w:rPr>
                                <w:rFonts w:ascii="Courier New" w:hAnsi="Courier New" w:cs="Courier New"/>
                                <w:sz w:val="18"/>
                                <w:szCs w:val="18"/>
                              </w:rPr>
                            </w:pPr>
                            <w:r w:rsidRPr="007D5EA7">
                              <w:rPr>
                                <w:rFonts w:ascii="Courier New" w:hAnsi="Courier New" w:cs="Courier New"/>
                                <w:sz w:val="18"/>
                                <w:szCs w:val="18"/>
                              </w:rPr>
                              <w:t xml:space="preserve">$ </w:t>
                            </w:r>
                            <w:r w:rsidRPr="0043538C">
                              <w:rPr>
                                <w:rFonts w:ascii="Courier New" w:hAnsi="Courier New" w:cs="Courier New"/>
                                <w:sz w:val="18"/>
                                <w:szCs w:val="18"/>
                              </w:rPr>
                              <w:t xml:space="preserve"> echo "BRCA1" | bior_lookup -p gene -d </w:t>
                            </w:r>
                            <w:r>
                              <w:rPr>
                                <w:rFonts w:ascii="Courier New" w:hAnsi="Courier New" w:cs="Courier New"/>
                                <w:sz w:val="18"/>
                                <w:szCs w:val="18"/>
                              </w:rPr>
                              <w:t>$bior</w:t>
                            </w:r>
                            <w:r w:rsidRPr="0043538C">
                              <w:rPr>
                                <w:rFonts w:ascii="Courier New" w:hAnsi="Courier New" w:cs="Courier New"/>
                                <w:sz w:val="18"/>
                                <w:szCs w:val="18"/>
                              </w:rPr>
                              <w:t xml:space="preserve">/NCBIGene/GRCh37_p10/genes.tsv.bgz | bior_overlap -d </w:t>
                            </w:r>
                            <w:r>
                              <w:rPr>
                                <w:rFonts w:ascii="Courier New" w:hAnsi="Courier New" w:cs="Courier New"/>
                                <w:sz w:val="18"/>
                                <w:szCs w:val="18"/>
                              </w:rPr>
                              <w:t>$bior</w:t>
                            </w:r>
                            <w:r w:rsidRPr="0043538C">
                              <w:rPr>
                                <w:rFonts w:ascii="Courier New" w:hAnsi="Courier New" w:cs="Courier New"/>
                                <w:sz w:val="18"/>
                                <w:szCs w:val="18"/>
                              </w:rPr>
                              <w:t xml:space="preserve">/dbSNP/137/00-All_GRCh37.tsv.bgz | bior_pretty_print </w:t>
                            </w:r>
                          </w:p>
                          <w:p w14:paraId="30A43074"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COLUMN NAME  COLUMN VALUE</w:t>
                            </w:r>
                          </w:p>
                          <w:p w14:paraId="25E39C9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  ------------</w:t>
                            </w:r>
                          </w:p>
                          <w:p w14:paraId="27FC485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1  UNKNOWN_1    BRCA1</w:t>
                            </w:r>
                          </w:p>
                          <w:p w14:paraId="1471185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2  LookupPipe   {</w:t>
                            </w:r>
                          </w:p>
                          <w:p w14:paraId="51C075E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"_type": "gene",</w:t>
                            </w:r>
                          </w:p>
                          <w:p w14:paraId="5F793CF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"_landmark": "17",</w:t>
                            </w:r>
                          </w:p>
                          <w:p w14:paraId="4924EC8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"_strand": "-",</w:t>
                            </w:r>
                          </w:p>
                          <w:p w14:paraId="2893E41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"_minBP": 41196312,</w:t>
                            </w:r>
                          </w:p>
                          <w:p w14:paraId="4CA244C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"_maxBP": 41277500,</w:t>
                            </w:r>
                          </w:p>
                          <w:p w14:paraId="0834B0B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 "BRCA1",</w:t>
                            </w:r>
                          </w:p>
                          <w:p w14:paraId="686C98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"gene_synonym": "BRCAI; BRCC1; BROVCA1; IRIS; PNCA4; PPP1R53; PSCP; RNF53",</w:t>
                            </w:r>
                          </w:p>
                          <w:p w14:paraId="292DCF87"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"note": "breast cancer 1, early onset; Derived by automated computational analysis using gene prediction method: BestRefseq.",</w:t>
                            </w:r>
                          </w:p>
                          <w:p w14:paraId="5D7F419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"GeneID": "672",</w:t>
                            </w:r>
                          </w:p>
                          <w:p w14:paraId="760405A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"HGNC": "1100",</w:t>
                            </w:r>
                          </w:p>
                          <w:p w14:paraId="1359188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"HPRD": "00218",</w:t>
                            </w:r>
                          </w:p>
                          <w:p w14:paraId="5C0DE20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"MIM": "113705"</w:t>
                            </w:r>
                          </w:p>
                          <w:p w14:paraId="1BA6211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4F4FEEF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3  OverlapPipe  {</w:t>
                            </w:r>
                          </w:p>
                          <w:p w14:paraId="488FF08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"CHROM": "17",</w:t>
                            </w:r>
                          </w:p>
                          <w:p w14:paraId="550BEA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"POS": "41196363",</w:t>
                            </w:r>
                          </w:p>
                          <w:p w14:paraId="453A857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"ID": "rs8176320",</w:t>
                            </w:r>
                          </w:p>
                          <w:p w14:paraId="711E463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"REF": "C",</w:t>
                            </w:r>
                          </w:p>
                          <w:p w14:paraId="3179C4F1"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"ALT": "T",</w:t>
                            </w:r>
                          </w:p>
                          <w:p w14:paraId="2785145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"QUAL": ".",</w:t>
                            </w:r>
                          </w:p>
                          <w:p w14:paraId="376914D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"FILTER": ".",</w:t>
                            </w:r>
                          </w:p>
                          <w:p w14:paraId="55510C1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"INFO": {</w:t>
                            </w:r>
                          </w:p>
                          <w:p w14:paraId="2148B61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"RSPOS": 41196363,</w:t>
                            </w:r>
                          </w:p>
                          <w:p w14:paraId="7D7ED9A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"RV": true,</w:t>
                            </w:r>
                          </w:p>
                          <w:p w14:paraId="06721167"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"GMAF": 0.0050,</w:t>
                            </w:r>
                          </w:p>
                          <w:p w14:paraId="6112559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"dbSNPBuildID": 117,</w:t>
                            </w:r>
                          </w:p>
                          <w:p w14:paraId="176A4C0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"SSR": 0,</w:t>
                            </w:r>
                          </w:p>
                          <w:p w14:paraId="63F3C85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"SAO": 0,</w:t>
                            </w:r>
                          </w:p>
                          <w:p w14:paraId="1A5A827C"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"VP": "050000800201040517000100",</w:t>
                            </w:r>
                          </w:p>
                          <w:p w14:paraId="1D4C9BB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"GENEINFO": "BRCA1:672",</w:t>
                            </w:r>
                          </w:p>
                          <w:p w14:paraId="1EFDF4E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"WGT": 1,</w:t>
                            </w:r>
                          </w:p>
                          <w:p w14:paraId="0FA8F15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"VC": "SNV",</w:t>
                            </w:r>
                          </w:p>
                          <w:p w14:paraId="5F3FBC5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"REF": true,</w:t>
                            </w:r>
                          </w:p>
                          <w:p w14:paraId="2B29741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"U3": true,</w:t>
                            </w:r>
                          </w:p>
                          <w:p w14:paraId="7057039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"VLD": true,</w:t>
                            </w:r>
                          </w:p>
                          <w:p w14:paraId="5532DB3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"HD": true,</w:t>
                            </w:r>
                          </w:p>
                          <w:p w14:paraId="1B1132A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"GNO": true,</w:t>
                            </w:r>
                          </w:p>
                          <w:p w14:paraId="7DD066A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"KGPhase1": true,</w:t>
                            </w:r>
                          </w:p>
                          <w:p w14:paraId="3EFE69BC"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"KGPROD": true,</w:t>
                            </w:r>
                          </w:p>
                          <w:p w14:paraId="412B2824"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"OTHERKG": true,</w:t>
                            </w:r>
                          </w:p>
                          <w:p w14:paraId="2FAFB49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"PH3": true</w:t>
                            </w:r>
                          </w:p>
                          <w:p w14:paraId="02AEB6B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03A4E32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"_id": "rs8176320",</w:t>
                            </w:r>
                          </w:p>
                          <w:p w14:paraId="67ABF48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"_type": "variant",</w:t>
                            </w:r>
                          </w:p>
                          <w:p w14:paraId="4AD03B2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"_landmark": "17",</w:t>
                            </w:r>
                          </w:p>
                          <w:p w14:paraId="3179C4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"_refAllele": "C",</w:t>
                            </w:r>
                          </w:p>
                          <w:p w14:paraId="277E9A9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"_altAlleles": [</w:t>
                            </w:r>
                          </w:p>
                          <w:p w14:paraId="3EFDC20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"T"</w:t>
                            </w:r>
                          </w:p>
                          <w:p w14:paraId="2809C709"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1A257019"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"_minBP": 41196363,</w:t>
                            </w:r>
                          </w:p>
                          <w:p w14:paraId="294A420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"_maxBP": 41196363</w:t>
                            </w:r>
                          </w:p>
                          <w:p w14:paraId="20D3E34E" w14:textId="77777777" w:rsidR="00C74C65" w:rsidRPr="007D5EA7"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7BC3FC3A" w14:textId="77777777" w:rsidR="00C74C65" w:rsidRDefault="00C74C65" w:rsidP="0043538C">
                            <w:pPr>
                              <w:rPr>
                                <w:rFonts w:ascii="Courier New" w:hAnsi="Courier New" w:cs="Courier New"/>
                                <w:sz w:val="18"/>
                                <w:szCs w:val="18"/>
                              </w:rPr>
                            </w:pPr>
                            <w:r w:rsidRPr="007D5EA7">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2" type="#_x0000_t202" style="width:396pt;height:65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" fillcolor="#d8d8d8 [2732]" stroked="f">
                <v:path arrowok="t"/>
                <v:textbox>
                  <w:txbxContent>
                    <w:p w14:paraId="26DE13A4" w14:textId="77777777" w:rsidR="00C74C65" w:rsidRPr="0043538C" w:rsidRDefault="00C74C65" w:rsidP="0043538C">
                      <w:pPr>
                        <w:rPr>
                          <w:rFonts w:ascii="Courier New" w:hAnsi="Courier New" w:cs="Courier New"/>
                          <w:sz w:val="18"/>
                          <w:szCs w:val="18"/>
                        </w:rPr>
                      </w:pPr>
                      <w:r w:rsidRPr="007D5EA7">
                        <w:rPr>
                          <w:rFonts w:ascii="Courier New" w:hAnsi="Courier New" w:cs="Courier New"/>
                          <w:sz w:val="18"/>
                          <w:szCs w:val="18"/>
                        </w:rPr>
                        <w:t xml:space="preserve">$ </w:t>
                      </w:r>
                      <w:r w:rsidRPr="0043538C">
                        <w:rPr>
                          <w:rFonts w:ascii="Courier New" w:hAnsi="Courier New" w:cs="Courier New"/>
                          <w:sz w:val="18"/>
                          <w:szCs w:val="18"/>
                        </w:rPr>
                        <w:t xml:space="preserve"> echo "BRCA1" | bior_lookup -p gene -d </w:t>
                      </w:r>
                      <w:r>
                        <w:rPr>
                          <w:rFonts w:ascii="Courier New" w:hAnsi="Courier New" w:cs="Courier New"/>
                          <w:sz w:val="18"/>
                          <w:szCs w:val="18"/>
                        </w:rPr>
                        <w:t>$bior</w:t>
                      </w:r>
                      <w:r w:rsidRPr="0043538C">
                        <w:rPr>
                          <w:rFonts w:ascii="Courier New" w:hAnsi="Courier New" w:cs="Courier New"/>
                          <w:sz w:val="18"/>
                          <w:szCs w:val="18"/>
                        </w:rPr>
                        <w:t xml:space="preserve">/NCBIGene/GRCh37_p10/genes.tsv.bgz | bior_overlap -d </w:t>
                      </w:r>
                      <w:r>
                        <w:rPr>
                          <w:rFonts w:ascii="Courier New" w:hAnsi="Courier New" w:cs="Courier New"/>
                          <w:sz w:val="18"/>
                          <w:szCs w:val="18"/>
                        </w:rPr>
                        <w:t>$bior</w:t>
                      </w:r>
                      <w:r w:rsidRPr="0043538C">
                        <w:rPr>
                          <w:rFonts w:ascii="Courier New" w:hAnsi="Courier New" w:cs="Courier New"/>
                          <w:sz w:val="18"/>
                          <w:szCs w:val="18"/>
                        </w:rPr>
                        <w:t xml:space="preserve">/dbSNP/137/00-All_GRCh37.tsv.bgz | bior_pretty_print </w:t>
                      </w:r>
                    </w:p>
                    <w:p w14:paraId="30A43074"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COLUMN NAME  COLUMN VALUE</w:t>
                      </w:r>
                    </w:p>
                    <w:p w14:paraId="25E39C9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  ------------</w:t>
                      </w:r>
                    </w:p>
                    <w:p w14:paraId="27FC485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1  UNKNOWN_1    BRCA1</w:t>
                      </w:r>
                    </w:p>
                    <w:p w14:paraId="1471185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2  LookupPipe   {</w:t>
                      </w:r>
                    </w:p>
                    <w:p w14:paraId="51C075E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"_type": "gene",</w:t>
                      </w:r>
                    </w:p>
                    <w:p w14:paraId="5F793CF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"_landmark": "17",</w:t>
                      </w:r>
                    </w:p>
                    <w:p w14:paraId="4924EC8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"_strand": "-",</w:t>
                      </w:r>
                    </w:p>
                    <w:p w14:paraId="2893E41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"_minBP": 41196312,</w:t>
                      </w:r>
                    </w:p>
                    <w:p w14:paraId="4CA244C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"_maxBP": 41277500,</w:t>
                      </w:r>
                    </w:p>
                    <w:p w14:paraId="0834B0B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 "BRCA1",</w:t>
                      </w:r>
                    </w:p>
                    <w:p w14:paraId="686C98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"gene_synonym": "BRCAI; BRCC1; BROVCA1; IRIS; PNCA4; PPP1R53; PSCP; RNF53",</w:t>
                      </w:r>
                    </w:p>
                    <w:p w14:paraId="292DCF87"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"note": "breast cancer 1, early onset; Derived by automated computational analysis using gene prediction method: BestRefseq.",</w:t>
                      </w:r>
                    </w:p>
                    <w:p w14:paraId="5D7F419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"GeneID": "672",</w:t>
                      </w:r>
                    </w:p>
                    <w:p w14:paraId="760405A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"HGNC": "1100",</w:t>
                      </w:r>
                    </w:p>
                    <w:p w14:paraId="1359188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"HPRD": "00218",</w:t>
                      </w:r>
                    </w:p>
                    <w:p w14:paraId="5C0DE20E"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"MIM": "113705"</w:t>
                      </w:r>
                    </w:p>
                    <w:p w14:paraId="1BA6211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4F4FEEF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3  OverlapPipe  {</w:t>
                      </w:r>
                    </w:p>
                    <w:p w14:paraId="488FF08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"CHROM": "17",</w:t>
                      </w:r>
                    </w:p>
                    <w:p w14:paraId="550BEA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"POS": "41196363",</w:t>
                      </w:r>
                    </w:p>
                    <w:p w14:paraId="453A8572"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"ID": "rs8176320",</w:t>
                      </w:r>
                    </w:p>
                    <w:p w14:paraId="711E463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"REF": "C",</w:t>
                      </w:r>
                    </w:p>
                    <w:p w14:paraId="3179C4F1"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"ALT": "T",</w:t>
                      </w:r>
                    </w:p>
                    <w:p w14:paraId="2785145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"QUAL": ".",</w:t>
                      </w:r>
                    </w:p>
                    <w:p w14:paraId="376914D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"FILTER": ".",</w:t>
                      </w:r>
                    </w:p>
                    <w:p w14:paraId="55510C1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"INFO": {</w:t>
                      </w:r>
                    </w:p>
                    <w:p w14:paraId="2148B61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"RSPOS": 41196363,</w:t>
                      </w:r>
                    </w:p>
                    <w:p w14:paraId="7D7ED9A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"RV": true,</w:t>
                      </w:r>
                    </w:p>
                    <w:p w14:paraId="06721167"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"GMAF": 0.0050,</w:t>
                      </w:r>
                    </w:p>
                    <w:p w14:paraId="6112559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"dbSNPBuildID": 117,</w:t>
                      </w:r>
                    </w:p>
                    <w:p w14:paraId="176A4C0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"SSR": 0,</w:t>
                      </w:r>
                    </w:p>
                    <w:p w14:paraId="63F3C85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"SAO": 0,</w:t>
                      </w:r>
                    </w:p>
                    <w:p w14:paraId="1A5A827C"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"VP": "050000800201040517000100",</w:t>
                      </w:r>
                    </w:p>
                    <w:p w14:paraId="1D4C9BB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"GENEINFO": "BRCA1:672",</w:t>
                      </w:r>
                    </w:p>
                    <w:p w14:paraId="1EFDF4E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"WGT": 1,</w:t>
                      </w:r>
                    </w:p>
                    <w:p w14:paraId="0FA8F15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"VC": "SNV",</w:t>
                      </w:r>
                    </w:p>
                    <w:p w14:paraId="5F3FBC5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"REF": true,</w:t>
                      </w:r>
                    </w:p>
                    <w:p w14:paraId="2B29741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"U3": true,</w:t>
                      </w:r>
                    </w:p>
                    <w:p w14:paraId="7057039F"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"VLD": true,</w:t>
                      </w:r>
                    </w:p>
                    <w:p w14:paraId="5532DB3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"HD": true,</w:t>
                      </w:r>
                    </w:p>
                    <w:p w14:paraId="1B1132A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"GNO": true,</w:t>
                      </w:r>
                    </w:p>
                    <w:p w14:paraId="7DD066A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"KGPhase1": true,</w:t>
                      </w:r>
                    </w:p>
                    <w:p w14:paraId="3EFE69BC"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"KGPROD": true,</w:t>
                      </w:r>
                    </w:p>
                    <w:p w14:paraId="412B2824"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"OTHERKG": true,</w:t>
                      </w:r>
                    </w:p>
                    <w:p w14:paraId="2FAFB490"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"PH3": true</w:t>
                      </w:r>
                    </w:p>
                    <w:p w14:paraId="02AEB6BB"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03A4E32D"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"_id": "rs8176320",</w:t>
                      </w:r>
                    </w:p>
                    <w:p w14:paraId="67ABF483"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"_type": "variant",</w:t>
                      </w:r>
                    </w:p>
                    <w:p w14:paraId="4AD03B25"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"_landmark": "17",</w:t>
                      </w:r>
                    </w:p>
                    <w:p w14:paraId="3179C4C6"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"_refAllele": "C",</w:t>
                      </w:r>
                    </w:p>
                    <w:p w14:paraId="277E9A9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"_altAlleles": [</w:t>
                      </w:r>
                    </w:p>
                    <w:p w14:paraId="3EFDC20A"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"T"</w:t>
                      </w:r>
                    </w:p>
                    <w:p w14:paraId="2809C709"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1A257019"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"_minBP": 41196363,</w:t>
                      </w:r>
                    </w:p>
                    <w:p w14:paraId="294A4208" w14:textId="77777777" w:rsidR="00C74C65" w:rsidRPr="0043538C" w:rsidRDefault="00C74C65" w:rsidP="0043538C">
                      <w:pPr>
                        <w:rPr>
                          <w:rFonts w:ascii="Courier New" w:hAnsi="Courier New" w:cs="Courier New"/>
                          <w:sz w:val="18"/>
                          <w:szCs w:val="18"/>
                        </w:rPr>
                      </w:pPr>
                      <w:r w:rsidRPr="0043538C">
                        <w:rPr>
                          <w:rFonts w:ascii="Courier New" w:hAnsi="Courier New" w:cs="Courier New"/>
                          <w:sz w:val="18"/>
                          <w:szCs w:val="18"/>
                        </w:rPr>
                        <w:t xml:space="preserve">                  "_maxBP": 41196363</w:t>
                      </w:r>
                    </w:p>
                    <w:p w14:paraId="20D3E34E" w14:textId="77777777" w:rsidR="00C74C65" w:rsidRPr="007D5EA7" w:rsidRDefault="00C74C65" w:rsidP="0043538C">
                      <w:pPr>
                        <w:rPr>
                          <w:rFonts w:ascii="Courier New" w:hAnsi="Courier New" w:cs="Courier New"/>
                          <w:sz w:val="18"/>
                          <w:szCs w:val="18"/>
                        </w:rPr>
                      </w:pPr>
                      <w:r w:rsidRPr="0043538C">
                        <w:rPr>
                          <w:rFonts w:ascii="Courier New" w:hAnsi="Courier New" w:cs="Courier New"/>
                          <w:sz w:val="18"/>
                          <w:szCs w:val="18"/>
                        </w:rPr>
                        <w:t xml:space="preserve">                }</w:t>
                      </w:r>
                    </w:p>
                    <w:p w14:paraId="7BC3FC3A" w14:textId="77777777" w:rsidR="00C74C65" w:rsidRDefault="00C74C65" w:rsidP="0043538C">
                      <w:pPr>
                        <w:rPr>
                          <w:rFonts w:ascii="Courier New" w:hAnsi="Courier New" w:cs="Courier New"/>
                          <w:sz w:val="18"/>
                          <w:szCs w:val="18"/>
                        </w:rPr>
                      </w:pPr>
                      <w:r w:rsidRPr="007D5EA7">
                        <w:rPr>
                          <w:rFonts w:ascii="Courier New" w:hAnsi="Courier New" w:cs="Courier New"/>
                          <w:sz w:val="18"/>
                          <w:szCs w:val="18"/>
                        </w:rPr>
                        <w:t>$</w:t>
                      </w:r>
                    </w:p>
                  </w:txbxContent>
                </v:textbox>
                <w10:anchorlock/>
              </v:shape>
            </w:pict>
          </mc:Fallback>
        </mc:AlternateContent>
      </w:r>
    </w:p>
    <w:p w14:paraId="00075696" w14:textId="77777777" w:rsidR="001F6256" w:rsidRPr="000A17BA" w:rsidRDefault="00B463AF">
      <w:r w:rsidRPr="000A17BA">
        <w:t>This command shows the first match in dbSNP that overlaps the BRCA1 gene according to the NCBI annotation.  The version of dbSNP used to publish the catalog was a VCF file so many fields from the VCF standard are represented in the JSON.  A combination of the UNIX cut command and bior_drill can quickly extract a VCF file.  When trying this example, decompose the commands and use them one at a time to understand what each command is doing.</w:t>
      </w:r>
    </w:p>
    <w:p w14:paraId="349178EE" w14:textId="6676B244" w:rsidR="00B463AF" w:rsidRPr="000A17BA" w:rsidRDefault="00DB5783">
      <w:pPr>
        <w:rPr>
          <w:rFonts w:eastAsiaTheme="majorEastAsia" w:cstheme="majorBidi"/>
          <w:b/>
          <w:bCs/>
          <w:color w:val="345A8A" w:themeColor="accent1" w:themeShade="B5"/>
          <w:sz w:val="32"/>
          <w:szCs w:val="32"/>
        </w:rPr>
      </w:pPr>
      <w:r>
        <w:rPr>
          <w:noProof/>
          <w:lang w:eastAsia="en-US"/>
        </w:rPr>
        <mc:AlternateContent>
          <mc:Choice Requires="wps">
            <w:drawing>
              <wp:inline distT="0" distB="0" distL="0" distR="0" wp14:anchorId="17716E18" wp14:editId="6993CEF0">
                <wp:extent cx="5029200" cy="2286000"/>
                <wp:effectExtent l="0" t="0" r="0" b="0"/>
                <wp:docPr id="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22860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3656D" w14:textId="77777777" w:rsidR="00C74C65" w:rsidRPr="001F6256" w:rsidRDefault="00C74C65" w:rsidP="001F6256">
                            <w:pPr>
                              <w:rPr>
                                <w:rFonts w:ascii="Courier New" w:hAnsi="Courier New" w:cs="Courier New"/>
                                <w:sz w:val="18"/>
                                <w:szCs w:val="18"/>
                              </w:rPr>
                            </w:pPr>
                            <w:r w:rsidRPr="007D5EA7">
                              <w:rPr>
                                <w:rFonts w:ascii="Courier New" w:hAnsi="Courier New" w:cs="Courier New"/>
                                <w:sz w:val="18"/>
                                <w:szCs w:val="18"/>
                              </w:rPr>
                              <w:t xml:space="preserve">$ </w:t>
                            </w:r>
                            <w:r w:rsidRPr="001F6256">
                              <w:rPr>
                                <w:rFonts w:ascii="Courier New" w:hAnsi="Courier New" w:cs="Courier New"/>
                                <w:sz w:val="18"/>
                                <w:szCs w:val="18"/>
                              </w:rPr>
                              <w:t xml:space="preserve">echo "BRCA1" | bior_lookup -p gene -d </w:t>
                            </w:r>
                            <w:r>
                              <w:rPr>
                                <w:rFonts w:ascii="Courier New" w:hAnsi="Courier New" w:cs="Courier New"/>
                                <w:sz w:val="18"/>
                                <w:szCs w:val="18"/>
                              </w:rPr>
                              <w:t>$bior</w:t>
                            </w:r>
                            <w:r w:rsidRPr="001F6256">
                              <w:rPr>
                                <w:rFonts w:ascii="Courier New" w:hAnsi="Courier New" w:cs="Courier New"/>
                                <w:sz w:val="18"/>
                                <w:szCs w:val="18"/>
                              </w:rPr>
                              <w:t xml:space="preserve">/NCBIGene/GRCh37_p10/genes.tsv.bgz | bior_overlap -d </w:t>
                            </w:r>
                            <w:r>
                              <w:rPr>
                                <w:rFonts w:ascii="Courier New" w:hAnsi="Courier New" w:cs="Courier New"/>
                                <w:sz w:val="18"/>
                                <w:szCs w:val="18"/>
                              </w:rPr>
                              <w:t>$bior</w:t>
                            </w:r>
                            <w:r w:rsidRPr="001F6256">
                              <w:rPr>
                                <w:rFonts w:ascii="Courier New" w:hAnsi="Courier New" w:cs="Courier New"/>
                                <w:sz w:val="18"/>
                                <w:szCs w:val="18"/>
                              </w:rPr>
                              <w:t>/dbSNP/137/00-All_GRCh37.tsv.bgz |  bior_drill -p CHROM -p POS -p ID -p REF -p ALT -p QUAL -p FILTER -p NONE | cut -f 3-10</w:t>
                            </w:r>
                          </w:p>
                          <w:p w14:paraId="1C56BC19"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CHROM</w:t>
                            </w:r>
                            <w:r w:rsidRPr="001F6256">
                              <w:rPr>
                                <w:rFonts w:ascii="Courier New" w:hAnsi="Courier New" w:cs="Courier New"/>
                                <w:sz w:val="18"/>
                                <w:szCs w:val="18"/>
                              </w:rPr>
                              <w:tab/>
                              <w:t>POS</w:t>
                            </w:r>
                            <w:r w:rsidRPr="001F6256">
                              <w:rPr>
                                <w:rFonts w:ascii="Courier New" w:hAnsi="Courier New" w:cs="Courier New"/>
                                <w:sz w:val="18"/>
                                <w:szCs w:val="18"/>
                              </w:rPr>
                              <w:tab/>
                              <w:t>ID</w:t>
                            </w:r>
                            <w:r w:rsidRPr="001F6256">
                              <w:rPr>
                                <w:rFonts w:ascii="Courier New" w:hAnsi="Courier New" w:cs="Courier New"/>
                                <w:sz w:val="18"/>
                                <w:szCs w:val="18"/>
                              </w:rPr>
                              <w:tab/>
                              <w:t>REF</w:t>
                            </w:r>
                            <w:r w:rsidRPr="001F6256">
                              <w:rPr>
                                <w:rFonts w:ascii="Courier New" w:hAnsi="Courier New" w:cs="Courier New"/>
                                <w:sz w:val="18"/>
                                <w:szCs w:val="18"/>
                              </w:rPr>
                              <w:tab/>
                              <w:t>ALT</w:t>
                            </w:r>
                            <w:r w:rsidRPr="001F6256">
                              <w:rPr>
                                <w:rFonts w:ascii="Courier New" w:hAnsi="Courier New" w:cs="Courier New"/>
                                <w:sz w:val="18"/>
                                <w:szCs w:val="18"/>
                              </w:rPr>
                              <w:tab/>
                              <w:t>QUAL</w:t>
                            </w:r>
                            <w:r w:rsidRPr="001F6256">
                              <w:rPr>
                                <w:rFonts w:ascii="Courier New" w:hAnsi="Courier New" w:cs="Courier New"/>
                                <w:sz w:val="18"/>
                                <w:szCs w:val="18"/>
                              </w:rPr>
                              <w:tab/>
                              <w:t>FILTER</w:t>
                            </w:r>
                            <w:r w:rsidRPr="001F6256">
                              <w:rPr>
                                <w:rFonts w:ascii="Courier New" w:hAnsi="Courier New" w:cs="Courier New"/>
                                <w:sz w:val="18"/>
                                <w:szCs w:val="18"/>
                              </w:rPr>
                              <w:tab/>
                              <w:t>NONE</w:t>
                            </w:r>
                          </w:p>
                          <w:p w14:paraId="467AD915"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41196363</w:t>
                            </w:r>
                            <w:r w:rsidRPr="001F6256">
                              <w:rPr>
                                <w:rFonts w:ascii="Courier New" w:hAnsi="Courier New" w:cs="Courier New"/>
                                <w:sz w:val="18"/>
                                <w:szCs w:val="18"/>
                              </w:rPr>
                              <w:tab/>
                              <w:t>rs8176320</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71E6D7D6"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41196368</w:t>
                            </w:r>
                            <w:r w:rsidRPr="001F6256">
                              <w:rPr>
                                <w:rFonts w:ascii="Courier New" w:hAnsi="Courier New" w:cs="Courier New"/>
                                <w:sz w:val="18"/>
                                <w:szCs w:val="18"/>
                              </w:rPr>
                              <w:tab/>
                              <w:t>rs184237074</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3FF32B72"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41196372</w:t>
                            </w:r>
                            <w:r w:rsidRPr="001F6256">
                              <w:rPr>
                                <w:rFonts w:ascii="Courier New" w:hAnsi="Courier New" w:cs="Courier New"/>
                                <w:sz w:val="18"/>
                                <w:szCs w:val="18"/>
                              </w:rPr>
                              <w:tab/>
                              <w:t>rs189382442</w:t>
                            </w:r>
                            <w:r w:rsidRPr="001F6256">
                              <w:rPr>
                                <w:rFonts w:ascii="Courier New" w:hAnsi="Courier New" w:cs="Courier New"/>
                                <w:sz w:val="18"/>
                                <w:szCs w:val="18"/>
                              </w:rPr>
                              <w:tab/>
                              <w:t>T</w:t>
                            </w:r>
                            <w:r w:rsidRPr="001F6256">
                              <w:rPr>
                                <w:rFonts w:ascii="Courier New" w:hAnsi="Courier New" w:cs="Courier New"/>
                                <w:sz w:val="18"/>
                                <w:szCs w:val="18"/>
                              </w:rPr>
                              <w:tab/>
                              <w:t>C</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ED6943F"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41196403</w:t>
                            </w:r>
                            <w:r w:rsidRPr="001F6256">
                              <w:rPr>
                                <w:rFonts w:ascii="Courier New" w:hAnsi="Courier New" w:cs="Courier New"/>
                                <w:sz w:val="18"/>
                                <w:szCs w:val="18"/>
                              </w:rPr>
                              <w:tab/>
                              <w:t>rs182218567</w:t>
                            </w:r>
                            <w:r w:rsidRPr="001F6256">
                              <w:rPr>
                                <w:rFonts w:ascii="Courier New" w:hAnsi="Courier New" w:cs="Courier New"/>
                                <w:sz w:val="18"/>
                                <w:szCs w:val="18"/>
                              </w:rPr>
                              <w:tab/>
                              <w:t>A</w:t>
                            </w:r>
                            <w:r w:rsidRPr="001F6256">
                              <w:rPr>
                                <w:rFonts w:ascii="Courier New" w:hAnsi="Courier New" w:cs="Courier New"/>
                                <w:sz w:val="18"/>
                                <w:szCs w:val="18"/>
                              </w:rPr>
                              <w:tab/>
                              <w:t>G</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39021AF1"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41196408</w:t>
                            </w:r>
                            <w:r w:rsidRPr="001F6256">
                              <w:rPr>
                                <w:rFonts w:ascii="Courier New" w:hAnsi="Courier New" w:cs="Courier New"/>
                                <w:sz w:val="18"/>
                                <w:szCs w:val="18"/>
                              </w:rPr>
                              <w:tab/>
                              <w:t>rs12516</w:t>
                            </w:r>
                            <w:r w:rsidRPr="001F6256">
                              <w:rPr>
                                <w:rFonts w:ascii="Courier New" w:hAnsi="Courier New" w:cs="Courier New"/>
                                <w:sz w:val="18"/>
                                <w:szCs w:val="18"/>
                              </w:rPr>
                              <w:tab/>
                              <w:t>G</w:t>
                            </w:r>
                            <w:r w:rsidRPr="001F6256">
                              <w:rPr>
                                <w:rFonts w:ascii="Courier New" w:hAnsi="Courier New" w:cs="Courier New"/>
                                <w:sz w:val="18"/>
                                <w:szCs w:val="18"/>
                              </w:rPr>
                              <w:tab/>
                              <w:t>A</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20D05250"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41196534</w:t>
                            </w:r>
                            <w:r w:rsidRPr="001F6256">
                              <w:rPr>
                                <w:rFonts w:ascii="Courier New" w:hAnsi="Courier New" w:cs="Courier New"/>
                                <w:sz w:val="18"/>
                                <w:szCs w:val="18"/>
                              </w:rPr>
                              <w:tab/>
                              <w:t>rs34214126</w:t>
                            </w:r>
                            <w:r w:rsidRPr="001F6256">
                              <w:rPr>
                                <w:rFonts w:ascii="Courier New" w:hAnsi="Courier New" w:cs="Courier New"/>
                                <w:sz w:val="18"/>
                                <w:szCs w:val="18"/>
                              </w:rPr>
                              <w:tab/>
                              <w:t>A</w:t>
                            </w:r>
                            <w:r w:rsidRPr="001F6256">
                              <w:rPr>
                                <w:rFonts w:ascii="Courier New" w:hAnsi="Courier New" w:cs="Courier New"/>
                                <w:sz w:val="18"/>
                                <w:szCs w:val="18"/>
                              </w:rPr>
                              <w:tab/>
                              <w:t>AG</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72F29AD4"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41196582</w:t>
                            </w:r>
                            <w:r w:rsidRPr="001F6256">
                              <w:rPr>
                                <w:rFonts w:ascii="Courier New" w:hAnsi="Courier New" w:cs="Courier New"/>
                                <w:sz w:val="18"/>
                                <w:szCs w:val="18"/>
                              </w:rPr>
                              <w:tab/>
                              <w:t>rs111791349</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02ABA10"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41196625</w:t>
                            </w:r>
                            <w:r w:rsidRPr="001F6256">
                              <w:rPr>
                                <w:rFonts w:ascii="Courier New" w:hAnsi="Courier New" w:cs="Courier New"/>
                                <w:sz w:val="18"/>
                                <w:szCs w:val="18"/>
                              </w:rPr>
                              <w:tab/>
                              <w:t>rs185966495</w:t>
                            </w:r>
                            <w:r w:rsidRPr="001F6256">
                              <w:rPr>
                                <w:rFonts w:ascii="Courier New" w:hAnsi="Courier New" w:cs="Courier New"/>
                                <w:sz w:val="18"/>
                                <w:szCs w:val="18"/>
                              </w:rPr>
                              <w:tab/>
                              <w:t>G</w:t>
                            </w:r>
                            <w:r w:rsidRPr="001F6256">
                              <w:rPr>
                                <w:rFonts w:ascii="Courier New" w:hAnsi="Courier New" w:cs="Courier New"/>
                                <w:sz w:val="18"/>
                                <w:szCs w:val="18"/>
                              </w:rPr>
                              <w:tab/>
                              <w:t>C</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230EC2D"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41196795</w:t>
                            </w:r>
                            <w:r w:rsidRPr="001F6256">
                              <w:rPr>
                                <w:rFonts w:ascii="Courier New" w:hAnsi="Courier New" w:cs="Courier New"/>
                                <w:sz w:val="18"/>
                                <w:szCs w:val="18"/>
                              </w:rPr>
                              <w:tab/>
                              <w:t>rs1060921</w:t>
                            </w:r>
                            <w:r w:rsidRPr="001F6256">
                              <w:rPr>
                                <w:rFonts w:ascii="Courier New" w:hAnsi="Courier New" w:cs="Courier New"/>
                                <w:sz w:val="18"/>
                                <w:szCs w:val="18"/>
                              </w:rPr>
                              <w:tab/>
                              <w:t>T</w:t>
                            </w:r>
                            <w:r w:rsidRPr="001F6256">
                              <w:rPr>
                                <w:rFonts w:ascii="Courier New" w:hAnsi="Courier New" w:cs="Courier New"/>
                                <w:sz w:val="18"/>
                                <w:szCs w:val="18"/>
                              </w:rPr>
                              <w:tab/>
                              <w:t>A</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09E15790" w14:textId="77777777" w:rsidR="00C74C65" w:rsidRDefault="00C74C65" w:rsidP="001F6256">
                            <w:pPr>
                              <w:rPr>
                                <w:rFonts w:ascii="Courier New" w:hAnsi="Courier New" w:cs="Courier New"/>
                                <w:sz w:val="18"/>
                                <w:szCs w:val="18"/>
                              </w:rPr>
                            </w:pPr>
                            <w:r>
                              <w:rPr>
                                <w:rFonts w:ascii="Courier New" w:hAnsi="Courier New" w:cs="Courier New"/>
                                <w:sz w:val="18"/>
                                <w:szCs w:val="18"/>
                              </w:rPr>
                              <w:t>...</w:t>
                            </w:r>
                          </w:p>
                          <w:p w14:paraId="24E8E14B" w14:textId="77777777" w:rsidR="00C74C65" w:rsidRDefault="00C74C65" w:rsidP="001F6256">
                            <w:pPr>
                              <w:rPr>
                                <w:rFonts w:ascii="Courier New" w:hAnsi="Courier New" w:cs="Courier New"/>
                                <w:sz w:val="18"/>
                                <w:szCs w:val="18"/>
                              </w:rPr>
                            </w:pPr>
                            <w:r w:rsidRPr="007D5EA7">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3" type="#_x0000_t202" style="width:396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" fillcolor="#d8d8d8 [2732]" stroked="f">
                <v:path arrowok="t"/>
                <v:textbox>
                  <w:txbxContent>
                    <w:p w14:paraId="0B03656D" w14:textId="77777777" w:rsidR="00C74C65" w:rsidRPr="001F6256" w:rsidRDefault="00C74C65" w:rsidP="001F6256">
                      <w:pPr>
                        <w:rPr>
                          <w:rFonts w:ascii="Courier New" w:hAnsi="Courier New" w:cs="Courier New"/>
                          <w:sz w:val="18"/>
                          <w:szCs w:val="18"/>
                        </w:rPr>
                      </w:pPr>
                      <w:r w:rsidRPr="007D5EA7">
                        <w:rPr>
                          <w:rFonts w:ascii="Courier New" w:hAnsi="Courier New" w:cs="Courier New"/>
                          <w:sz w:val="18"/>
                          <w:szCs w:val="18"/>
                        </w:rPr>
                        <w:t xml:space="preserve">$ </w:t>
                      </w:r>
                      <w:r w:rsidRPr="001F6256">
                        <w:rPr>
                          <w:rFonts w:ascii="Courier New" w:hAnsi="Courier New" w:cs="Courier New"/>
                          <w:sz w:val="18"/>
                          <w:szCs w:val="18"/>
                        </w:rPr>
                        <w:t xml:space="preserve">echo "BRCA1" | bior_lookup -p gene -d </w:t>
                      </w:r>
                      <w:r>
                        <w:rPr>
                          <w:rFonts w:ascii="Courier New" w:hAnsi="Courier New" w:cs="Courier New"/>
                          <w:sz w:val="18"/>
                          <w:szCs w:val="18"/>
                        </w:rPr>
                        <w:t>$bior</w:t>
                      </w:r>
                      <w:r w:rsidRPr="001F6256">
                        <w:rPr>
                          <w:rFonts w:ascii="Courier New" w:hAnsi="Courier New" w:cs="Courier New"/>
                          <w:sz w:val="18"/>
                          <w:szCs w:val="18"/>
                        </w:rPr>
                        <w:t xml:space="preserve">/NCBIGene/GRCh37_p10/genes.tsv.bgz | bior_overlap -d </w:t>
                      </w:r>
                      <w:r>
                        <w:rPr>
                          <w:rFonts w:ascii="Courier New" w:hAnsi="Courier New" w:cs="Courier New"/>
                          <w:sz w:val="18"/>
                          <w:szCs w:val="18"/>
                        </w:rPr>
                        <w:t>$bior</w:t>
                      </w:r>
                      <w:r w:rsidRPr="001F6256">
                        <w:rPr>
                          <w:rFonts w:ascii="Courier New" w:hAnsi="Courier New" w:cs="Courier New"/>
                          <w:sz w:val="18"/>
                          <w:szCs w:val="18"/>
                        </w:rPr>
                        <w:t>/dbSNP/137/00-All_GRCh37.tsv.bgz |  bior_drill -p CHROM -p POS -p ID -p REF -p ALT -p QUAL -p FILTER -p NONE | cut -f 3-10</w:t>
                      </w:r>
                    </w:p>
                    <w:p w14:paraId="1C56BC19"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CHROM</w:t>
                      </w:r>
                      <w:r w:rsidRPr="001F6256">
                        <w:rPr>
                          <w:rFonts w:ascii="Courier New" w:hAnsi="Courier New" w:cs="Courier New"/>
                          <w:sz w:val="18"/>
                          <w:szCs w:val="18"/>
                        </w:rPr>
                        <w:tab/>
                        <w:t>POS</w:t>
                      </w:r>
                      <w:r w:rsidRPr="001F6256">
                        <w:rPr>
                          <w:rFonts w:ascii="Courier New" w:hAnsi="Courier New" w:cs="Courier New"/>
                          <w:sz w:val="18"/>
                          <w:szCs w:val="18"/>
                        </w:rPr>
                        <w:tab/>
                        <w:t>ID</w:t>
                      </w:r>
                      <w:r w:rsidRPr="001F6256">
                        <w:rPr>
                          <w:rFonts w:ascii="Courier New" w:hAnsi="Courier New" w:cs="Courier New"/>
                          <w:sz w:val="18"/>
                          <w:szCs w:val="18"/>
                        </w:rPr>
                        <w:tab/>
                        <w:t>REF</w:t>
                      </w:r>
                      <w:r w:rsidRPr="001F6256">
                        <w:rPr>
                          <w:rFonts w:ascii="Courier New" w:hAnsi="Courier New" w:cs="Courier New"/>
                          <w:sz w:val="18"/>
                          <w:szCs w:val="18"/>
                        </w:rPr>
                        <w:tab/>
                        <w:t>ALT</w:t>
                      </w:r>
                      <w:r w:rsidRPr="001F6256">
                        <w:rPr>
                          <w:rFonts w:ascii="Courier New" w:hAnsi="Courier New" w:cs="Courier New"/>
                          <w:sz w:val="18"/>
                          <w:szCs w:val="18"/>
                        </w:rPr>
                        <w:tab/>
                        <w:t>QUAL</w:t>
                      </w:r>
                      <w:r w:rsidRPr="001F6256">
                        <w:rPr>
                          <w:rFonts w:ascii="Courier New" w:hAnsi="Courier New" w:cs="Courier New"/>
                          <w:sz w:val="18"/>
                          <w:szCs w:val="18"/>
                        </w:rPr>
                        <w:tab/>
                        <w:t>FILTER</w:t>
                      </w:r>
                      <w:r w:rsidRPr="001F6256">
                        <w:rPr>
                          <w:rFonts w:ascii="Courier New" w:hAnsi="Courier New" w:cs="Courier New"/>
                          <w:sz w:val="18"/>
                          <w:szCs w:val="18"/>
                        </w:rPr>
                        <w:tab/>
                        <w:t>NONE</w:t>
                      </w:r>
                    </w:p>
                    <w:p w14:paraId="467AD915"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41196363</w:t>
                      </w:r>
                      <w:r w:rsidRPr="001F6256">
                        <w:rPr>
                          <w:rFonts w:ascii="Courier New" w:hAnsi="Courier New" w:cs="Courier New"/>
                          <w:sz w:val="18"/>
                          <w:szCs w:val="18"/>
                        </w:rPr>
                        <w:tab/>
                        <w:t>rs8176320</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71E6D7D6"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41196368</w:t>
                      </w:r>
                      <w:r w:rsidRPr="001F6256">
                        <w:rPr>
                          <w:rFonts w:ascii="Courier New" w:hAnsi="Courier New" w:cs="Courier New"/>
                          <w:sz w:val="18"/>
                          <w:szCs w:val="18"/>
                        </w:rPr>
                        <w:tab/>
                        <w:t>rs184237074</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3FF32B72"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41196372</w:t>
                      </w:r>
                      <w:r w:rsidRPr="001F6256">
                        <w:rPr>
                          <w:rFonts w:ascii="Courier New" w:hAnsi="Courier New" w:cs="Courier New"/>
                          <w:sz w:val="18"/>
                          <w:szCs w:val="18"/>
                        </w:rPr>
                        <w:tab/>
                        <w:t>rs189382442</w:t>
                      </w:r>
                      <w:r w:rsidRPr="001F6256">
                        <w:rPr>
                          <w:rFonts w:ascii="Courier New" w:hAnsi="Courier New" w:cs="Courier New"/>
                          <w:sz w:val="18"/>
                          <w:szCs w:val="18"/>
                        </w:rPr>
                        <w:tab/>
                        <w:t>T</w:t>
                      </w:r>
                      <w:r w:rsidRPr="001F6256">
                        <w:rPr>
                          <w:rFonts w:ascii="Courier New" w:hAnsi="Courier New" w:cs="Courier New"/>
                          <w:sz w:val="18"/>
                          <w:szCs w:val="18"/>
                        </w:rPr>
                        <w:tab/>
                        <w:t>C</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ED6943F"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41196403</w:t>
                      </w:r>
                      <w:r w:rsidRPr="001F6256">
                        <w:rPr>
                          <w:rFonts w:ascii="Courier New" w:hAnsi="Courier New" w:cs="Courier New"/>
                          <w:sz w:val="18"/>
                          <w:szCs w:val="18"/>
                        </w:rPr>
                        <w:tab/>
                        <w:t>rs182218567</w:t>
                      </w:r>
                      <w:r w:rsidRPr="001F6256">
                        <w:rPr>
                          <w:rFonts w:ascii="Courier New" w:hAnsi="Courier New" w:cs="Courier New"/>
                          <w:sz w:val="18"/>
                          <w:szCs w:val="18"/>
                        </w:rPr>
                        <w:tab/>
                        <w:t>A</w:t>
                      </w:r>
                      <w:r w:rsidRPr="001F6256">
                        <w:rPr>
                          <w:rFonts w:ascii="Courier New" w:hAnsi="Courier New" w:cs="Courier New"/>
                          <w:sz w:val="18"/>
                          <w:szCs w:val="18"/>
                        </w:rPr>
                        <w:tab/>
                        <w:t>G</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39021AF1"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41196408</w:t>
                      </w:r>
                      <w:r w:rsidRPr="001F6256">
                        <w:rPr>
                          <w:rFonts w:ascii="Courier New" w:hAnsi="Courier New" w:cs="Courier New"/>
                          <w:sz w:val="18"/>
                          <w:szCs w:val="18"/>
                        </w:rPr>
                        <w:tab/>
                        <w:t>rs12516</w:t>
                      </w:r>
                      <w:r w:rsidRPr="001F6256">
                        <w:rPr>
                          <w:rFonts w:ascii="Courier New" w:hAnsi="Courier New" w:cs="Courier New"/>
                          <w:sz w:val="18"/>
                          <w:szCs w:val="18"/>
                        </w:rPr>
                        <w:tab/>
                        <w:t>G</w:t>
                      </w:r>
                      <w:r w:rsidRPr="001F6256">
                        <w:rPr>
                          <w:rFonts w:ascii="Courier New" w:hAnsi="Courier New" w:cs="Courier New"/>
                          <w:sz w:val="18"/>
                          <w:szCs w:val="18"/>
                        </w:rPr>
                        <w:tab/>
                        <w:t>A</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20D05250"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41196534</w:t>
                      </w:r>
                      <w:r w:rsidRPr="001F6256">
                        <w:rPr>
                          <w:rFonts w:ascii="Courier New" w:hAnsi="Courier New" w:cs="Courier New"/>
                          <w:sz w:val="18"/>
                          <w:szCs w:val="18"/>
                        </w:rPr>
                        <w:tab/>
                        <w:t>rs34214126</w:t>
                      </w:r>
                      <w:r w:rsidRPr="001F6256">
                        <w:rPr>
                          <w:rFonts w:ascii="Courier New" w:hAnsi="Courier New" w:cs="Courier New"/>
                          <w:sz w:val="18"/>
                          <w:szCs w:val="18"/>
                        </w:rPr>
                        <w:tab/>
                        <w:t>A</w:t>
                      </w:r>
                      <w:r w:rsidRPr="001F6256">
                        <w:rPr>
                          <w:rFonts w:ascii="Courier New" w:hAnsi="Courier New" w:cs="Courier New"/>
                          <w:sz w:val="18"/>
                          <w:szCs w:val="18"/>
                        </w:rPr>
                        <w:tab/>
                        <w:t>AG</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72F29AD4"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41196582</w:t>
                      </w:r>
                      <w:r w:rsidRPr="001F6256">
                        <w:rPr>
                          <w:rFonts w:ascii="Courier New" w:hAnsi="Courier New" w:cs="Courier New"/>
                          <w:sz w:val="18"/>
                          <w:szCs w:val="18"/>
                        </w:rPr>
                        <w:tab/>
                        <w:t>rs111791349</w:t>
                      </w:r>
                      <w:r w:rsidRPr="001F6256">
                        <w:rPr>
                          <w:rFonts w:ascii="Courier New" w:hAnsi="Courier New" w:cs="Courier New"/>
                          <w:sz w:val="18"/>
                          <w:szCs w:val="18"/>
                        </w:rPr>
                        <w:tab/>
                        <w:t>C</w:t>
                      </w:r>
                      <w:r w:rsidRPr="001F6256">
                        <w:rPr>
                          <w:rFonts w:ascii="Courier New" w:hAnsi="Courier New" w:cs="Courier New"/>
                          <w:sz w:val="18"/>
                          <w:szCs w:val="18"/>
                        </w:rPr>
                        <w:tab/>
                        <w:t>T</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02ABA10"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41196625</w:t>
                      </w:r>
                      <w:r w:rsidRPr="001F6256">
                        <w:rPr>
                          <w:rFonts w:ascii="Courier New" w:hAnsi="Courier New" w:cs="Courier New"/>
                          <w:sz w:val="18"/>
                          <w:szCs w:val="18"/>
                        </w:rPr>
                        <w:tab/>
                        <w:t>rs185966495</w:t>
                      </w:r>
                      <w:r w:rsidRPr="001F6256">
                        <w:rPr>
                          <w:rFonts w:ascii="Courier New" w:hAnsi="Courier New" w:cs="Courier New"/>
                          <w:sz w:val="18"/>
                          <w:szCs w:val="18"/>
                        </w:rPr>
                        <w:tab/>
                        <w:t>G</w:t>
                      </w:r>
                      <w:r w:rsidRPr="001F6256">
                        <w:rPr>
                          <w:rFonts w:ascii="Courier New" w:hAnsi="Courier New" w:cs="Courier New"/>
                          <w:sz w:val="18"/>
                          <w:szCs w:val="18"/>
                        </w:rPr>
                        <w:tab/>
                        <w:t>C</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6230EC2D" w14:textId="77777777" w:rsidR="00C74C65" w:rsidRPr="001F6256" w:rsidRDefault="00C74C65" w:rsidP="001F6256">
                      <w:pPr>
                        <w:rPr>
                          <w:rFonts w:ascii="Courier New" w:hAnsi="Courier New" w:cs="Courier New"/>
                          <w:sz w:val="18"/>
                          <w:szCs w:val="18"/>
                        </w:rPr>
                      </w:pPr>
                      <w:r w:rsidRPr="001F6256">
                        <w:rPr>
                          <w:rFonts w:ascii="Courier New" w:hAnsi="Courier New" w:cs="Courier New"/>
                          <w:sz w:val="18"/>
                          <w:szCs w:val="18"/>
                        </w:rPr>
                        <w:t>17</w:t>
                      </w:r>
                      <w:r w:rsidRPr="001F6256">
                        <w:rPr>
                          <w:rFonts w:ascii="Courier New" w:hAnsi="Courier New" w:cs="Courier New"/>
                          <w:sz w:val="18"/>
                          <w:szCs w:val="18"/>
                        </w:rPr>
                        <w:tab/>
                        <w:t>41196795</w:t>
                      </w:r>
                      <w:r w:rsidRPr="001F6256">
                        <w:rPr>
                          <w:rFonts w:ascii="Courier New" w:hAnsi="Courier New" w:cs="Courier New"/>
                          <w:sz w:val="18"/>
                          <w:szCs w:val="18"/>
                        </w:rPr>
                        <w:tab/>
                        <w:t>rs1060921</w:t>
                      </w:r>
                      <w:r w:rsidRPr="001F6256">
                        <w:rPr>
                          <w:rFonts w:ascii="Courier New" w:hAnsi="Courier New" w:cs="Courier New"/>
                          <w:sz w:val="18"/>
                          <w:szCs w:val="18"/>
                        </w:rPr>
                        <w:tab/>
                        <w:t>T</w:t>
                      </w:r>
                      <w:r w:rsidRPr="001F6256">
                        <w:rPr>
                          <w:rFonts w:ascii="Courier New" w:hAnsi="Courier New" w:cs="Courier New"/>
                          <w:sz w:val="18"/>
                          <w:szCs w:val="18"/>
                        </w:rPr>
                        <w:tab/>
                        <w:t>A</w:t>
                      </w:r>
                      <w:r w:rsidRPr="001F6256">
                        <w:rPr>
                          <w:rFonts w:ascii="Courier New" w:hAnsi="Courier New" w:cs="Courier New"/>
                          <w:sz w:val="18"/>
                          <w:szCs w:val="18"/>
                        </w:rPr>
                        <w:tab/>
                        <w:t>.</w:t>
                      </w:r>
                      <w:r w:rsidRPr="001F6256">
                        <w:rPr>
                          <w:rFonts w:ascii="Courier New" w:hAnsi="Courier New" w:cs="Courier New"/>
                          <w:sz w:val="18"/>
                          <w:szCs w:val="18"/>
                        </w:rPr>
                        <w:tab/>
                        <w:t>.</w:t>
                      </w:r>
                      <w:r w:rsidRPr="001F6256">
                        <w:rPr>
                          <w:rFonts w:ascii="Courier New" w:hAnsi="Courier New" w:cs="Courier New"/>
                          <w:sz w:val="18"/>
                          <w:szCs w:val="18"/>
                        </w:rPr>
                        <w:tab/>
                        <w:t>.</w:t>
                      </w:r>
                    </w:p>
                    <w:p w14:paraId="09E15790" w14:textId="77777777" w:rsidR="00C74C65" w:rsidRDefault="00C74C65" w:rsidP="001F6256">
                      <w:pPr>
                        <w:rPr>
                          <w:rFonts w:ascii="Courier New" w:hAnsi="Courier New" w:cs="Courier New"/>
                          <w:sz w:val="18"/>
                          <w:szCs w:val="18"/>
                        </w:rPr>
                      </w:pPr>
                      <w:r>
                        <w:rPr>
                          <w:rFonts w:ascii="Courier New" w:hAnsi="Courier New" w:cs="Courier New"/>
                          <w:sz w:val="18"/>
                          <w:szCs w:val="18"/>
                        </w:rPr>
                        <w:t>...</w:t>
                      </w:r>
                    </w:p>
                    <w:p w14:paraId="24E8E14B" w14:textId="77777777" w:rsidR="00C74C65" w:rsidRDefault="00C74C65" w:rsidP="001F6256">
                      <w:pPr>
                        <w:rPr>
                          <w:rFonts w:ascii="Courier New" w:hAnsi="Courier New" w:cs="Courier New"/>
                          <w:sz w:val="18"/>
                          <w:szCs w:val="18"/>
                        </w:rPr>
                      </w:pPr>
                      <w:r w:rsidRPr="007D5EA7">
                        <w:rPr>
                          <w:rFonts w:ascii="Courier New" w:hAnsi="Courier New" w:cs="Courier New"/>
                          <w:sz w:val="18"/>
                          <w:szCs w:val="18"/>
                        </w:rPr>
                        <w:t>$</w:t>
                      </w:r>
                    </w:p>
                  </w:txbxContent>
                </v:textbox>
                <w10:anchorlock/>
              </v:shape>
            </w:pict>
          </mc:Fallback>
        </mc:AlternateContent>
      </w:r>
    </w:p>
    <w:p w14:paraId="4BD92465" w14:textId="77777777" w:rsidR="001F6256" w:rsidRPr="000A17BA" w:rsidRDefault="001F6256">
      <w:pPr>
        <w:rPr>
          <w:rFonts w:eastAsiaTheme="majorEastAsia" w:cstheme="majorBidi"/>
          <w:b/>
          <w:bCs/>
          <w:color w:val="345A8A" w:themeColor="accent1" w:themeShade="B5"/>
          <w:sz w:val="32"/>
          <w:szCs w:val="32"/>
        </w:rPr>
      </w:pPr>
    </w:p>
    <w:p w14:paraId="64560750" w14:textId="77777777" w:rsidR="001F6256" w:rsidRPr="000A17BA" w:rsidRDefault="00F452C5" w:rsidP="001F6256">
      <w:r>
        <w:t>A</w:t>
      </w:r>
      <w:r w:rsidR="001F6256" w:rsidRPr="000A17BA">
        <w:t xml:space="preserve"> simple VCF file constructed for all variants in the BRCA1 gene!  There are a few small fixes that will need to be made to make it up to the VCF standard, and this quickstart glosses o</w:t>
      </w:r>
      <w:r w:rsidR="00C457A3" w:rsidRPr="000A17BA">
        <w:t>ver many</w:t>
      </w:r>
      <w:r w:rsidR="001F6256" w:rsidRPr="000A17BA">
        <w:t xml:space="preserve"> features (e.g. what is going on with “NONE” vs INFO?</w:t>
      </w:r>
      <w:r w:rsidR="00821C43">
        <w:t xml:space="preserve"> In the header</w:t>
      </w:r>
      <w:r w:rsidR="001F6256" w:rsidRPr="000A17BA">
        <w:t>).  These issues and many others will be covered in more detail in the following sections.</w:t>
      </w:r>
    </w:p>
    <w:p w14:paraId="536372FC" w14:textId="77777777" w:rsidR="0097663E" w:rsidRPr="000A17BA" w:rsidRDefault="0010659E" w:rsidP="0097663E">
      <w:pPr>
        <w:pStyle w:val="Heading1"/>
        <w:rPr>
          <w:rFonts w:asciiTheme="minorHAnsi" w:hAnsiTheme="minorHAnsi"/>
        </w:rPr>
      </w:pPr>
      <w:bookmarkStart w:id="164" w:name="_Toc239405557"/>
      <w:r w:rsidRPr="000A17BA">
        <w:rPr>
          <w:rFonts w:asciiTheme="minorHAnsi" w:hAnsiTheme="minorHAnsi"/>
        </w:rPr>
        <w:t>3</w:t>
      </w:r>
      <w:r w:rsidR="0097663E" w:rsidRPr="000A17BA">
        <w:rPr>
          <w:rFonts w:asciiTheme="minorHAnsi" w:hAnsiTheme="minorHAnsi"/>
        </w:rPr>
        <w:t>. BioR Catalogs</w:t>
      </w:r>
      <w:bookmarkEnd w:id="164"/>
    </w:p>
    <w:p w14:paraId="293F0F1B" w14:textId="77777777" w:rsidR="0097663E" w:rsidRPr="000A17BA" w:rsidRDefault="0097663E" w:rsidP="0097663E">
      <w:pPr>
        <w:pStyle w:val="Heading2"/>
        <w:rPr>
          <w:rFonts w:asciiTheme="minorHAnsi" w:hAnsiTheme="minorHAnsi"/>
        </w:rPr>
      </w:pPr>
      <w:bookmarkStart w:id="165" w:name="_Toc239405558"/>
      <w:r w:rsidRPr="000A17BA">
        <w:rPr>
          <w:rFonts w:asciiTheme="minorHAnsi" w:hAnsiTheme="minorHAnsi"/>
        </w:rPr>
        <w:t>The BioR Catalog Format</w:t>
      </w:r>
      <w:bookmarkEnd w:id="165"/>
    </w:p>
    <w:p w14:paraId="73334550" w14:textId="77777777" w:rsidR="0097663E" w:rsidRPr="000A17BA" w:rsidRDefault="0097663E" w:rsidP="00BD057B">
      <w:r w:rsidRPr="000A17BA">
        <w:t>BioR enables users to rapidly transform tabular, hierarchical (e.g. XML) relational, and flat files into catalogs that can be indexed and searched.  Catalogs are read-only snapshots of annotation data.  In production, we snapshot datasets from outside groups and run an automated ‘publishing’ process that keeps all of the BioR catalogs up to date with reference data sources. Data in catalogs is organized as a BED-JSON hybrid</w:t>
      </w:r>
      <w:r w:rsidR="00F452C5">
        <w:t xml:space="preserve"> (a subset of TJSON, or tab-delimited JSON, described in the paper)</w:t>
      </w:r>
      <w:r w:rsidRPr="000A17BA">
        <w:t>.  Columns 1-3 are identical to the required fields in BED files</w:t>
      </w:r>
      <w:r w:rsidR="00B700BC" w:rsidRPr="000A17BA">
        <w:rPr>
          <w:rStyle w:val="FootnoteReference"/>
        </w:rPr>
        <w:footnoteReference w:id="2"/>
      </w:r>
      <w:r w:rsidR="00B700BC" w:rsidRPr="000A17BA">
        <w:rPr>
          <w:rStyle w:val="FootnoteReference"/>
        </w:rPr>
        <w:footnoteReference w:id="3"/>
      </w:r>
      <w:r w:rsidRPr="000A17BA">
        <w:t xml:space="preserve"> and thus allow many existing tools to work directly on BioR catalogs.  Column 4 is a JSON string encoded object representing the entire contents of the original file.  BioRTools depends on </w:t>
      </w:r>
      <w:r w:rsidRPr="000A17BA">
        <w:rPr>
          <w:i/>
        </w:rPr>
        <w:t xml:space="preserve">golden </w:t>
      </w:r>
      <w:r w:rsidR="007940E1">
        <w:rPr>
          <w:i/>
        </w:rPr>
        <w:t>identifiers</w:t>
      </w:r>
      <w:r w:rsidRPr="000A17BA">
        <w:t xml:space="preserve"> (</w:t>
      </w:r>
      <w:r w:rsidR="007940E1">
        <w:t>identifiers</w:t>
      </w:r>
      <w:r w:rsidRPr="000A17BA">
        <w:t xml:space="preserve"> that start with an underscore) to enable search.  </w:t>
      </w:r>
      <w:r w:rsidRPr="000A17BA">
        <w:rPr>
          <w:i/>
        </w:rPr>
        <w:t xml:space="preserve">Golden </w:t>
      </w:r>
      <w:r w:rsidR="007940E1">
        <w:rPr>
          <w:i/>
        </w:rPr>
        <w:t>identifiers</w:t>
      </w:r>
      <w:r w:rsidRPr="000A17BA">
        <w:t xml:space="preserve"> are semantically consistent tightly controlled fields that are used by the toolkit uses to enable filtering and search (e.g. _minBP/_maxBP corresponds to one-baseed fully-closed genomic min/max). </w:t>
      </w:r>
    </w:p>
    <w:p w14:paraId="10F70B59" w14:textId="77777777" w:rsidR="0010659E" w:rsidRPr="000A17BA" w:rsidRDefault="0010659E" w:rsidP="0010659E">
      <w:pPr>
        <w:pStyle w:val="Heading2"/>
        <w:rPr>
          <w:rFonts w:asciiTheme="minorHAnsi" w:hAnsiTheme="minorHAnsi"/>
        </w:rPr>
      </w:pPr>
      <w:bookmarkStart w:id="166" w:name="_Toc239405559"/>
      <w:r w:rsidRPr="000A17BA">
        <w:rPr>
          <w:rFonts w:asciiTheme="minorHAnsi" w:hAnsiTheme="minorHAnsi"/>
        </w:rPr>
        <w:t>Catalog Creation Details</w:t>
      </w:r>
      <w:bookmarkEnd w:id="166"/>
    </w:p>
    <w:p w14:paraId="707AFD6B" w14:textId="77777777" w:rsidR="0097663E" w:rsidRPr="000A17BA" w:rsidRDefault="0097663E" w:rsidP="0097663E">
      <w:pPr>
        <w:pStyle w:val="Para"/>
        <w:rPr>
          <w:rFonts w:asciiTheme="minorHAnsi" w:hAnsiTheme="minorHAnsi"/>
          <w:i/>
          <w:sz w:val="24"/>
        </w:rPr>
      </w:pPr>
      <w:r w:rsidRPr="000A17BA">
        <w:rPr>
          <w:rFonts w:asciiTheme="minorHAnsi" w:hAnsiTheme="minorHAnsi"/>
          <w:sz w:val="24"/>
        </w:rPr>
        <w:t>As an illustration, we will take a single gene BRCA1 and show it in the original annotation file and in BioR Catalog structure.</w:t>
      </w:r>
    </w:p>
    <w:p w14:paraId="3958D288" w14:textId="77777777" w:rsidR="0097663E" w:rsidRDefault="0097663E" w:rsidP="0097663E">
      <w:pPr>
        <w:pStyle w:val="Para"/>
        <w:rPr>
          <w:rFonts w:asciiTheme="minorHAnsi" w:hAnsiTheme="minorHAnsi"/>
          <w:sz w:val="24"/>
        </w:rPr>
      </w:pPr>
    </w:p>
    <w:p w14:paraId="1F916B2C" w14:textId="77777777" w:rsidR="00243DA9" w:rsidRDefault="00243DA9" w:rsidP="0097663E">
      <w:pPr>
        <w:pStyle w:val="Para"/>
        <w:rPr>
          <w:rFonts w:asciiTheme="minorHAnsi" w:hAnsiTheme="minorHAnsi"/>
          <w:sz w:val="24"/>
        </w:rPr>
      </w:pPr>
    </w:p>
    <w:p w14:paraId="28C94091" w14:textId="77777777" w:rsidR="00243DA9" w:rsidRDefault="00243DA9" w:rsidP="0097663E">
      <w:pPr>
        <w:pStyle w:val="Para"/>
        <w:rPr>
          <w:rFonts w:asciiTheme="minorHAnsi" w:hAnsiTheme="minorHAnsi"/>
          <w:sz w:val="24"/>
        </w:rPr>
      </w:pPr>
    </w:p>
    <w:p w14:paraId="4BBEBC63" w14:textId="77777777" w:rsidR="00243DA9" w:rsidRDefault="00243DA9" w:rsidP="0097663E">
      <w:pPr>
        <w:pStyle w:val="Para"/>
        <w:rPr>
          <w:rFonts w:asciiTheme="minorHAnsi" w:hAnsiTheme="minorHAnsi"/>
          <w:sz w:val="24"/>
        </w:rPr>
      </w:pPr>
    </w:p>
    <w:p w14:paraId="6F4E0744" w14:textId="77777777" w:rsidR="00243DA9" w:rsidRDefault="00243DA9" w:rsidP="0097663E">
      <w:pPr>
        <w:pStyle w:val="Para"/>
        <w:rPr>
          <w:rFonts w:asciiTheme="minorHAnsi" w:hAnsiTheme="minorHAnsi"/>
          <w:sz w:val="24"/>
        </w:rPr>
      </w:pPr>
    </w:p>
    <w:p w14:paraId="1F79ABB9" w14:textId="77777777" w:rsidR="00243DA9" w:rsidRDefault="00243DA9" w:rsidP="0097663E">
      <w:pPr>
        <w:pStyle w:val="Para"/>
        <w:rPr>
          <w:rFonts w:asciiTheme="minorHAnsi" w:hAnsiTheme="minorHAnsi"/>
          <w:sz w:val="24"/>
        </w:rPr>
      </w:pPr>
    </w:p>
    <w:p w14:paraId="19BDA0F7" w14:textId="77777777" w:rsidR="00243DA9" w:rsidRPr="000A17BA" w:rsidRDefault="00243DA9" w:rsidP="0097663E">
      <w:pPr>
        <w:pStyle w:val="Para"/>
        <w:rPr>
          <w:rFonts w:asciiTheme="minorHAnsi" w:hAnsiTheme="minorHAnsi"/>
          <w:sz w:val="24"/>
        </w:rPr>
      </w:pPr>
    </w:p>
    <w:p w14:paraId="1AD4E585" w14:textId="77777777" w:rsidR="0097663E" w:rsidRPr="000A17BA" w:rsidRDefault="0097663E" w:rsidP="0097663E">
      <w:pPr>
        <w:pStyle w:val="Para"/>
        <w:rPr>
          <w:rFonts w:asciiTheme="minorHAnsi" w:hAnsiTheme="minorHAnsi"/>
          <w:sz w:val="24"/>
        </w:rPr>
      </w:pPr>
      <w:r w:rsidRPr="000A17BA">
        <w:rPr>
          <w:rFonts w:asciiTheme="minorHAnsi" w:hAnsiTheme="minorHAnsi"/>
          <w:sz w:val="24"/>
        </w:rPr>
        <w:t>ORIGINAL</w:t>
      </w:r>
    </w:p>
    <w:p w14:paraId="7475E539" w14:textId="77777777" w:rsidR="00C457A3" w:rsidRPr="000A17BA" w:rsidRDefault="0097663E" w:rsidP="0097663E">
      <w:pPr>
        <w:pStyle w:val="Para"/>
        <w:rPr>
          <w:rFonts w:asciiTheme="minorHAnsi" w:hAnsiTheme="minorHAnsi"/>
          <w:sz w:val="24"/>
        </w:rPr>
      </w:pPr>
      <w:r w:rsidRPr="000A17BA">
        <w:rPr>
          <w:rFonts w:asciiTheme="minorHAnsi" w:hAnsiTheme="minorHAnsi"/>
          <w:sz w:val="24"/>
        </w:rPr>
        <w:t xml:space="preserve">The gene BRCA1 is shown below from the original Genbank formatted file </w:t>
      </w:r>
    </w:p>
    <w:p w14:paraId="69E7A79A" w14:textId="77777777" w:rsidR="00C457A3" w:rsidRPr="000A17BA" w:rsidRDefault="00C457A3" w:rsidP="00C457A3">
      <w:pPr>
        <w:pStyle w:val="Para"/>
        <w:ind w:firstLine="0"/>
        <w:rPr>
          <w:rFonts w:asciiTheme="minorHAnsi" w:hAnsiTheme="minorHAnsi"/>
          <w:sz w:val="24"/>
        </w:rPr>
      </w:pPr>
    </w:p>
    <w:p w14:paraId="7715AE5C" w14:textId="77777777" w:rsidR="00C457A3" w:rsidRPr="000A17BA" w:rsidRDefault="00C457A3" w:rsidP="0097663E">
      <w:pPr>
        <w:pStyle w:val="Para"/>
        <w:rPr>
          <w:rFonts w:asciiTheme="minorHAnsi" w:hAnsiTheme="minorHAnsi"/>
          <w:sz w:val="24"/>
        </w:rPr>
      </w:pPr>
    </w:p>
    <w:p w14:paraId="15CF0373" w14:textId="77777777" w:rsidR="00C457A3" w:rsidRPr="000A17BA" w:rsidRDefault="00C457A3" w:rsidP="0097663E">
      <w:pPr>
        <w:pStyle w:val="Para"/>
        <w:rPr>
          <w:rFonts w:asciiTheme="minorHAnsi" w:hAnsiTheme="minorHAnsi"/>
          <w:sz w:val="24"/>
        </w:rPr>
      </w:pPr>
    </w:p>
    <w:p w14:paraId="41C4085A" w14:textId="77777777" w:rsidR="00C457A3" w:rsidRPr="000A17BA" w:rsidRDefault="00C457A3" w:rsidP="0097663E">
      <w:pPr>
        <w:pStyle w:val="Para"/>
        <w:rPr>
          <w:rFonts w:asciiTheme="minorHAnsi" w:hAnsiTheme="minorHAnsi"/>
          <w:sz w:val="24"/>
        </w:rPr>
      </w:pPr>
    </w:p>
    <w:p w14:paraId="188139AB" w14:textId="77777777" w:rsidR="00C457A3" w:rsidRPr="000A17BA" w:rsidRDefault="00C457A3" w:rsidP="0097663E">
      <w:pPr>
        <w:pStyle w:val="Para"/>
        <w:rPr>
          <w:rFonts w:asciiTheme="minorHAnsi" w:hAnsiTheme="minorHAnsi"/>
          <w:sz w:val="24"/>
        </w:rPr>
      </w:pPr>
    </w:p>
    <w:p w14:paraId="308E07D9" w14:textId="77777777" w:rsidR="00C457A3" w:rsidRPr="000A17BA" w:rsidRDefault="00C457A3" w:rsidP="0097663E">
      <w:pPr>
        <w:pStyle w:val="Para"/>
        <w:rPr>
          <w:rFonts w:asciiTheme="minorHAnsi" w:hAnsiTheme="minorHAnsi"/>
          <w:sz w:val="24"/>
        </w:rPr>
      </w:pPr>
    </w:p>
    <w:p w14:paraId="53CFE88C" w14:textId="77777777" w:rsidR="00C457A3" w:rsidRPr="000A17BA" w:rsidRDefault="00C457A3" w:rsidP="0097663E">
      <w:pPr>
        <w:pStyle w:val="Para"/>
        <w:rPr>
          <w:rFonts w:asciiTheme="minorHAnsi" w:hAnsiTheme="minorHAnsi"/>
          <w:sz w:val="24"/>
        </w:rPr>
      </w:pPr>
    </w:p>
    <w:p w14:paraId="6A191F18" w14:textId="77777777" w:rsidR="00C457A3" w:rsidRPr="000A17BA" w:rsidRDefault="00C457A3" w:rsidP="0097663E">
      <w:pPr>
        <w:pStyle w:val="Para"/>
        <w:rPr>
          <w:rFonts w:asciiTheme="minorHAnsi" w:hAnsiTheme="minorHAnsi"/>
          <w:sz w:val="24"/>
        </w:rPr>
      </w:pPr>
    </w:p>
    <w:p w14:paraId="60CACC8F" w14:textId="77777777" w:rsidR="00C457A3" w:rsidRPr="000A17BA" w:rsidRDefault="00C457A3" w:rsidP="0097663E">
      <w:pPr>
        <w:pStyle w:val="Para"/>
        <w:rPr>
          <w:rFonts w:asciiTheme="minorHAnsi" w:hAnsiTheme="minorHAnsi"/>
          <w:sz w:val="24"/>
        </w:rPr>
      </w:pPr>
    </w:p>
    <w:p w14:paraId="5F1678EB" w14:textId="77777777" w:rsidR="0097663E" w:rsidRPr="000A17BA" w:rsidRDefault="0097663E" w:rsidP="0097663E">
      <w:pPr>
        <w:pStyle w:val="Para"/>
        <w:rPr>
          <w:rFonts w:asciiTheme="minorHAnsi" w:hAnsiTheme="minorHAnsi"/>
          <w:sz w:val="24"/>
        </w:rPr>
      </w:pPr>
      <w:r w:rsidRPr="000A17BA">
        <w:rPr>
          <w:rFonts w:asciiTheme="minorHAnsi" w:hAnsiTheme="minorHAnsi"/>
          <w:sz w:val="24"/>
        </w:rPr>
        <w:t>hs_ref_GRCh37.p10_chr17.gbs.gz:</w:t>
      </w:r>
    </w:p>
    <w:p w14:paraId="7C29A995" w14:textId="77777777" w:rsidR="00C457A3" w:rsidRPr="000A17BA" w:rsidRDefault="00C457A3" w:rsidP="0097663E">
      <w:pPr>
        <w:pStyle w:val="Para"/>
        <w:rPr>
          <w:rFonts w:asciiTheme="minorHAnsi" w:hAnsiTheme="minorHAnsi"/>
          <w:sz w:val="24"/>
        </w:rPr>
      </w:pPr>
    </w:p>
    <w:p w14:paraId="655BADA4" w14:textId="77777777" w:rsidR="00C457A3" w:rsidRPr="000A17BA" w:rsidRDefault="00C457A3" w:rsidP="0097663E">
      <w:pPr>
        <w:pStyle w:val="Para"/>
        <w:rPr>
          <w:rFonts w:asciiTheme="minorHAnsi" w:hAnsiTheme="minorHAnsi"/>
          <w:sz w:val="24"/>
        </w:rPr>
      </w:pPr>
    </w:p>
    <w:p w14:paraId="092157CE" w14:textId="77777777" w:rsidR="00C457A3" w:rsidRPr="000A17BA" w:rsidRDefault="00C457A3" w:rsidP="0097663E">
      <w:pPr>
        <w:pStyle w:val="Para"/>
        <w:rPr>
          <w:rFonts w:asciiTheme="minorHAnsi" w:hAnsiTheme="minorHAnsi"/>
          <w:sz w:val="24"/>
        </w:rPr>
      </w:pPr>
    </w:p>
    <w:p w14:paraId="5F322A8A" w14:textId="77777777" w:rsidR="00C457A3" w:rsidRPr="000A17BA" w:rsidRDefault="00C457A3" w:rsidP="0097663E">
      <w:pPr>
        <w:pStyle w:val="Para"/>
        <w:rPr>
          <w:rFonts w:asciiTheme="minorHAnsi" w:hAnsiTheme="minorHAnsi"/>
          <w:sz w:val="24"/>
        </w:rPr>
      </w:pPr>
    </w:p>
    <w:p w14:paraId="2296CC86" w14:textId="569B844C" w:rsidR="00C457A3" w:rsidRPr="000A17BA" w:rsidRDefault="00DB5783" w:rsidP="0097663E">
      <w:pPr>
        <w:pStyle w:val="Para"/>
        <w:rPr>
          <w:rFonts w:asciiTheme="minorHAnsi" w:hAnsiTheme="minorHAnsi"/>
          <w:sz w:val="24"/>
        </w:rPr>
      </w:pPr>
      <w:r>
        <w:rPr>
          <w:rFonts w:asciiTheme="minorHAnsi" w:hAnsiTheme="minorHAnsi"/>
          <w:noProof/>
          <w:lang w:eastAsia="en-US"/>
        </w:rPr>
        <mc:AlternateContent>
          <mc:Choice Requires="wps">
            <w:drawing>
              <wp:inline distT="0" distB="0" distL="0" distR="0" wp14:anchorId="1592B28F" wp14:editId="548A3EE4">
                <wp:extent cx="5833745" cy="1676400"/>
                <wp:effectExtent l="0" t="0" r="8255" b="0"/>
                <wp:docPr id="7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3745" cy="16764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379A9"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gene            complement(41196312..41277500)</w:t>
                            </w:r>
                          </w:p>
                          <w:p w14:paraId="226F357E"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/gene="BRCA1"</w:t>
                            </w:r>
                          </w:p>
                          <w:p w14:paraId="1F63E83C"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/gene_synonym="BRCAI; BRCC1; BROVCA1; IRIS; PNCA4;</w:t>
                            </w:r>
                          </w:p>
                          <w:p w14:paraId="56D107E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PPP1R53; PSCP; RNF53"</w:t>
                            </w:r>
                          </w:p>
                          <w:p w14:paraId="2C284AE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/note="breast cancer 1, early onset; Derived by automated</w:t>
                            </w:r>
                          </w:p>
                          <w:p w14:paraId="20CD9B84"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computational analysis using gene prediction method:</w:t>
                            </w:r>
                          </w:p>
                          <w:p w14:paraId="0AD3E183"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BestRefseq."</w:t>
                            </w:r>
                          </w:p>
                          <w:p w14:paraId="7D7F07CC"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/db_xref="GeneID:672"</w:t>
                            </w:r>
                          </w:p>
                          <w:p w14:paraId="0D5B199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/db_xref="HGNC:1100"</w:t>
                            </w:r>
                          </w:p>
                          <w:p w14:paraId="7AF09E46"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/db_xref="HPRD:00218"</w:t>
                            </w:r>
                          </w:p>
                          <w:p w14:paraId="7BF4D205"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/db_xref="MIM:113705"</w:t>
                            </w:r>
                          </w:p>
                          <w:p w14:paraId="7A2A0DE9" w14:textId="77777777" w:rsidR="00C74C65" w:rsidRPr="00100708" w:rsidRDefault="00C74C65" w:rsidP="00C457A3"/>
                          <w:p w14:paraId="3A64ACD7" w14:textId="77777777" w:rsidR="00C74C65" w:rsidRDefault="00C74C65" w:rsidP="00C45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4" type="#_x0000_t202" style="width:459.3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" fillcolor="#d8d8d8 [2732]" stroked="f">
                <v:path arrowok="t"/>
                <v:textbox>
                  <w:txbxContent>
                    <w:p w14:paraId="495379A9"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gene            complement(41196312..41277500)</w:t>
                      </w:r>
                    </w:p>
                    <w:p w14:paraId="226F357E"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/gene="BRCA1"</w:t>
                      </w:r>
                    </w:p>
                    <w:p w14:paraId="1F63E83C"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/gene_synonym="BRCAI; BRCC1; BROVCA1; IRIS; PNCA4;</w:t>
                      </w:r>
                    </w:p>
                    <w:p w14:paraId="56D107E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PPP1R53; PSCP; RNF53"</w:t>
                      </w:r>
                    </w:p>
                    <w:p w14:paraId="2C284AE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/note="breast cancer 1, early onset; Derived by automated</w:t>
                      </w:r>
                    </w:p>
                    <w:p w14:paraId="20CD9B84"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computational analysis using gene prediction method:</w:t>
                      </w:r>
                    </w:p>
                    <w:p w14:paraId="0AD3E183"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BestRefseq."</w:t>
                      </w:r>
                    </w:p>
                    <w:p w14:paraId="7D7F07CC"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/db_xref="GeneID:672"</w:t>
                      </w:r>
                    </w:p>
                    <w:p w14:paraId="0D5B1992"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/db_xref="HGNC:1100"</w:t>
                      </w:r>
                    </w:p>
                    <w:p w14:paraId="7AF09E46"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/db_xref="HPRD:00218"</w:t>
                      </w:r>
                    </w:p>
                    <w:p w14:paraId="7BF4D205" w14:textId="77777777" w:rsidR="00C74C65" w:rsidRPr="00BF5AB9" w:rsidRDefault="00C74C65" w:rsidP="00C457A3">
                      <w:pPr>
                        <w:pStyle w:val="Para"/>
                        <w:rPr>
                          <w:rFonts w:ascii="Courier New" w:hAnsi="Courier New" w:cs="Courier New"/>
                          <w:sz w:val="18"/>
                          <w:szCs w:val="18"/>
                        </w:rPr>
                      </w:pPr>
                      <w:r w:rsidRPr="00BF5AB9">
                        <w:rPr>
                          <w:rFonts w:ascii="Courier New" w:hAnsi="Courier New" w:cs="Courier New"/>
                          <w:sz w:val="18"/>
                          <w:szCs w:val="18"/>
                        </w:rPr>
                        <w:t xml:space="preserve">                     /db_xref="MIM:113705"</w:t>
                      </w:r>
                    </w:p>
                    <w:p w14:paraId="7A2A0DE9" w14:textId="77777777" w:rsidR="00C74C65" w:rsidRPr="00100708" w:rsidRDefault="00C74C65" w:rsidP="00C457A3"/>
                    <w:p w14:paraId="3A64ACD7" w14:textId="77777777" w:rsidR="00C74C65" w:rsidRDefault="00C74C65" w:rsidP="00C457A3"/>
                  </w:txbxContent>
                </v:textbox>
                <w10:anchorlock/>
              </v:shape>
            </w:pict>
          </mc:Fallback>
        </mc:AlternateContent>
      </w:r>
    </w:p>
    <w:p w14:paraId="0E30E2BC" w14:textId="77777777" w:rsidR="0097663E" w:rsidRPr="000A17BA" w:rsidRDefault="0097663E" w:rsidP="0097663E">
      <w:pPr>
        <w:pStyle w:val="Para"/>
        <w:rPr>
          <w:rFonts w:asciiTheme="minorHAnsi" w:hAnsiTheme="minorHAnsi"/>
        </w:rPr>
      </w:pPr>
    </w:p>
    <w:p w14:paraId="047706AA" w14:textId="77777777" w:rsidR="0097663E" w:rsidRPr="000A17BA" w:rsidRDefault="0097663E" w:rsidP="0097663E">
      <w:pPr>
        <w:pStyle w:val="Para"/>
        <w:rPr>
          <w:rFonts w:asciiTheme="minorHAnsi" w:hAnsiTheme="minorHAnsi"/>
        </w:rPr>
      </w:pPr>
    </w:p>
    <w:p w14:paraId="65475C5B" w14:textId="77777777" w:rsidR="0097663E" w:rsidRPr="000A17BA" w:rsidRDefault="0097663E" w:rsidP="0097663E">
      <w:pPr>
        <w:pStyle w:val="Para"/>
        <w:rPr>
          <w:rFonts w:asciiTheme="minorHAnsi" w:hAnsiTheme="minorHAnsi"/>
          <w:sz w:val="20"/>
          <w:szCs w:val="20"/>
        </w:rPr>
      </w:pPr>
      <w:r w:rsidRPr="000A17BA">
        <w:rPr>
          <w:rFonts w:asciiTheme="minorHAnsi" w:hAnsiTheme="minorHAnsi"/>
          <w:sz w:val="20"/>
          <w:szCs w:val="20"/>
        </w:rPr>
        <w:t>CATALOG</w:t>
      </w:r>
    </w:p>
    <w:p w14:paraId="7DAEFC86" w14:textId="77777777" w:rsidR="0097663E" w:rsidRPr="000A17BA" w:rsidRDefault="0097663E" w:rsidP="0097663E">
      <w:pPr>
        <w:pStyle w:val="Para"/>
        <w:rPr>
          <w:rFonts w:asciiTheme="minorHAnsi" w:hAnsiTheme="minorHAnsi"/>
          <w:sz w:val="20"/>
          <w:szCs w:val="20"/>
        </w:rPr>
      </w:pPr>
      <w:r w:rsidRPr="000A17BA">
        <w:rPr>
          <w:rFonts w:asciiTheme="minorHAnsi" w:hAnsiTheme="minorHAnsi"/>
          <w:sz w:val="20"/>
          <w:szCs w:val="20"/>
        </w:rPr>
        <w:t>Below is the corresponding Catalog structure for the final column of gene BRCA1.</w:t>
      </w:r>
    </w:p>
    <w:p w14:paraId="3D1AAF58" w14:textId="77777777" w:rsidR="00C457A3" w:rsidRPr="000A17BA" w:rsidRDefault="00C457A3" w:rsidP="0097663E">
      <w:pPr>
        <w:pStyle w:val="Para"/>
        <w:rPr>
          <w:rFonts w:asciiTheme="minorHAnsi" w:hAnsiTheme="minorHAnsi"/>
          <w:sz w:val="20"/>
          <w:szCs w:val="20"/>
        </w:rPr>
      </w:pPr>
    </w:p>
    <w:p w14:paraId="43C596D0" w14:textId="77777777" w:rsidR="00C457A3" w:rsidRPr="000A17BA" w:rsidRDefault="00C457A3" w:rsidP="0097663E">
      <w:pPr>
        <w:pStyle w:val="Para"/>
        <w:rPr>
          <w:rFonts w:asciiTheme="minorHAnsi" w:hAnsiTheme="minorHAnsi"/>
          <w:sz w:val="20"/>
          <w:szCs w:val="20"/>
        </w:rPr>
      </w:pPr>
    </w:p>
    <w:p w14:paraId="0E378D38" w14:textId="77777777" w:rsidR="00C457A3" w:rsidRPr="000A17BA" w:rsidRDefault="00C457A3" w:rsidP="0097663E">
      <w:pPr>
        <w:pStyle w:val="Para"/>
        <w:rPr>
          <w:rFonts w:asciiTheme="minorHAnsi" w:hAnsiTheme="minorHAnsi"/>
          <w:sz w:val="20"/>
          <w:szCs w:val="20"/>
        </w:rPr>
      </w:pPr>
    </w:p>
    <w:p w14:paraId="04316727" w14:textId="77777777" w:rsidR="00C457A3" w:rsidRPr="000A17BA" w:rsidRDefault="00C457A3" w:rsidP="0097663E">
      <w:pPr>
        <w:pStyle w:val="Para"/>
        <w:rPr>
          <w:rFonts w:asciiTheme="minorHAnsi" w:hAnsiTheme="minorHAnsi"/>
          <w:sz w:val="20"/>
          <w:szCs w:val="20"/>
        </w:rPr>
      </w:pPr>
    </w:p>
    <w:p w14:paraId="764EF36B" w14:textId="77777777" w:rsidR="00C457A3" w:rsidRPr="000A17BA" w:rsidRDefault="00C457A3" w:rsidP="0097663E">
      <w:pPr>
        <w:pStyle w:val="Para"/>
        <w:rPr>
          <w:rFonts w:asciiTheme="minorHAnsi" w:hAnsiTheme="minorHAnsi"/>
          <w:sz w:val="20"/>
          <w:szCs w:val="20"/>
        </w:rPr>
      </w:pPr>
    </w:p>
    <w:p w14:paraId="4DDD4F2C" w14:textId="77777777" w:rsidR="00C457A3" w:rsidRPr="000A17BA" w:rsidRDefault="00C457A3" w:rsidP="0097663E">
      <w:pPr>
        <w:pStyle w:val="Para"/>
        <w:rPr>
          <w:rFonts w:asciiTheme="minorHAnsi" w:hAnsiTheme="minorHAnsi"/>
          <w:sz w:val="20"/>
          <w:szCs w:val="20"/>
        </w:rPr>
      </w:pPr>
    </w:p>
    <w:p w14:paraId="3E333C34" w14:textId="77777777" w:rsidR="00C457A3" w:rsidRPr="000A17BA" w:rsidRDefault="00C457A3" w:rsidP="0097663E">
      <w:pPr>
        <w:pStyle w:val="Para"/>
        <w:rPr>
          <w:rFonts w:asciiTheme="minorHAnsi" w:hAnsiTheme="minorHAnsi"/>
          <w:sz w:val="20"/>
          <w:szCs w:val="20"/>
        </w:rPr>
      </w:pPr>
    </w:p>
    <w:p w14:paraId="4E995BF9" w14:textId="77777777" w:rsidR="00C457A3" w:rsidRPr="000A17BA" w:rsidRDefault="00C457A3" w:rsidP="0097663E">
      <w:pPr>
        <w:pStyle w:val="Para"/>
        <w:rPr>
          <w:rFonts w:asciiTheme="minorHAnsi" w:hAnsiTheme="minorHAnsi"/>
          <w:sz w:val="20"/>
          <w:szCs w:val="20"/>
        </w:rPr>
      </w:pPr>
    </w:p>
    <w:p w14:paraId="6C6A4B6D" w14:textId="77777777" w:rsidR="00C457A3" w:rsidRPr="000A17BA" w:rsidRDefault="00C457A3" w:rsidP="0097663E">
      <w:pPr>
        <w:pStyle w:val="Para"/>
        <w:rPr>
          <w:rFonts w:asciiTheme="minorHAnsi" w:hAnsiTheme="minorHAnsi"/>
          <w:sz w:val="20"/>
          <w:szCs w:val="20"/>
        </w:rPr>
      </w:pPr>
    </w:p>
    <w:p w14:paraId="44DC8AFC" w14:textId="77777777" w:rsidR="00C457A3" w:rsidRPr="000A17BA" w:rsidRDefault="00C457A3" w:rsidP="0097663E">
      <w:pPr>
        <w:pStyle w:val="Para"/>
        <w:rPr>
          <w:rFonts w:asciiTheme="minorHAnsi" w:hAnsiTheme="minorHAnsi"/>
          <w:sz w:val="20"/>
          <w:szCs w:val="20"/>
        </w:rPr>
      </w:pPr>
    </w:p>
    <w:p w14:paraId="5BCCBF16" w14:textId="77777777" w:rsidR="00C457A3" w:rsidRPr="000A17BA" w:rsidRDefault="00C457A3" w:rsidP="0097663E">
      <w:pPr>
        <w:pStyle w:val="Para"/>
        <w:rPr>
          <w:rFonts w:asciiTheme="minorHAnsi" w:hAnsiTheme="minorHAnsi"/>
          <w:sz w:val="20"/>
          <w:szCs w:val="20"/>
        </w:rPr>
      </w:pPr>
    </w:p>
    <w:p w14:paraId="58CB8B27" w14:textId="77777777" w:rsidR="00C457A3" w:rsidRPr="000A17BA" w:rsidRDefault="00C457A3" w:rsidP="0097663E">
      <w:pPr>
        <w:pStyle w:val="Para"/>
        <w:rPr>
          <w:rFonts w:asciiTheme="minorHAnsi" w:hAnsiTheme="minorHAnsi"/>
          <w:sz w:val="20"/>
          <w:szCs w:val="20"/>
        </w:rPr>
      </w:pPr>
    </w:p>
    <w:p w14:paraId="13A6410B" w14:textId="77777777" w:rsidR="00C457A3" w:rsidRPr="000A17BA" w:rsidRDefault="00C457A3" w:rsidP="0097663E">
      <w:pPr>
        <w:pStyle w:val="Para"/>
        <w:rPr>
          <w:rFonts w:asciiTheme="minorHAnsi" w:hAnsiTheme="minorHAnsi"/>
          <w:sz w:val="20"/>
          <w:szCs w:val="20"/>
        </w:rPr>
      </w:pPr>
    </w:p>
    <w:p w14:paraId="6C1A0FB8" w14:textId="77777777" w:rsidR="00C457A3" w:rsidRPr="000A17BA" w:rsidRDefault="00C457A3" w:rsidP="0097663E">
      <w:pPr>
        <w:pStyle w:val="Para"/>
        <w:rPr>
          <w:rFonts w:asciiTheme="minorHAnsi" w:hAnsiTheme="minorHAnsi"/>
          <w:sz w:val="20"/>
          <w:szCs w:val="20"/>
        </w:rPr>
      </w:pPr>
    </w:p>
    <w:p w14:paraId="3EDA060C" w14:textId="77777777" w:rsidR="00C457A3" w:rsidRPr="000A17BA" w:rsidRDefault="00C457A3" w:rsidP="0097663E">
      <w:pPr>
        <w:pStyle w:val="Para"/>
        <w:rPr>
          <w:rFonts w:asciiTheme="minorHAnsi" w:hAnsiTheme="minorHAnsi"/>
          <w:sz w:val="20"/>
          <w:szCs w:val="20"/>
        </w:rPr>
      </w:pPr>
    </w:p>
    <w:p w14:paraId="4D26CC1B" w14:textId="77777777" w:rsidR="00C457A3" w:rsidRPr="000A17BA" w:rsidRDefault="00C457A3" w:rsidP="0097663E">
      <w:pPr>
        <w:pStyle w:val="Para"/>
        <w:rPr>
          <w:rFonts w:asciiTheme="minorHAnsi" w:hAnsiTheme="minorHAnsi"/>
          <w:sz w:val="20"/>
          <w:szCs w:val="20"/>
        </w:rPr>
      </w:pPr>
    </w:p>
    <w:p w14:paraId="6471082A" w14:textId="77777777" w:rsidR="00C457A3" w:rsidRPr="000A17BA" w:rsidRDefault="00C457A3" w:rsidP="0097663E">
      <w:pPr>
        <w:pStyle w:val="Para"/>
        <w:rPr>
          <w:rFonts w:asciiTheme="minorHAnsi" w:hAnsiTheme="minorHAnsi"/>
          <w:sz w:val="20"/>
          <w:szCs w:val="20"/>
        </w:rPr>
      </w:pPr>
    </w:p>
    <w:p w14:paraId="5F5323B9" w14:textId="773BDE77" w:rsidR="00C457A3" w:rsidRPr="000A17BA" w:rsidRDefault="00DB5783" w:rsidP="0097663E">
      <w:pPr>
        <w:pStyle w:val="Para"/>
        <w:rPr>
          <w:rFonts w:asciiTheme="minorHAnsi" w:hAnsiTheme="minorHAnsi"/>
          <w:sz w:val="20"/>
          <w:szCs w:val="20"/>
        </w:rPr>
      </w:pPr>
      <w:r>
        <w:rPr>
          <w:rFonts w:asciiTheme="minorHAnsi" w:hAnsiTheme="minorHAnsi"/>
          <w:noProof/>
          <w:lang w:eastAsia="en-US"/>
        </w:rPr>
        <mc:AlternateContent>
          <mc:Choice Requires="wps">
            <w:drawing>
              <wp:inline distT="0" distB="0" distL="0" distR="0" wp14:anchorId="16C6BAD2" wp14:editId="5F2A5CED">
                <wp:extent cx="5833745" cy="2133600"/>
                <wp:effectExtent l="0" t="0" r="8255" b="0"/>
                <wp:docPr id="7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3745" cy="2133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BEA01" w14:textId="77777777" w:rsidR="00C74C65" w:rsidRPr="00A3519F" w:rsidRDefault="00C74C65" w:rsidP="00C457A3">
                            <w:pPr>
                              <w:pStyle w:val="Para"/>
                              <w:rPr>
                                <w:rFonts w:ascii="Courier New" w:hAnsi="Courier New" w:cs="Courier New"/>
                                <w:sz w:val="18"/>
                                <w:szCs w:val="18"/>
                              </w:rPr>
                            </w:pPr>
                            <w:r w:rsidRPr="00A3519F">
                              <w:rPr>
                                <w:rFonts w:ascii="Courier New" w:hAnsi="Courier New" w:cs="Courier New"/>
                                <w:sz w:val="18"/>
                                <w:szCs w:val="18"/>
                              </w:rPr>
                              <w:t>{</w:t>
                            </w:r>
                          </w:p>
                          <w:p w14:paraId="4C0CF910"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 "BRCA1",</w:t>
                            </w:r>
                          </w:p>
                          <w:p w14:paraId="28BBA658"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"gene_synonym": "BRCAI; BRCC1; BROVCA1; IRIS; PNCA4; PPP1R53; PSCP; RNF53",</w:t>
                            </w:r>
                          </w:p>
                          <w:p w14:paraId="41E9350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"note": "breast cancer 1, early onset; Derived by automated computational analysis using gene prediction method: BestRefseq.",</w:t>
                            </w:r>
                          </w:p>
                          <w:p w14:paraId="2AA4ADE1"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"GeneID": "672",</w:t>
                            </w:r>
                          </w:p>
                          <w:p w14:paraId="0AAF6423"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"HGNC": "1100",</w:t>
                            </w:r>
                          </w:p>
                          <w:p w14:paraId="05A14C90"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"HPRD": "00218",</w:t>
                            </w:r>
                          </w:p>
                          <w:p w14:paraId="1802EC7C"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"MIM": "113705",</w:t>
                            </w:r>
                          </w:p>
                          <w:p w14:paraId="4336FF0E"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"_type": "gene",</w:t>
                            </w:r>
                          </w:p>
                          <w:p w14:paraId="2FE383C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"_landmark": "17",</w:t>
                            </w:r>
                          </w:p>
                          <w:p w14:paraId="4643D611"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"_strand": "-",</w:t>
                            </w:r>
                          </w:p>
                          <w:p w14:paraId="3378236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"_minBP": 41196312,</w:t>
                            </w:r>
                          </w:p>
                          <w:p w14:paraId="22F38029"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"_maxBP": 41277500</w:t>
                            </w:r>
                          </w:p>
                          <w:p w14:paraId="728878E3" w14:textId="77777777" w:rsidR="00C74C65" w:rsidRPr="00A3519F" w:rsidRDefault="00C74C65" w:rsidP="00C457A3">
                            <w:pPr>
                              <w:pStyle w:val="Para"/>
                              <w:rPr>
                                <w:rFonts w:ascii="Courier New" w:hAnsi="Courier New" w:cs="Courier New"/>
                                <w:sz w:val="18"/>
                                <w:szCs w:val="18"/>
                              </w:rPr>
                            </w:pPr>
                            <w:r w:rsidRPr="00A3519F">
                              <w:rPr>
                                <w:rFonts w:ascii="Courier New" w:hAnsi="Courier New" w:cs="Courier New"/>
                                <w:sz w:val="18"/>
                                <w:szCs w:val="18"/>
                              </w:rPr>
                              <w:t>}</w:t>
                            </w:r>
                          </w:p>
                          <w:p w14:paraId="78928E0E" w14:textId="77777777" w:rsidR="00C74C65" w:rsidRDefault="00C74C65" w:rsidP="00C45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5" type="#_x0000_t202" style="width:459.3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" fillcolor="#d8d8d8 [2732]" stroked="f">
                <v:path arrowok="t"/>
                <v:textbox>
                  <w:txbxContent>
                    <w:p w14:paraId="28BBEA01" w14:textId="77777777" w:rsidR="00C74C65" w:rsidRPr="00A3519F" w:rsidRDefault="00C74C65" w:rsidP="00C457A3">
                      <w:pPr>
                        <w:pStyle w:val="Para"/>
                        <w:rPr>
                          <w:rFonts w:ascii="Courier New" w:hAnsi="Courier New" w:cs="Courier New"/>
                          <w:sz w:val="18"/>
                          <w:szCs w:val="18"/>
                        </w:rPr>
                      </w:pPr>
                      <w:r w:rsidRPr="00A3519F">
                        <w:rPr>
                          <w:rFonts w:ascii="Courier New" w:hAnsi="Courier New" w:cs="Courier New"/>
                          <w:sz w:val="18"/>
                          <w:szCs w:val="18"/>
                        </w:rPr>
                        <w:t>{</w:t>
                      </w:r>
                    </w:p>
                    <w:p w14:paraId="4C0CF910"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 "BRCA1",</w:t>
                      </w:r>
                    </w:p>
                    <w:p w14:paraId="28BBA658"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"gene_synonym": "BRCAI; BRCC1; BROVCA1; IRIS; PNCA4; PPP1R53; PSCP; RNF53",</w:t>
                      </w:r>
                    </w:p>
                    <w:p w14:paraId="41E9350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"note": "breast cancer 1, early onset; Derived by automated computational analysis using gene prediction method: BestRefseq.",</w:t>
                      </w:r>
                    </w:p>
                    <w:p w14:paraId="2AA4ADE1"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"GeneID": "672",</w:t>
                      </w:r>
                    </w:p>
                    <w:p w14:paraId="0AAF6423"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"HGNC": "1100",</w:t>
                      </w:r>
                    </w:p>
                    <w:p w14:paraId="05A14C90"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"HPRD": "00218",</w:t>
                      </w:r>
                    </w:p>
                    <w:p w14:paraId="1802EC7C"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"MIM": "113705",</w:t>
                      </w:r>
                    </w:p>
                    <w:p w14:paraId="4336FF0E"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"_type": "gene",</w:t>
                      </w:r>
                    </w:p>
                    <w:p w14:paraId="2FE383C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"_landmark": "17",</w:t>
                      </w:r>
                    </w:p>
                    <w:p w14:paraId="4643D611"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"_strand": "-",</w:t>
                      </w:r>
                    </w:p>
                    <w:p w14:paraId="3378236B"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"_minBP": 41196312,</w:t>
                      </w:r>
                    </w:p>
                    <w:p w14:paraId="22F38029" w14:textId="77777777" w:rsidR="00C74C65" w:rsidRPr="00A3519F" w:rsidRDefault="00C74C65" w:rsidP="00C457A3">
                      <w:pPr>
                        <w:pStyle w:val="Para"/>
                        <w:ind w:firstLine="720"/>
                        <w:rPr>
                          <w:rFonts w:ascii="Courier New" w:hAnsi="Courier New" w:cs="Courier New"/>
                          <w:sz w:val="18"/>
                          <w:szCs w:val="18"/>
                        </w:rPr>
                      </w:pPr>
                      <w:r w:rsidRPr="00A3519F">
                        <w:rPr>
                          <w:rFonts w:ascii="Courier New" w:hAnsi="Courier New" w:cs="Courier New"/>
                          <w:sz w:val="18"/>
                          <w:szCs w:val="18"/>
                        </w:rPr>
                        <w:t>"_maxBP": 41277500</w:t>
                      </w:r>
                    </w:p>
                    <w:p w14:paraId="728878E3" w14:textId="77777777" w:rsidR="00C74C65" w:rsidRPr="00A3519F" w:rsidRDefault="00C74C65" w:rsidP="00C457A3">
                      <w:pPr>
                        <w:pStyle w:val="Para"/>
                        <w:rPr>
                          <w:rFonts w:ascii="Courier New" w:hAnsi="Courier New" w:cs="Courier New"/>
                          <w:sz w:val="18"/>
                          <w:szCs w:val="18"/>
                        </w:rPr>
                      </w:pPr>
                      <w:r w:rsidRPr="00A3519F">
                        <w:rPr>
                          <w:rFonts w:ascii="Courier New" w:hAnsi="Courier New" w:cs="Courier New"/>
                          <w:sz w:val="18"/>
                          <w:szCs w:val="18"/>
                        </w:rPr>
                        <w:t>}</w:t>
                      </w:r>
                    </w:p>
                    <w:p w14:paraId="78928E0E" w14:textId="77777777" w:rsidR="00C74C65" w:rsidRDefault="00C74C65" w:rsidP="00C457A3"/>
                  </w:txbxContent>
                </v:textbox>
                <w10:anchorlock/>
              </v:shape>
            </w:pict>
          </mc:Fallback>
        </mc:AlternateContent>
      </w:r>
    </w:p>
    <w:p w14:paraId="138E62B3" w14:textId="77777777" w:rsidR="00C457A3" w:rsidRPr="000A17BA" w:rsidRDefault="00C457A3" w:rsidP="0097663E">
      <w:pPr>
        <w:pStyle w:val="Para"/>
        <w:rPr>
          <w:rFonts w:asciiTheme="minorHAnsi" w:hAnsiTheme="minorHAnsi"/>
          <w:sz w:val="20"/>
          <w:szCs w:val="20"/>
        </w:rPr>
      </w:pPr>
    </w:p>
    <w:p w14:paraId="586D357B" w14:textId="77777777" w:rsidR="0097663E" w:rsidRPr="000A17BA" w:rsidRDefault="0097663E" w:rsidP="00BD057B"/>
    <w:p w14:paraId="70A9A252" w14:textId="77777777" w:rsidR="0097663E" w:rsidRPr="000A17BA" w:rsidRDefault="0097663E" w:rsidP="00BD057B">
      <w:r w:rsidRPr="000A17BA">
        <w:t xml:space="preserve">The catalog format is simple, easy to read, and can be readily processed by third party JSON libraries.  The format is also incredibly flexible, and has allowed us to </w:t>
      </w:r>
      <w:r w:rsidR="00763735" w:rsidRPr="000A17BA">
        <w:t>ingest</w:t>
      </w:r>
      <w:r w:rsidRPr="000A17BA">
        <w:t xml:space="preserve"> deeply nested XML structures and complex relational schemas into BioR.  Construction of catalogs can be done with whatever programming language the user is familiar.  </w:t>
      </w:r>
      <w:r w:rsidR="00A3519F" w:rsidRPr="000A17BA">
        <w:t xml:space="preserve"> Once the raw data is formatted bgzip and tabix can be used to compress and then index the catalog for genomic coordinate-based queries.</w:t>
      </w:r>
    </w:p>
    <w:p w14:paraId="36C5208C" w14:textId="77777777" w:rsidR="00A3519F" w:rsidRPr="000A17BA" w:rsidRDefault="00A3519F" w:rsidP="0097663E">
      <w:pPr>
        <w:pStyle w:val="Para"/>
        <w:rPr>
          <w:rFonts w:asciiTheme="minorHAnsi" w:hAnsiTheme="minorHAnsi"/>
          <w:sz w:val="24"/>
        </w:rPr>
      </w:pPr>
    </w:p>
    <w:p w14:paraId="437E5EF8" w14:textId="77777777" w:rsidR="0097663E" w:rsidRPr="000A17BA" w:rsidRDefault="00C457A3" w:rsidP="00C457A3">
      <w:pPr>
        <w:pStyle w:val="Heading2"/>
        <w:rPr>
          <w:rFonts w:asciiTheme="minorHAnsi" w:hAnsiTheme="minorHAnsi"/>
        </w:rPr>
      </w:pPr>
      <w:bookmarkStart w:id="167" w:name="_Toc239405560"/>
      <w:r w:rsidRPr="000A17BA">
        <w:rPr>
          <w:rFonts w:asciiTheme="minorHAnsi" w:hAnsiTheme="minorHAnsi"/>
        </w:rPr>
        <w:t>Catalogs Availible In BioR</w:t>
      </w:r>
      <w:bookmarkEnd w:id="167"/>
    </w:p>
    <w:p w14:paraId="620E2E34" w14:textId="77777777" w:rsidR="0097663E" w:rsidRPr="000A17BA" w:rsidRDefault="0097663E" w:rsidP="00BD057B">
      <w:r w:rsidRPr="000A17BA">
        <w:t>The BioR team has created more than 8,000 catalogs relevant to variant annotation from the following sources.</w:t>
      </w:r>
    </w:p>
    <w:p w14:paraId="550F6020" w14:textId="77777777" w:rsidR="0097663E" w:rsidRPr="000A17BA" w:rsidRDefault="0097663E" w:rsidP="0097663E">
      <w:pPr>
        <w:pStyle w:val="BulletedList"/>
        <w:numPr>
          <w:ilvl w:val="0"/>
          <w:numId w:val="0"/>
        </w:numPr>
        <w:ind w:left="374" w:hanging="204"/>
        <w:rPr>
          <w:rFonts w:asciiTheme="minorHAnsi" w:hAnsiTheme="minorHAnsi"/>
        </w:rPr>
      </w:pPr>
    </w:p>
    <w:p w14:paraId="49E7804B" w14:textId="77777777" w:rsidR="0097663E" w:rsidRPr="00607A14" w:rsidRDefault="0097663E" w:rsidP="0097663E">
      <w:pPr>
        <w:pStyle w:val="BulletedList"/>
        <w:numPr>
          <w:ilvl w:val="0"/>
          <w:numId w:val="0"/>
        </w:numPr>
        <w:ind w:left="374" w:hanging="204"/>
        <w:rPr>
          <w:rFonts w:asciiTheme="minorHAnsi" w:hAnsiTheme="minorHAnsi"/>
          <w:b/>
        </w:rPr>
      </w:pPr>
      <w:r w:rsidRPr="00607A14">
        <w:rPr>
          <w:rFonts w:asciiTheme="minorHAnsi" w:hAnsiTheme="minorHAnsi"/>
          <w:b/>
        </w:rPr>
        <w:t>Data sources currently available in BioR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24"/>
        <w:gridCol w:w="4996"/>
        <w:gridCol w:w="2536"/>
      </w:tblGrid>
      <w:tr w:rsidR="00560ABE" w:rsidRPr="000A17BA" w14:paraId="66111976" w14:textId="77777777">
        <w:tc>
          <w:tcPr>
            <w:tcW w:w="1324" w:type="dxa"/>
          </w:tcPr>
          <w:p w14:paraId="5131A0D3" w14:textId="77777777" w:rsidR="00560ABE" w:rsidRPr="00560ABE" w:rsidRDefault="00560ABE" w:rsidP="0097663E">
            <w:pPr>
              <w:pStyle w:val="BulletedList"/>
              <w:numPr>
                <w:ilvl w:val="0"/>
                <w:numId w:val="0"/>
              </w:numPr>
              <w:rPr>
                <w:rFonts w:asciiTheme="minorHAnsi" w:hAnsiTheme="minorHAnsi"/>
                <w:b/>
              </w:rPr>
            </w:pPr>
            <w:r w:rsidRPr="00560ABE">
              <w:rPr>
                <w:rFonts w:asciiTheme="minorHAnsi" w:hAnsiTheme="minorHAnsi"/>
                <w:b/>
              </w:rPr>
              <w:t>Datasource</w:t>
            </w:r>
          </w:p>
        </w:tc>
        <w:tc>
          <w:tcPr>
            <w:tcW w:w="4996" w:type="dxa"/>
          </w:tcPr>
          <w:p w14:paraId="77F3A7D9" w14:textId="77777777" w:rsidR="00560ABE" w:rsidRPr="00560ABE" w:rsidRDefault="00560ABE" w:rsidP="0097663E">
            <w:pPr>
              <w:pStyle w:val="BulletedList"/>
              <w:numPr>
                <w:ilvl w:val="0"/>
                <w:numId w:val="0"/>
              </w:numPr>
              <w:rPr>
                <w:rFonts w:asciiTheme="minorHAnsi" w:hAnsiTheme="minorHAnsi"/>
                <w:b/>
              </w:rPr>
            </w:pPr>
            <w:r w:rsidRPr="00560ABE">
              <w:rPr>
                <w:rFonts w:asciiTheme="minorHAnsi" w:hAnsiTheme="minorHAnsi"/>
                <w:b/>
              </w:rPr>
              <w:t>URL</w:t>
            </w:r>
          </w:p>
        </w:tc>
        <w:tc>
          <w:tcPr>
            <w:tcW w:w="2536" w:type="dxa"/>
          </w:tcPr>
          <w:p w14:paraId="597B30EF" w14:textId="77777777" w:rsidR="00560ABE" w:rsidRPr="00560ABE" w:rsidRDefault="00560ABE" w:rsidP="0097663E">
            <w:pPr>
              <w:pStyle w:val="BulletedList"/>
              <w:numPr>
                <w:ilvl w:val="0"/>
                <w:numId w:val="0"/>
              </w:numPr>
              <w:rPr>
                <w:rFonts w:asciiTheme="minorHAnsi" w:hAnsiTheme="minorHAnsi"/>
                <w:b/>
              </w:rPr>
            </w:pPr>
            <w:r w:rsidRPr="00560ABE">
              <w:rPr>
                <w:rFonts w:asciiTheme="minorHAnsi" w:hAnsiTheme="minorHAnsi"/>
                <w:b/>
              </w:rPr>
              <w:t>Version</w:t>
            </w:r>
          </w:p>
        </w:tc>
      </w:tr>
      <w:tr w:rsidR="00560ABE" w:rsidRPr="000A17BA" w14:paraId="06380396" w14:textId="77777777">
        <w:tc>
          <w:tcPr>
            <w:tcW w:w="1324" w:type="dxa"/>
          </w:tcPr>
          <w:p w14:paraId="390ABF80"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1000Genomes</w:t>
            </w:r>
          </w:p>
        </w:tc>
        <w:tc>
          <w:tcPr>
            <w:tcW w:w="4996" w:type="dxa"/>
          </w:tcPr>
          <w:p w14:paraId="6C616019"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http://www.1000genomes.org/category/ftp</w:t>
            </w:r>
          </w:p>
        </w:tc>
        <w:tc>
          <w:tcPr>
            <w:tcW w:w="2536" w:type="dxa"/>
          </w:tcPr>
          <w:p w14:paraId="6EB08DAC" w14:textId="77777777" w:rsidR="00560ABE" w:rsidRPr="000A17BA" w:rsidRDefault="00560ABE" w:rsidP="0097663E">
            <w:pPr>
              <w:pStyle w:val="BulletedList"/>
              <w:numPr>
                <w:ilvl w:val="0"/>
                <w:numId w:val="0"/>
              </w:numPr>
              <w:rPr>
                <w:rFonts w:asciiTheme="minorHAnsi" w:hAnsiTheme="minorHAnsi"/>
              </w:rPr>
            </w:pPr>
            <w:r w:rsidRPr="00560ABE">
              <w:rPr>
                <w:rFonts w:asciiTheme="minorHAnsi" w:hAnsiTheme="minorHAnsi"/>
              </w:rPr>
              <w:t>20110521</w:t>
            </w:r>
          </w:p>
        </w:tc>
      </w:tr>
      <w:tr w:rsidR="00560ABE" w:rsidRPr="000A17BA" w14:paraId="65E3ECC6" w14:textId="77777777">
        <w:tc>
          <w:tcPr>
            <w:tcW w:w="1324" w:type="dxa"/>
          </w:tcPr>
          <w:p w14:paraId="2DEE4DF6"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BGI</w:t>
            </w:r>
          </w:p>
        </w:tc>
        <w:tc>
          <w:tcPr>
            <w:tcW w:w="4996" w:type="dxa"/>
          </w:tcPr>
          <w:p w14:paraId="2A31A040"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http://soap.genomics.org.cn/soapsnp.html</w:t>
            </w:r>
          </w:p>
        </w:tc>
        <w:tc>
          <w:tcPr>
            <w:tcW w:w="2536" w:type="dxa"/>
          </w:tcPr>
          <w:p w14:paraId="4CDD6E79" w14:textId="77777777" w:rsidR="00560ABE" w:rsidRPr="000A17BA" w:rsidRDefault="00560ABE" w:rsidP="0097663E">
            <w:pPr>
              <w:pStyle w:val="BulletedList"/>
              <w:numPr>
                <w:ilvl w:val="0"/>
                <w:numId w:val="0"/>
              </w:numPr>
              <w:rPr>
                <w:rFonts w:asciiTheme="minorHAnsi" w:hAnsiTheme="minorHAnsi"/>
              </w:rPr>
            </w:pPr>
            <w:r>
              <w:rPr>
                <w:rFonts w:asciiTheme="minorHAnsi" w:hAnsiTheme="minorHAnsi"/>
              </w:rPr>
              <w:t>hg19</w:t>
            </w:r>
          </w:p>
        </w:tc>
      </w:tr>
      <w:tr w:rsidR="00560ABE" w:rsidRPr="000A17BA" w14:paraId="09232C44" w14:textId="77777777">
        <w:tc>
          <w:tcPr>
            <w:tcW w:w="1324" w:type="dxa"/>
          </w:tcPr>
          <w:p w14:paraId="73FF5971"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COSMIC</w:t>
            </w:r>
          </w:p>
        </w:tc>
        <w:tc>
          <w:tcPr>
            <w:tcW w:w="4996" w:type="dxa"/>
          </w:tcPr>
          <w:p w14:paraId="26174B60"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http://cancer.sanger.ac.uk/cancergenome/projects/cosmic/</w:t>
            </w:r>
          </w:p>
        </w:tc>
        <w:tc>
          <w:tcPr>
            <w:tcW w:w="2536" w:type="dxa"/>
          </w:tcPr>
          <w:p w14:paraId="66B35726" w14:textId="77777777" w:rsidR="00560ABE" w:rsidRPr="000A17BA" w:rsidRDefault="00560ABE" w:rsidP="0097663E">
            <w:pPr>
              <w:pStyle w:val="BulletedList"/>
              <w:numPr>
                <w:ilvl w:val="0"/>
                <w:numId w:val="0"/>
              </w:numPr>
              <w:rPr>
                <w:rFonts w:asciiTheme="minorHAnsi" w:hAnsiTheme="minorHAnsi"/>
              </w:rPr>
            </w:pPr>
            <w:r>
              <w:rPr>
                <w:rFonts w:asciiTheme="minorHAnsi" w:hAnsiTheme="minorHAnsi"/>
              </w:rPr>
              <w:t>V63</w:t>
            </w:r>
          </w:p>
        </w:tc>
      </w:tr>
      <w:tr w:rsidR="00560ABE" w:rsidRPr="000A17BA" w14:paraId="4AD25714" w14:textId="77777777">
        <w:tc>
          <w:tcPr>
            <w:tcW w:w="1324" w:type="dxa"/>
          </w:tcPr>
          <w:p w14:paraId="2565EFEA"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dbSNP</w:t>
            </w:r>
          </w:p>
        </w:tc>
        <w:tc>
          <w:tcPr>
            <w:tcW w:w="4996" w:type="dxa"/>
          </w:tcPr>
          <w:p w14:paraId="52B1BB39"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http://www.ncbi.nlm.nih.gov/snp/</w:t>
            </w:r>
          </w:p>
        </w:tc>
        <w:tc>
          <w:tcPr>
            <w:tcW w:w="2536" w:type="dxa"/>
          </w:tcPr>
          <w:p w14:paraId="07686409" w14:textId="77777777" w:rsidR="00560ABE" w:rsidRPr="000A17BA" w:rsidRDefault="00560ABE" w:rsidP="0097663E">
            <w:pPr>
              <w:pStyle w:val="BulletedList"/>
              <w:numPr>
                <w:ilvl w:val="0"/>
                <w:numId w:val="0"/>
              </w:numPr>
              <w:rPr>
                <w:rFonts w:asciiTheme="minorHAnsi" w:hAnsiTheme="minorHAnsi"/>
              </w:rPr>
            </w:pPr>
            <w:r>
              <w:rPr>
                <w:rFonts w:asciiTheme="minorHAnsi" w:hAnsiTheme="minorHAnsi"/>
              </w:rPr>
              <w:t>137</w:t>
            </w:r>
          </w:p>
        </w:tc>
      </w:tr>
      <w:tr w:rsidR="00560ABE" w:rsidRPr="000A17BA" w14:paraId="6355B408" w14:textId="77777777">
        <w:tc>
          <w:tcPr>
            <w:tcW w:w="1324" w:type="dxa"/>
          </w:tcPr>
          <w:p w14:paraId="026381BF"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ESP6500</w:t>
            </w:r>
          </w:p>
        </w:tc>
        <w:tc>
          <w:tcPr>
            <w:tcW w:w="4996" w:type="dxa"/>
          </w:tcPr>
          <w:p w14:paraId="3E7529F2"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https://esp.gs.washington.edu/drupal/</w:t>
            </w:r>
          </w:p>
        </w:tc>
        <w:tc>
          <w:tcPr>
            <w:tcW w:w="2536" w:type="dxa"/>
          </w:tcPr>
          <w:p w14:paraId="2FD6ED2D" w14:textId="77777777" w:rsidR="00560ABE" w:rsidRPr="000A17BA" w:rsidRDefault="00560ABE" w:rsidP="0097663E">
            <w:pPr>
              <w:pStyle w:val="BulletedList"/>
              <w:numPr>
                <w:ilvl w:val="0"/>
                <w:numId w:val="0"/>
              </w:numPr>
              <w:rPr>
                <w:rFonts w:asciiTheme="minorHAnsi" w:hAnsiTheme="minorHAnsi"/>
              </w:rPr>
            </w:pPr>
            <w:r>
              <w:rPr>
                <w:rFonts w:asciiTheme="minorHAnsi" w:hAnsiTheme="minorHAnsi"/>
              </w:rPr>
              <w:t>build37</w:t>
            </w:r>
          </w:p>
        </w:tc>
      </w:tr>
      <w:tr w:rsidR="00560ABE" w:rsidRPr="000A17BA" w14:paraId="6D743EE8" w14:textId="77777777">
        <w:tc>
          <w:tcPr>
            <w:tcW w:w="1324" w:type="dxa"/>
          </w:tcPr>
          <w:p w14:paraId="69E88B31"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HapMap</w:t>
            </w:r>
          </w:p>
        </w:tc>
        <w:tc>
          <w:tcPr>
            <w:tcW w:w="4996" w:type="dxa"/>
          </w:tcPr>
          <w:p w14:paraId="1930D369"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http://hapmap.ncbi.nlm.nih.gov/</w:t>
            </w:r>
          </w:p>
        </w:tc>
        <w:tc>
          <w:tcPr>
            <w:tcW w:w="2536" w:type="dxa"/>
          </w:tcPr>
          <w:p w14:paraId="012B193F" w14:textId="77777777" w:rsidR="00560ABE" w:rsidRPr="000A17BA" w:rsidRDefault="00560ABE" w:rsidP="0097663E">
            <w:pPr>
              <w:pStyle w:val="BulletedList"/>
              <w:numPr>
                <w:ilvl w:val="0"/>
                <w:numId w:val="0"/>
              </w:numPr>
              <w:rPr>
                <w:rFonts w:asciiTheme="minorHAnsi" w:hAnsiTheme="minorHAnsi"/>
              </w:rPr>
            </w:pPr>
            <w:r w:rsidRPr="00560ABE">
              <w:rPr>
                <w:rFonts w:asciiTheme="minorHAnsi" w:hAnsiTheme="minorHAnsi"/>
              </w:rPr>
              <w:t>2010-08_phaseII+III</w:t>
            </w:r>
          </w:p>
        </w:tc>
      </w:tr>
      <w:tr w:rsidR="00560ABE" w:rsidRPr="000A17BA" w14:paraId="12458318" w14:textId="77777777">
        <w:tc>
          <w:tcPr>
            <w:tcW w:w="1324" w:type="dxa"/>
          </w:tcPr>
          <w:p w14:paraId="1F9E2CE4"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HGNC</w:t>
            </w:r>
          </w:p>
        </w:tc>
        <w:tc>
          <w:tcPr>
            <w:tcW w:w="4996" w:type="dxa"/>
          </w:tcPr>
          <w:p w14:paraId="122CE758"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http://www.genenames.org/</w:t>
            </w:r>
          </w:p>
        </w:tc>
        <w:tc>
          <w:tcPr>
            <w:tcW w:w="2536" w:type="dxa"/>
          </w:tcPr>
          <w:p w14:paraId="5FB3DD81" w14:textId="77777777" w:rsidR="00560ABE" w:rsidRPr="000A17BA" w:rsidRDefault="00E731B2" w:rsidP="0097663E">
            <w:pPr>
              <w:pStyle w:val="BulletedList"/>
              <w:numPr>
                <w:ilvl w:val="0"/>
                <w:numId w:val="0"/>
              </w:numPr>
              <w:rPr>
                <w:rFonts w:asciiTheme="minorHAnsi" w:hAnsiTheme="minorHAnsi"/>
              </w:rPr>
            </w:pPr>
            <w:r w:rsidRPr="00E731B2">
              <w:rPr>
                <w:rFonts w:asciiTheme="minorHAnsi" w:hAnsiTheme="minorHAnsi"/>
              </w:rPr>
              <w:t>2012_08_12</w:t>
            </w:r>
          </w:p>
        </w:tc>
      </w:tr>
      <w:tr w:rsidR="00560ABE" w:rsidRPr="000A17BA" w14:paraId="1E3454BE" w14:textId="77777777">
        <w:tc>
          <w:tcPr>
            <w:tcW w:w="1324" w:type="dxa"/>
          </w:tcPr>
          <w:p w14:paraId="0FC2F268"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miRBase</w:t>
            </w:r>
          </w:p>
        </w:tc>
        <w:tc>
          <w:tcPr>
            <w:tcW w:w="4996" w:type="dxa"/>
          </w:tcPr>
          <w:p w14:paraId="44DA4C95"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http://www.mirbase.org/</w:t>
            </w:r>
          </w:p>
        </w:tc>
        <w:tc>
          <w:tcPr>
            <w:tcW w:w="2536" w:type="dxa"/>
          </w:tcPr>
          <w:p w14:paraId="05B8D0F1" w14:textId="77777777" w:rsidR="00560ABE" w:rsidRPr="000A17BA" w:rsidRDefault="00E731B2" w:rsidP="0097663E">
            <w:pPr>
              <w:pStyle w:val="BulletedList"/>
              <w:numPr>
                <w:ilvl w:val="0"/>
                <w:numId w:val="0"/>
              </w:numPr>
              <w:rPr>
                <w:rFonts w:asciiTheme="minorHAnsi" w:hAnsiTheme="minorHAnsi"/>
              </w:rPr>
            </w:pPr>
            <w:r w:rsidRPr="00E731B2">
              <w:rPr>
                <w:rFonts w:asciiTheme="minorHAnsi" w:hAnsiTheme="minorHAnsi"/>
              </w:rPr>
              <w:t>8_12_12</w:t>
            </w:r>
          </w:p>
        </w:tc>
      </w:tr>
      <w:tr w:rsidR="00560ABE" w:rsidRPr="000A17BA" w14:paraId="69775DE5" w14:textId="77777777">
        <w:tc>
          <w:tcPr>
            <w:tcW w:w="1324" w:type="dxa"/>
          </w:tcPr>
          <w:p w14:paraId="58A3B06C"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NCBIGene</w:t>
            </w:r>
          </w:p>
        </w:tc>
        <w:tc>
          <w:tcPr>
            <w:tcW w:w="4996" w:type="dxa"/>
          </w:tcPr>
          <w:p w14:paraId="1AB4104E"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http://www.ncbi.nlm.nih.gov/gene</w:t>
            </w:r>
          </w:p>
        </w:tc>
        <w:tc>
          <w:tcPr>
            <w:tcW w:w="2536" w:type="dxa"/>
          </w:tcPr>
          <w:p w14:paraId="08E2377D" w14:textId="77777777" w:rsidR="00560ABE" w:rsidRPr="000A17BA" w:rsidRDefault="00E731B2" w:rsidP="0097663E">
            <w:pPr>
              <w:pStyle w:val="BulletedList"/>
              <w:numPr>
                <w:ilvl w:val="0"/>
                <w:numId w:val="0"/>
              </w:numPr>
              <w:rPr>
                <w:rFonts w:asciiTheme="minorHAnsi" w:hAnsiTheme="minorHAnsi"/>
              </w:rPr>
            </w:pPr>
            <w:r w:rsidRPr="00E731B2">
              <w:rPr>
                <w:rFonts w:asciiTheme="minorHAnsi" w:hAnsiTheme="minorHAnsi"/>
              </w:rPr>
              <w:t>GRCh37_p10</w:t>
            </w:r>
          </w:p>
        </w:tc>
      </w:tr>
      <w:tr w:rsidR="00560ABE" w:rsidRPr="000A17BA" w14:paraId="17C57AFC" w14:textId="77777777">
        <w:tc>
          <w:tcPr>
            <w:tcW w:w="1324" w:type="dxa"/>
          </w:tcPr>
          <w:p w14:paraId="235A0FD5"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OMIM</w:t>
            </w:r>
          </w:p>
        </w:tc>
        <w:tc>
          <w:tcPr>
            <w:tcW w:w="4996" w:type="dxa"/>
          </w:tcPr>
          <w:p w14:paraId="511E1899"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http://www.omim.org/</w:t>
            </w:r>
          </w:p>
        </w:tc>
        <w:tc>
          <w:tcPr>
            <w:tcW w:w="2536" w:type="dxa"/>
          </w:tcPr>
          <w:p w14:paraId="0AA28498" w14:textId="77777777" w:rsidR="00560ABE" w:rsidRPr="000A17BA" w:rsidRDefault="00E731B2" w:rsidP="0097663E">
            <w:pPr>
              <w:pStyle w:val="BulletedList"/>
              <w:numPr>
                <w:ilvl w:val="0"/>
                <w:numId w:val="0"/>
              </w:numPr>
              <w:rPr>
                <w:rFonts w:asciiTheme="minorHAnsi" w:hAnsiTheme="minorHAnsi"/>
              </w:rPr>
            </w:pPr>
            <w:r w:rsidRPr="00E731B2">
              <w:rPr>
                <w:rFonts w:asciiTheme="minorHAnsi" w:hAnsiTheme="minorHAnsi"/>
              </w:rPr>
              <w:t>2013_02_27</w:t>
            </w:r>
          </w:p>
        </w:tc>
      </w:tr>
      <w:tr w:rsidR="00560ABE" w:rsidRPr="000A17BA" w14:paraId="16574489" w14:textId="77777777">
        <w:tc>
          <w:tcPr>
            <w:tcW w:w="1324" w:type="dxa"/>
          </w:tcPr>
          <w:p w14:paraId="0E0BDF21"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UCSC</w:t>
            </w:r>
          </w:p>
        </w:tc>
        <w:tc>
          <w:tcPr>
            <w:tcW w:w="4996" w:type="dxa"/>
          </w:tcPr>
          <w:p w14:paraId="787BB6B3" w14:textId="77777777" w:rsidR="00560ABE" w:rsidRPr="000A17BA" w:rsidRDefault="00560ABE" w:rsidP="0097663E">
            <w:pPr>
              <w:pStyle w:val="BulletedList"/>
              <w:numPr>
                <w:ilvl w:val="0"/>
                <w:numId w:val="0"/>
              </w:numPr>
              <w:rPr>
                <w:rFonts w:asciiTheme="minorHAnsi" w:hAnsiTheme="minorHAnsi"/>
              </w:rPr>
            </w:pPr>
            <w:r w:rsidRPr="000A17BA">
              <w:rPr>
                <w:rFonts w:asciiTheme="minorHAnsi" w:hAnsiTheme="minorHAnsi"/>
              </w:rPr>
              <w:t>http://hgdownload.cse.ucsc.edu/goldenPath/hg19/database/</w:t>
            </w:r>
          </w:p>
        </w:tc>
        <w:tc>
          <w:tcPr>
            <w:tcW w:w="2536" w:type="dxa"/>
          </w:tcPr>
          <w:p w14:paraId="3D1CD655" w14:textId="77777777" w:rsidR="00560ABE" w:rsidRPr="000A17BA" w:rsidRDefault="00560ABE" w:rsidP="0097663E">
            <w:pPr>
              <w:pStyle w:val="BulletedList"/>
              <w:numPr>
                <w:ilvl w:val="0"/>
                <w:numId w:val="0"/>
              </w:numPr>
              <w:rPr>
                <w:rFonts w:asciiTheme="minorHAnsi" w:hAnsiTheme="minorHAnsi"/>
              </w:rPr>
            </w:pPr>
            <w:r>
              <w:rPr>
                <w:rFonts w:asciiTheme="minorHAnsi" w:hAnsiTheme="minorHAnsi"/>
              </w:rPr>
              <w:t>hg19</w:t>
            </w:r>
          </w:p>
        </w:tc>
      </w:tr>
    </w:tbl>
    <w:p w14:paraId="2CED0474" w14:textId="77777777" w:rsidR="004D79ED" w:rsidRPr="000A17BA" w:rsidRDefault="004D79ED" w:rsidP="004D79ED">
      <w:pPr>
        <w:pStyle w:val="Heading1"/>
        <w:rPr>
          <w:rFonts w:asciiTheme="minorHAnsi" w:hAnsiTheme="minorHAnsi"/>
        </w:rPr>
      </w:pPr>
      <w:bookmarkStart w:id="168" w:name="_Toc239405561"/>
      <w:r w:rsidRPr="000A17BA">
        <w:rPr>
          <w:rFonts w:asciiTheme="minorHAnsi" w:hAnsiTheme="minorHAnsi"/>
        </w:rPr>
        <w:t>Examples Matching Genomic Features</w:t>
      </w:r>
      <w:bookmarkEnd w:id="168"/>
    </w:p>
    <w:p w14:paraId="1BD090F6" w14:textId="77777777" w:rsidR="004D79ED" w:rsidRPr="000A17BA" w:rsidRDefault="004D79ED"/>
    <w:p w14:paraId="2B55F766" w14:textId="77777777" w:rsidR="00E04118" w:rsidRPr="000A17BA" w:rsidRDefault="00C457A3" w:rsidP="00C457A3">
      <w:pPr>
        <w:pStyle w:val="Heading2"/>
        <w:rPr>
          <w:rFonts w:asciiTheme="minorHAnsi" w:hAnsiTheme="minorHAnsi"/>
        </w:rPr>
      </w:pPr>
      <w:bookmarkStart w:id="169" w:name="_Toc239405562"/>
      <w:r w:rsidRPr="000A17BA">
        <w:rPr>
          <w:rFonts w:asciiTheme="minorHAnsi" w:hAnsiTheme="minorHAnsi"/>
        </w:rPr>
        <w:t>Positional Matches Using Tabix</w:t>
      </w:r>
      <w:bookmarkEnd w:id="169"/>
    </w:p>
    <w:p w14:paraId="1C00C937" w14:textId="77777777" w:rsidR="00C457A3" w:rsidRPr="000A17BA" w:rsidRDefault="00C457A3" w:rsidP="00C457A3">
      <w:r w:rsidRPr="000A17BA">
        <w:t>BioR uses the same technology for compression (BGZIP) and coordinate based indexing as Tabix</w:t>
      </w:r>
      <w:r w:rsidR="00427C5D" w:rsidRPr="000A17BA">
        <w:rPr>
          <w:rStyle w:val="FootnoteReference"/>
        </w:rPr>
        <w:footnoteReference w:id="4"/>
      </w:r>
      <w:r w:rsidR="00427C5D" w:rsidRPr="000A17BA">
        <w:t>.  This means that coordinate based queries can use the traditional Tabix Commands.  For example</w:t>
      </w:r>
      <w:r w:rsidR="00081E46" w:rsidRPr="000A17BA">
        <w:t xml:space="preserve"> to show all the genes in a BioR catalog on Chromosome 17 in the range </w:t>
      </w:r>
      <w:r w:rsidR="00081E46" w:rsidRPr="000A17BA">
        <w:rPr>
          <w:rFonts w:cs="Times New Roman"/>
        </w:rPr>
        <w:t>41196312-41277500</w:t>
      </w:r>
      <w:r w:rsidR="00427C5D" w:rsidRPr="000A17BA">
        <w:t>:</w:t>
      </w:r>
    </w:p>
    <w:p w14:paraId="65340F8E" w14:textId="77777777" w:rsidR="00427C5D" w:rsidRPr="000A17BA" w:rsidRDefault="00427C5D" w:rsidP="00C457A3"/>
    <w:p w14:paraId="1945ACDB" w14:textId="7DBB28DC" w:rsidR="0061656C" w:rsidRPr="000A17BA" w:rsidRDefault="00DB5783" w:rsidP="00E04118">
      <w:pPr>
        <w:widowControl w:val="0"/>
        <w:autoSpaceDE w:val="0"/>
        <w:autoSpaceDN w:val="0"/>
        <w:adjustRightInd w:val="0"/>
        <w:spacing w:after="240"/>
        <w:rPr>
          <w:rFonts w:cs="Courier New"/>
          <w:color w:val="FFFFFF"/>
          <w:sz w:val="18"/>
          <w:szCs w:val="18"/>
        </w:rPr>
      </w:pPr>
      <w:r>
        <w:rPr>
          <w:noProof/>
          <w:lang w:eastAsia="en-US"/>
        </w:rPr>
        <mc:AlternateContent>
          <mc:Choice Requires="wps">
            <w:drawing>
              <wp:inline distT="0" distB="0" distL="0" distR="0" wp14:anchorId="6756A0DB" wp14:editId="06D39300">
                <wp:extent cx="5829300" cy="2006600"/>
                <wp:effectExtent l="0" t="0" r="12700" b="0"/>
                <wp:docPr id="6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006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E2587"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 which tabix</w:t>
                            </w:r>
                          </w:p>
                          <w:p w14:paraId="5D42AB45"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/usr/bin/tabix</w:t>
                            </w:r>
                          </w:p>
                          <w:p w14:paraId="61B16063"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 which bgzip</w:t>
                            </w:r>
                          </w:p>
                          <w:p w14:paraId="6CCBAC80" w14:textId="77777777" w:rsidR="00C74C65" w:rsidRDefault="00C74C65" w:rsidP="0061656C">
                            <w:pPr>
                              <w:rPr>
                                <w:rFonts w:ascii="Courier New" w:hAnsi="Courier New" w:cs="Courier New"/>
                                <w:sz w:val="18"/>
                                <w:szCs w:val="18"/>
                              </w:rPr>
                            </w:pPr>
                            <w:r w:rsidRPr="0061656C">
                              <w:rPr>
                                <w:rFonts w:ascii="Courier New" w:hAnsi="Courier New" w:cs="Courier New"/>
                                <w:sz w:val="18"/>
                                <w:szCs w:val="18"/>
                              </w:rPr>
                              <w:t>/usr/bin/bgzip</w:t>
                            </w:r>
                          </w:p>
                          <w:p w14:paraId="5CA591F9" w14:textId="77777777" w:rsidR="00C74C65" w:rsidRPr="00081E46" w:rsidRDefault="00C74C65" w:rsidP="00081E46">
                            <w:pPr>
                              <w:rPr>
                                <w:rFonts w:ascii="Courier New" w:hAnsi="Courier New" w:cs="Courier New"/>
                                <w:sz w:val="18"/>
                                <w:szCs w:val="18"/>
                              </w:rPr>
                            </w:pPr>
                            <w:r>
                              <w:rPr>
                                <w:rFonts w:ascii="Courier New" w:hAnsi="Courier New" w:cs="Courier New"/>
                                <w:sz w:val="18"/>
                                <w:szCs w:val="18"/>
                              </w:rPr>
                              <w:t xml:space="preserve">$ </w:t>
                            </w:r>
                            <w:r w:rsidRPr="00081E46">
                              <w:rPr>
                                <w:rFonts w:ascii="Courier New" w:hAnsi="Courier New" w:cs="Courier New"/>
                                <w:sz w:val="18"/>
                                <w:szCs w:val="18"/>
                              </w:rPr>
                              <w:t xml:space="preserve">tabix </w:t>
                            </w:r>
                            <w:r>
                              <w:rPr>
                                <w:rFonts w:ascii="Courier New" w:hAnsi="Courier New" w:cs="Courier New"/>
                                <w:sz w:val="18"/>
                                <w:szCs w:val="18"/>
                              </w:rPr>
                              <w:t>$bior</w:t>
                            </w:r>
                            <w:r w:rsidRPr="00081E46">
                              <w:rPr>
                                <w:rFonts w:ascii="Courier New" w:hAnsi="Courier New" w:cs="Courier New"/>
                                <w:sz w:val="18"/>
                                <w:szCs w:val="18"/>
                              </w:rPr>
                              <w:t>/NCBIGene/GRCh37_p10/genes.tsv.bgz 17:41196312-41277500</w:t>
                            </w:r>
                          </w:p>
                          <w:p w14:paraId="56DDF7D0" w14:textId="77777777" w:rsidR="00C74C65" w:rsidRPr="00081E46" w:rsidRDefault="00C74C65" w:rsidP="00081E46">
                            <w:pPr>
                              <w:rPr>
                                <w:rFonts w:ascii="Courier New" w:hAnsi="Courier New" w:cs="Courier New"/>
                                <w:sz w:val="18"/>
                                <w:szCs w:val="18"/>
                              </w:rPr>
                            </w:pPr>
                            <w:r w:rsidRPr="00081E46">
                              <w:rPr>
                                <w:rFonts w:ascii="Courier New" w:hAnsi="Courier New" w:cs="Courier New"/>
                                <w:sz w:val="18"/>
                                <w:szCs w:val="18"/>
                              </w:rPr>
                              <w:t>17</w:t>
                            </w:r>
                            <w:r w:rsidRPr="00081E46">
                              <w:rPr>
                                <w:rFonts w:ascii="Courier New" w:hAnsi="Courier New" w:cs="Courier New"/>
                                <w:sz w:val="18"/>
                                <w:szCs w:val="18"/>
                              </w:rPr>
                              <w:tab/>
                              <w:t>41196312</w:t>
                            </w:r>
                            <w:r w:rsidRPr="00081E46">
                              <w:rPr>
                                <w:rFonts w:ascii="Courier New" w:hAnsi="Courier New" w:cs="Courier New"/>
                                <w:sz w:val="18"/>
                                <w:szCs w:val="18"/>
                              </w:rPr>
                              <w:tab/>
                              <w:t>41277500</w:t>
                            </w:r>
                            <w:r w:rsidRPr="00081E46">
                              <w:rPr>
                                <w:rFonts w:ascii="Courier New" w:hAnsi="Courier New" w:cs="Courier New"/>
                                <w:sz w:val="18"/>
                                <w:szCs w:val="18"/>
                              </w:rPr>
                              <w:tab/>
                              <w:t>{"_type":"gene","_landmark":"17","_strand":"-","_minBP":41196312,"_maxBP":41277500,"gene":"BRCA1","gene_synonym":"BRCAI; BRCC1; BROVCA1; IRIS; PNCA4; PPP1R53; PSCP; RNF53","note":"breast cancer 1, early onset; Derived by automated computational analysis using gene prediction method: BestRefseq.","GeneID":"672","HGNC":"1100","HPRD":"00218","MIM":"113705"}</w:t>
                            </w:r>
                          </w:p>
                          <w:p w14:paraId="1C78D828" w14:textId="77777777" w:rsidR="00C74C65" w:rsidRPr="00081E46" w:rsidRDefault="00C74C65" w:rsidP="00081E46">
                            <w:pPr>
                              <w:rPr>
                                <w:rFonts w:ascii="Courier New" w:hAnsi="Courier New" w:cs="Courier New"/>
                                <w:sz w:val="18"/>
                                <w:szCs w:val="18"/>
                              </w:rPr>
                            </w:pPr>
                            <w:r w:rsidRPr="00081E46">
                              <w:rPr>
                                <w:rFonts w:ascii="Courier New" w:hAnsi="Courier New" w:cs="Courier New"/>
                                <w:sz w:val="18"/>
                                <w:szCs w:val="18"/>
                              </w:rPr>
                              <w:t>17</w:t>
                            </w:r>
                            <w:r w:rsidRPr="00081E46">
                              <w:rPr>
                                <w:rFonts w:ascii="Courier New" w:hAnsi="Courier New" w:cs="Courier New"/>
                                <w:sz w:val="18"/>
                                <w:szCs w:val="18"/>
                              </w:rPr>
                              <w:tab/>
                              <w:t>41231278</w:t>
                            </w:r>
                            <w:r w:rsidRPr="00081E46">
                              <w:rPr>
                                <w:rFonts w:ascii="Courier New" w:hAnsi="Courier New" w:cs="Courier New"/>
                                <w:sz w:val="18"/>
                                <w:szCs w:val="18"/>
                              </w:rPr>
                              <w:tab/>
                              <w:t>41231833</w:t>
                            </w:r>
                            <w:r w:rsidRPr="00081E46">
                              <w:rPr>
                                <w:rFonts w:ascii="Courier New" w:hAnsi="Courier New" w:cs="Courier New"/>
                                <w:sz w:val="18"/>
                                <w:szCs w:val="18"/>
                              </w:rPr>
                              <w:tab/>
                              <w:t>{"_type":"gene","_landmark":"17","_strand":"+","_minBP":41231278,"_maxBP":41231833,"gene":"RPL21P4","gene_synonym":"RPL21_58_1548","note":"ribosomal protein L21 pseudogene 4; Derived by automated computational analysis using gene prediction method: Curated Genomic.","pseudo":"","GeneID":"140660","HGNC":"17959"}</w:t>
                            </w:r>
                          </w:p>
                          <w:p w14:paraId="63093817" w14:textId="77777777" w:rsidR="00C74C65" w:rsidRPr="0061656C" w:rsidRDefault="00C74C65" w:rsidP="00081E46">
                            <w:pPr>
                              <w:rPr>
                                <w:rFonts w:ascii="Courier New" w:hAnsi="Courier New" w:cs="Courier New"/>
                                <w:sz w:val="18"/>
                                <w:szCs w:val="18"/>
                              </w:rPr>
                            </w:pPr>
                            <w:r w:rsidRPr="00081E46">
                              <w:rPr>
                                <w:rFonts w:ascii="Courier New" w:hAnsi="Courier New" w:cs="Courier New"/>
                                <w:sz w:val="18"/>
                                <w:szCs w:val="18"/>
                              </w:rPr>
                              <w:t>bior@biordev:~$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6" type="#_x0000_t202" style="width:459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XDUS0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" fillcolor="#d8d8d8 [2732]" stroked="f">
                <v:path arrowok="t"/>
                <v:textbox>
                  <w:txbxContent>
                    <w:p w14:paraId="798E2587"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 which tabix</w:t>
                      </w:r>
                    </w:p>
                    <w:p w14:paraId="5D42AB45"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/usr/bin/tabix</w:t>
                      </w:r>
                    </w:p>
                    <w:p w14:paraId="61B16063" w14:textId="77777777" w:rsidR="00C74C65" w:rsidRPr="0061656C" w:rsidRDefault="00C74C65" w:rsidP="0061656C">
                      <w:pPr>
                        <w:rPr>
                          <w:rFonts w:ascii="Courier New" w:hAnsi="Courier New" w:cs="Courier New"/>
                          <w:sz w:val="18"/>
                          <w:szCs w:val="18"/>
                        </w:rPr>
                      </w:pPr>
                      <w:r w:rsidRPr="0061656C">
                        <w:rPr>
                          <w:rFonts w:ascii="Courier New" w:hAnsi="Courier New" w:cs="Courier New"/>
                          <w:sz w:val="18"/>
                          <w:szCs w:val="18"/>
                        </w:rPr>
                        <w:t>$ which bgzip</w:t>
                      </w:r>
                    </w:p>
                    <w:p w14:paraId="6CCBAC80" w14:textId="77777777" w:rsidR="00C74C65" w:rsidRDefault="00C74C65" w:rsidP="0061656C">
                      <w:pPr>
                        <w:rPr>
                          <w:rFonts w:ascii="Courier New" w:hAnsi="Courier New" w:cs="Courier New"/>
                          <w:sz w:val="18"/>
                          <w:szCs w:val="18"/>
                        </w:rPr>
                      </w:pPr>
                      <w:r w:rsidRPr="0061656C">
                        <w:rPr>
                          <w:rFonts w:ascii="Courier New" w:hAnsi="Courier New" w:cs="Courier New"/>
                          <w:sz w:val="18"/>
                          <w:szCs w:val="18"/>
                        </w:rPr>
                        <w:t>/usr/bin/bgzip</w:t>
                      </w:r>
                    </w:p>
                    <w:p w14:paraId="5CA591F9" w14:textId="77777777" w:rsidR="00C74C65" w:rsidRPr="00081E46" w:rsidRDefault="00C74C65" w:rsidP="00081E46">
                      <w:pPr>
                        <w:rPr>
                          <w:rFonts w:ascii="Courier New" w:hAnsi="Courier New" w:cs="Courier New"/>
                          <w:sz w:val="18"/>
                          <w:szCs w:val="18"/>
                        </w:rPr>
                      </w:pPr>
                      <w:r>
                        <w:rPr>
                          <w:rFonts w:ascii="Courier New" w:hAnsi="Courier New" w:cs="Courier New"/>
                          <w:sz w:val="18"/>
                          <w:szCs w:val="18"/>
                        </w:rPr>
                        <w:t xml:space="preserve">$ </w:t>
                      </w:r>
                      <w:r w:rsidRPr="00081E46">
                        <w:rPr>
                          <w:rFonts w:ascii="Courier New" w:hAnsi="Courier New" w:cs="Courier New"/>
                          <w:sz w:val="18"/>
                          <w:szCs w:val="18"/>
                        </w:rPr>
                        <w:t xml:space="preserve">tabix </w:t>
                      </w:r>
                      <w:r>
                        <w:rPr>
                          <w:rFonts w:ascii="Courier New" w:hAnsi="Courier New" w:cs="Courier New"/>
                          <w:sz w:val="18"/>
                          <w:szCs w:val="18"/>
                        </w:rPr>
                        <w:t>$bior</w:t>
                      </w:r>
                      <w:r w:rsidRPr="00081E46">
                        <w:rPr>
                          <w:rFonts w:ascii="Courier New" w:hAnsi="Courier New" w:cs="Courier New"/>
                          <w:sz w:val="18"/>
                          <w:szCs w:val="18"/>
                        </w:rPr>
                        <w:t>/NCBIGene/GRCh37_p10/genes.tsv.bgz 17:41196312-41277500</w:t>
                      </w:r>
                    </w:p>
                    <w:p w14:paraId="56DDF7D0" w14:textId="77777777" w:rsidR="00C74C65" w:rsidRPr="00081E46" w:rsidRDefault="00C74C65" w:rsidP="00081E46">
                      <w:pPr>
                        <w:rPr>
                          <w:rFonts w:ascii="Courier New" w:hAnsi="Courier New" w:cs="Courier New"/>
                          <w:sz w:val="18"/>
                          <w:szCs w:val="18"/>
                        </w:rPr>
                      </w:pPr>
                      <w:r w:rsidRPr="00081E46">
                        <w:rPr>
                          <w:rFonts w:ascii="Courier New" w:hAnsi="Courier New" w:cs="Courier New"/>
                          <w:sz w:val="18"/>
                          <w:szCs w:val="18"/>
                        </w:rPr>
                        <w:t>17</w:t>
                      </w:r>
                      <w:r w:rsidRPr="00081E46">
                        <w:rPr>
                          <w:rFonts w:ascii="Courier New" w:hAnsi="Courier New" w:cs="Courier New"/>
                          <w:sz w:val="18"/>
                          <w:szCs w:val="18"/>
                        </w:rPr>
                        <w:tab/>
                        <w:t>41196312</w:t>
                      </w:r>
                      <w:r w:rsidRPr="00081E46">
                        <w:rPr>
                          <w:rFonts w:ascii="Courier New" w:hAnsi="Courier New" w:cs="Courier New"/>
                          <w:sz w:val="18"/>
                          <w:szCs w:val="18"/>
                        </w:rPr>
                        <w:tab/>
                        <w:t>41277500</w:t>
                      </w:r>
                      <w:r w:rsidRPr="00081E46">
                        <w:rPr>
                          <w:rFonts w:ascii="Courier New" w:hAnsi="Courier New" w:cs="Courier New"/>
                          <w:sz w:val="18"/>
                          <w:szCs w:val="18"/>
                        </w:rPr>
                        <w:tab/>
                        <w:t>{"_type":"gene","_landmark":"17","_strand":"-","_minBP":41196312,"_maxBP":41277500,"gene":"BRCA1","gene_synonym":"BRCAI; BRCC1; BROVCA1; IRIS; PNCA4; PPP1R53; PSCP; RNF53","note":"breast cancer 1, early onset; Derived by automated computational analysis using gene prediction method: BestRefseq.","GeneID":"672","HGNC":"1100","HPRD":"00218","MIM":"113705"}</w:t>
                      </w:r>
                    </w:p>
                    <w:p w14:paraId="1C78D828" w14:textId="77777777" w:rsidR="00C74C65" w:rsidRPr="00081E46" w:rsidRDefault="00C74C65" w:rsidP="00081E46">
                      <w:pPr>
                        <w:rPr>
                          <w:rFonts w:ascii="Courier New" w:hAnsi="Courier New" w:cs="Courier New"/>
                          <w:sz w:val="18"/>
                          <w:szCs w:val="18"/>
                        </w:rPr>
                      </w:pPr>
                      <w:r w:rsidRPr="00081E46">
                        <w:rPr>
                          <w:rFonts w:ascii="Courier New" w:hAnsi="Courier New" w:cs="Courier New"/>
                          <w:sz w:val="18"/>
                          <w:szCs w:val="18"/>
                        </w:rPr>
                        <w:t>17</w:t>
                      </w:r>
                      <w:r w:rsidRPr="00081E46">
                        <w:rPr>
                          <w:rFonts w:ascii="Courier New" w:hAnsi="Courier New" w:cs="Courier New"/>
                          <w:sz w:val="18"/>
                          <w:szCs w:val="18"/>
                        </w:rPr>
                        <w:tab/>
                        <w:t>41231278</w:t>
                      </w:r>
                      <w:r w:rsidRPr="00081E46">
                        <w:rPr>
                          <w:rFonts w:ascii="Courier New" w:hAnsi="Courier New" w:cs="Courier New"/>
                          <w:sz w:val="18"/>
                          <w:szCs w:val="18"/>
                        </w:rPr>
                        <w:tab/>
                        <w:t>41231833</w:t>
                      </w:r>
                      <w:r w:rsidRPr="00081E46">
                        <w:rPr>
                          <w:rFonts w:ascii="Courier New" w:hAnsi="Courier New" w:cs="Courier New"/>
                          <w:sz w:val="18"/>
                          <w:szCs w:val="18"/>
                        </w:rPr>
                        <w:tab/>
                        <w:t>{"_type":"gene","_landmark":"17","_strand":"+","_minBP":41231278,"_maxBP":41231833,"gene":"RPL21P4","gene_synonym":"RPL21_58_1548","note":"ribosomal protein L21 pseudogene 4; Derived by automated computational analysis using gene prediction method: Curated Genomic.","pseudo":"","GeneID":"140660","HGNC":"17959"}</w:t>
                      </w:r>
                    </w:p>
                    <w:p w14:paraId="63093817" w14:textId="77777777" w:rsidR="00C74C65" w:rsidRPr="0061656C" w:rsidRDefault="00C74C65" w:rsidP="00081E46">
                      <w:pPr>
                        <w:rPr>
                          <w:rFonts w:ascii="Courier New" w:hAnsi="Courier New" w:cs="Courier New"/>
                          <w:sz w:val="18"/>
                          <w:szCs w:val="18"/>
                        </w:rPr>
                      </w:pPr>
                      <w:r w:rsidRPr="00081E46">
                        <w:rPr>
                          <w:rFonts w:ascii="Courier New" w:hAnsi="Courier New" w:cs="Courier New"/>
                          <w:sz w:val="18"/>
                          <w:szCs w:val="18"/>
                        </w:rPr>
                        <w:t>bior@biordev:~$</w:t>
                      </w:r>
                    </w:p>
                  </w:txbxContent>
                </v:textbox>
                <w10:anchorlock/>
              </v:shape>
            </w:pict>
          </mc:Fallback>
        </mc:AlternateContent>
      </w:r>
    </w:p>
    <w:p w14:paraId="2105011D" w14:textId="77777777" w:rsidR="00081E46" w:rsidRPr="000A17BA" w:rsidRDefault="00081E46" w:rsidP="00E04118">
      <w:pPr>
        <w:widowControl w:val="0"/>
        <w:autoSpaceDE w:val="0"/>
        <w:autoSpaceDN w:val="0"/>
        <w:adjustRightInd w:val="0"/>
        <w:spacing w:after="240"/>
        <w:rPr>
          <w:rFonts w:cs="Courier New"/>
          <w:color w:val="000000" w:themeColor="text1"/>
          <w:sz w:val="18"/>
          <w:szCs w:val="18"/>
        </w:rPr>
      </w:pPr>
      <w:r w:rsidRPr="000A17BA">
        <w:rPr>
          <w:rFonts w:cs="Courier New"/>
          <w:color w:val="000000" w:themeColor="text1"/>
        </w:rPr>
        <w:t>On the RCF, tabix is located at:</w:t>
      </w:r>
      <w:r w:rsidRPr="000A17BA">
        <w:rPr>
          <w:rFonts w:cs="Courier New"/>
          <w:color w:val="000000" w:themeColor="text1"/>
          <w:sz w:val="18"/>
          <w:szCs w:val="18"/>
        </w:rPr>
        <w:t xml:space="preserve"> /projects/bsi/bictools/apps/alignment/tabix/0.2.5/tabix</w:t>
      </w:r>
    </w:p>
    <w:p w14:paraId="580867D0" w14:textId="77777777" w:rsidR="00081E46" w:rsidRPr="000A17BA" w:rsidRDefault="00081E46" w:rsidP="00E04118">
      <w:pPr>
        <w:widowControl w:val="0"/>
        <w:autoSpaceDE w:val="0"/>
        <w:autoSpaceDN w:val="0"/>
        <w:adjustRightInd w:val="0"/>
        <w:spacing w:after="240"/>
        <w:rPr>
          <w:rFonts w:cs="Courier New"/>
          <w:color w:val="000000" w:themeColor="text1"/>
          <w:sz w:val="18"/>
          <w:szCs w:val="18"/>
        </w:rPr>
      </w:pPr>
    </w:p>
    <w:p w14:paraId="55836BD4" w14:textId="77777777" w:rsidR="00081E46" w:rsidRPr="000A17BA" w:rsidRDefault="00081E46" w:rsidP="00081E46">
      <w:pPr>
        <w:pStyle w:val="Heading2"/>
        <w:rPr>
          <w:rFonts w:asciiTheme="minorHAnsi" w:hAnsiTheme="minorHAnsi"/>
        </w:rPr>
      </w:pPr>
      <w:bookmarkStart w:id="170" w:name="_Toc239405563"/>
      <w:r w:rsidRPr="000A17BA">
        <w:rPr>
          <w:rFonts w:asciiTheme="minorHAnsi" w:hAnsiTheme="minorHAnsi"/>
        </w:rPr>
        <w:t>Annotating Variants with Genes that Overlap</w:t>
      </w:r>
      <w:bookmarkEnd w:id="170"/>
    </w:p>
    <w:p w14:paraId="2DCC98FB" w14:textId="77777777" w:rsidR="00081E46" w:rsidRPr="000A17BA" w:rsidRDefault="00081E46" w:rsidP="00081E46">
      <w:pPr>
        <w:rPr>
          <w:rFonts w:cs="Arial"/>
        </w:rPr>
      </w:pPr>
      <w:r w:rsidRPr="000A17BA">
        <w:t xml:space="preserve">A common and simple use </w:t>
      </w:r>
      <w:r w:rsidR="005974BE">
        <w:t>of BioR</w:t>
      </w:r>
      <w:r w:rsidRPr="000A17BA">
        <w:t xml:space="preserve"> is to ask what genes overlap variants of interest</w:t>
      </w:r>
      <w:r w:rsidR="005B28E2" w:rsidRPr="000A17BA">
        <w:t xml:space="preserve">.  NCBI Generates an annotation of genes that they store here: </w:t>
      </w:r>
      <w:hyperlink r:id="rId13" w:history="1">
        <w:r w:rsidR="005B28E2" w:rsidRPr="000A17BA">
          <w:rPr>
            <w:rFonts w:cs="Arial"/>
            <w:color w:val="0A277A"/>
          </w:rPr>
          <w:t>ftp.ncbi.nih.gov/genomes/Homo_sapiens</w:t>
        </w:r>
      </w:hyperlink>
    </w:p>
    <w:p w14:paraId="1D159D6B" w14:textId="77777777" w:rsidR="005B28E2" w:rsidRPr="000A17BA" w:rsidRDefault="005B28E2" w:rsidP="00081E46">
      <w:pPr>
        <w:rPr>
          <w:rFonts w:cs="Arial"/>
        </w:rPr>
      </w:pPr>
    </w:p>
    <w:p w14:paraId="6144C93E" w14:textId="77777777" w:rsidR="005B28E2" w:rsidRPr="000A17BA" w:rsidRDefault="005B28E2" w:rsidP="00081E46">
      <w:pPr>
        <w:rPr>
          <w:rFonts w:cs="Arial"/>
        </w:rPr>
      </w:pPr>
      <w:r w:rsidRPr="000A17BA">
        <w:rPr>
          <w:rFonts w:cs="Arial"/>
        </w:rPr>
        <w:t>This set of files is one of the authoritative sources for storing both the IDs for genes and the genomic coordinates.  Unfortunately the gbs file is hard to use without the use of libraries.  BioR allows you to do many quick and dirty analyses based on the position of genes.</w:t>
      </w:r>
      <w:r w:rsidR="000A17BA" w:rsidRPr="000A17BA">
        <w:rPr>
          <w:rFonts w:cs="Arial"/>
        </w:rPr>
        <w:t xml:space="preserve">  The following example</w:t>
      </w:r>
      <w:r w:rsidR="00587AF3" w:rsidRPr="000A17BA">
        <w:rPr>
          <w:rFonts w:cs="Arial"/>
        </w:rPr>
        <w:t xml:space="preserve"> assumes a VCF-like file with only 8 columns e.g</w:t>
      </w:r>
      <w:r w:rsidR="000A17BA" w:rsidRPr="000A17BA">
        <w:rPr>
          <w:rFonts w:cs="Arial"/>
        </w:rPr>
        <w:t>.</w:t>
      </w:r>
      <w:r w:rsidR="00587AF3" w:rsidRPr="000A17BA">
        <w:rPr>
          <w:rFonts w:cs="Arial"/>
        </w:rPr>
        <w:t>:</w:t>
      </w:r>
    </w:p>
    <w:p w14:paraId="26E93248" w14:textId="77777777" w:rsidR="000A17BA" w:rsidRPr="000A17BA" w:rsidRDefault="000A17BA" w:rsidP="00081E46"/>
    <w:p w14:paraId="5B3AB711" w14:textId="00D4693F" w:rsidR="00081E46" w:rsidRPr="000A17BA" w:rsidRDefault="00DB5783" w:rsidP="00E04118">
      <w:pPr>
        <w:widowControl w:val="0"/>
        <w:autoSpaceDE w:val="0"/>
        <w:autoSpaceDN w:val="0"/>
        <w:adjustRightInd w:val="0"/>
        <w:spacing w:after="240"/>
        <w:rPr>
          <w:rFonts w:cs="Courier New"/>
          <w:color w:val="000000" w:themeColor="text1"/>
          <w:sz w:val="18"/>
          <w:szCs w:val="18"/>
        </w:rPr>
      </w:pPr>
      <w:r>
        <w:rPr>
          <w:noProof/>
          <w:lang w:eastAsia="en-US"/>
        </w:rPr>
        <mc:AlternateContent>
          <mc:Choice Requires="wps">
            <w:drawing>
              <wp:inline distT="0" distB="0" distL="0" distR="0" wp14:anchorId="3DC2257B" wp14:editId="0B0CB04E">
                <wp:extent cx="5486400" cy="1748155"/>
                <wp:effectExtent l="0" t="0" r="0" b="4445"/>
                <wp:docPr id="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7481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3DC5E4" w14:textId="77777777" w:rsidR="00C74C65" w:rsidRDefault="00C74C65" w:rsidP="000A17BA">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 head example.vcf</w:t>
                            </w:r>
                          </w:p>
                          <w:p w14:paraId="11DD83D6"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##fileformat=VCFv4.0</w:t>
                            </w:r>
                          </w:p>
                          <w:p w14:paraId="7A177192"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#CHROM</w:t>
                            </w:r>
                            <w:r w:rsidRPr="006F1AC4">
                              <w:rPr>
                                <w:rFonts w:ascii="Courier New" w:hAnsi="Courier New" w:cs="Courier New"/>
                                <w:sz w:val="18"/>
                                <w:szCs w:val="18"/>
                              </w:rPr>
                              <w:tab/>
                              <w:t>POS</w:t>
                            </w:r>
                            <w:r w:rsidRPr="006F1AC4">
                              <w:rPr>
                                <w:rFonts w:ascii="Courier New" w:hAnsi="Courier New" w:cs="Courier New"/>
                                <w:sz w:val="18"/>
                                <w:szCs w:val="18"/>
                              </w:rPr>
                              <w:tab/>
                              <w:t>ID</w:t>
                            </w:r>
                            <w:r w:rsidRPr="006F1AC4">
                              <w:rPr>
                                <w:rFonts w:ascii="Courier New" w:hAnsi="Courier New" w:cs="Courier New"/>
                                <w:sz w:val="18"/>
                                <w:szCs w:val="18"/>
                              </w:rPr>
                              <w:tab/>
                              <w:t>REF</w:t>
                            </w:r>
                            <w:r w:rsidRPr="006F1AC4">
                              <w:rPr>
                                <w:rFonts w:ascii="Courier New" w:hAnsi="Courier New" w:cs="Courier New"/>
                                <w:sz w:val="18"/>
                                <w:szCs w:val="18"/>
                              </w:rPr>
                              <w:tab/>
                              <w:t>ALT</w:t>
                            </w:r>
                            <w:r w:rsidRPr="006F1AC4">
                              <w:rPr>
                                <w:rFonts w:ascii="Courier New" w:hAnsi="Courier New" w:cs="Courier New"/>
                                <w:sz w:val="18"/>
                                <w:szCs w:val="18"/>
                              </w:rPr>
                              <w:tab/>
                              <w:t>QUAL</w:t>
                            </w:r>
                            <w:r w:rsidRPr="006F1AC4">
                              <w:rPr>
                                <w:rFonts w:ascii="Courier New" w:hAnsi="Courier New" w:cs="Courier New"/>
                                <w:sz w:val="18"/>
                                <w:szCs w:val="18"/>
                              </w:rPr>
                              <w:tab/>
                              <w:t>FILTER</w:t>
                            </w:r>
                            <w:r w:rsidRPr="006F1AC4">
                              <w:rPr>
                                <w:rFonts w:ascii="Courier New" w:hAnsi="Courier New" w:cs="Courier New"/>
                                <w:sz w:val="18"/>
                                <w:szCs w:val="18"/>
                              </w:rPr>
                              <w:tab/>
                              <w:t>INFO</w:t>
                            </w:r>
                          </w:p>
                          <w:p w14:paraId="706CDD28"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1</w:t>
                            </w:r>
                            <w:r w:rsidRPr="006F1AC4">
                              <w:rPr>
                                <w:rFonts w:ascii="Courier New" w:hAnsi="Courier New" w:cs="Courier New"/>
                                <w:sz w:val="18"/>
                                <w:szCs w:val="18"/>
                              </w:rPr>
                              <w:tab/>
                              <w:t>215848808</w:t>
                            </w:r>
                            <w:r w:rsidRPr="006F1AC4">
                              <w:rPr>
                                <w:rFonts w:ascii="Courier New" w:hAnsi="Courier New" w:cs="Courier New"/>
                                <w:sz w:val="18"/>
                                <w:szCs w:val="18"/>
                              </w:rPr>
                              <w:tab/>
                              <w:t>rs116645811</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B6D2FC2"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26965148</w:t>
                            </w:r>
                            <w:r w:rsidRPr="006F1AC4">
                              <w:rPr>
                                <w:rFonts w:ascii="Courier New" w:hAnsi="Courier New" w:cs="Courier New"/>
                                <w:sz w:val="18"/>
                                <w:szCs w:val="18"/>
                              </w:rPr>
                              <w:tab/>
                              <w:t>rs1135638</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46CDF26E"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26965172</w:t>
                            </w:r>
                            <w:r w:rsidRPr="006F1AC4">
                              <w:rPr>
                                <w:rFonts w:ascii="Courier New" w:hAnsi="Courier New" w:cs="Courier New"/>
                                <w:sz w:val="18"/>
                                <w:szCs w:val="18"/>
                              </w:rPr>
                              <w:tab/>
                              <w:t>rs010576</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65DA2E57"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26965205</w:t>
                            </w:r>
                            <w:r w:rsidRPr="006F1AC4">
                              <w:rPr>
                                <w:rFonts w:ascii="Courier New" w:hAnsi="Courier New" w:cs="Courier New"/>
                                <w:sz w:val="18"/>
                                <w:szCs w:val="18"/>
                              </w:rPr>
                              <w:tab/>
                              <w:t>rs1057885</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E30AB46"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26976144</w:t>
                            </w:r>
                            <w:r w:rsidRPr="006F1AC4">
                              <w:rPr>
                                <w:rFonts w:ascii="Courier New" w:hAnsi="Courier New" w:cs="Courier New"/>
                                <w:sz w:val="18"/>
                                <w:szCs w:val="18"/>
                              </w:rPr>
                              <w:tab/>
                              <w:t>rs116331755</w:t>
                            </w:r>
                            <w:r w:rsidRPr="006F1AC4">
                              <w:rPr>
                                <w:rFonts w:ascii="Courier New" w:hAnsi="Courier New" w:cs="Courier New"/>
                                <w:sz w:val="18"/>
                                <w:szCs w:val="18"/>
                              </w:rPr>
                              <w:tab/>
                              <w:t>A</w:t>
                            </w:r>
                            <w:r w:rsidRPr="006F1AC4">
                              <w:rPr>
                                <w:rFonts w:ascii="Courier New" w:hAnsi="Courier New" w:cs="Courier New"/>
                                <w:sz w:val="18"/>
                                <w:szCs w:val="18"/>
                              </w:rPr>
                              <w:tab/>
                              <w:t>G</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2C279D4F"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26976222</w:t>
                            </w:r>
                            <w:r w:rsidRPr="006F1AC4">
                              <w:rPr>
                                <w:rFonts w:ascii="Courier New" w:hAnsi="Courier New" w:cs="Courier New"/>
                                <w:sz w:val="18"/>
                                <w:szCs w:val="18"/>
                              </w:rPr>
                              <w:tab/>
                              <w:t>rs7278168</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06CAA35D"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26976237</w:t>
                            </w:r>
                            <w:r w:rsidRPr="006F1AC4">
                              <w:rPr>
                                <w:rFonts w:ascii="Courier New" w:hAnsi="Courier New" w:cs="Courier New"/>
                                <w:sz w:val="18"/>
                                <w:szCs w:val="18"/>
                              </w:rPr>
                              <w:tab/>
                              <w:t>rs7278284</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26E9DB16" w14:textId="77777777" w:rsidR="00C74C65"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w:t>
                            </w:r>
                            <w:r>
                              <w:rPr>
                                <w:rFonts w:ascii="Courier New" w:hAnsi="Courier New" w:cs="Courier New"/>
                                <w:sz w:val="18"/>
                                <w:szCs w:val="18"/>
                              </w:rPr>
                              <w:t>1</w:t>
                            </w:r>
                            <w:r>
                              <w:rPr>
                                <w:rFonts w:ascii="Courier New" w:hAnsi="Courier New" w:cs="Courier New"/>
                                <w:sz w:val="18"/>
                                <w:szCs w:val="18"/>
                              </w:rPr>
                              <w:tab/>
                              <w:t>26978790</w:t>
                            </w:r>
                            <w:r>
                              <w:rPr>
                                <w:rFonts w:ascii="Courier New" w:hAnsi="Courier New" w:cs="Courier New"/>
                                <w:sz w:val="18"/>
                                <w:szCs w:val="18"/>
                              </w:rPr>
                              <w:tab/>
                              <w:t>rs75377686</w:t>
                            </w:r>
                            <w:r>
                              <w:rPr>
                                <w:rFonts w:ascii="Courier New" w:hAnsi="Courier New" w:cs="Courier New"/>
                                <w:sz w:val="18"/>
                                <w:szCs w:val="18"/>
                              </w:rPr>
                              <w:tab/>
                              <w:t>T</w:t>
                            </w:r>
                            <w:r>
                              <w:rPr>
                                <w:rFonts w:ascii="Courier New" w:hAnsi="Courier New" w:cs="Courier New"/>
                                <w:sz w:val="18"/>
                                <w:szCs w:val="18"/>
                              </w:rPr>
                              <w:tab/>
                              <w:t>C</w:t>
                            </w:r>
                            <w:r>
                              <w:rPr>
                                <w:rFonts w:ascii="Courier New" w:hAnsi="Courier New" w:cs="Courier New"/>
                                <w:sz w:val="18"/>
                                <w:szCs w:val="18"/>
                              </w:rPr>
                              <w:tab/>
                              <w:t>.</w:t>
                            </w:r>
                            <w:r>
                              <w:rPr>
                                <w:rFonts w:ascii="Courier New" w:hAnsi="Courier New" w:cs="Courier New"/>
                                <w:sz w:val="18"/>
                                <w:szCs w:val="18"/>
                              </w:rPr>
                              <w:tab/>
                              <w:t>.</w:t>
                            </w:r>
                            <w:r>
                              <w:rPr>
                                <w:rFonts w:ascii="Courier New" w:hAnsi="Courier New" w:cs="Courier New"/>
                                <w:sz w:val="18"/>
                                <w:szCs w:val="18"/>
                              </w:rPr>
                              <w:tab/>
                              <w:t>.</w:t>
                            </w:r>
                          </w:p>
                          <w:p w14:paraId="7486AC96" w14:textId="77777777" w:rsidR="00C74C65" w:rsidRPr="000A17BA"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w:t>
                            </w:r>
                          </w:p>
                          <w:p w14:paraId="6D97EF46" w14:textId="77777777" w:rsidR="00C74C65" w:rsidRPr="0061656C" w:rsidRDefault="00C74C65" w:rsidP="000A17BA">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7" type="#_x0000_t202" style="width:6in;height:13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r1Fi4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" fillcolor="#d8d8d8 [2732]" stroked="f">
                <v:path arrowok="t"/>
                <v:textbox>
                  <w:txbxContent>
                    <w:p w14:paraId="393DC5E4" w14:textId="77777777" w:rsidR="00C74C65" w:rsidRDefault="00C74C65" w:rsidP="000A17BA">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 head example.vcf</w:t>
                      </w:r>
                    </w:p>
                    <w:p w14:paraId="11DD83D6"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##fileformat=VCFv4.0</w:t>
                      </w:r>
                    </w:p>
                    <w:p w14:paraId="7A177192"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#CHROM</w:t>
                      </w:r>
                      <w:r w:rsidRPr="006F1AC4">
                        <w:rPr>
                          <w:rFonts w:ascii="Courier New" w:hAnsi="Courier New" w:cs="Courier New"/>
                          <w:sz w:val="18"/>
                          <w:szCs w:val="18"/>
                        </w:rPr>
                        <w:tab/>
                        <w:t>POS</w:t>
                      </w:r>
                      <w:r w:rsidRPr="006F1AC4">
                        <w:rPr>
                          <w:rFonts w:ascii="Courier New" w:hAnsi="Courier New" w:cs="Courier New"/>
                          <w:sz w:val="18"/>
                          <w:szCs w:val="18"/>
                        </w:rPr>
                        <w:tab/>
                        <w:t>ID</w:t>
                      </w:r>
                      <w:r w:rsidRPr="006F1AC4">
                        <w:rPr>
                          <w:rFonts w:ascii="Courier New" w:hAnsi="Courier New" w:cs="Courier New"/>
                          <w:sz w:val="18"/>
                          <w:szCs w:val="18"/>
                        </w:rPr>
                        <w:tab/>
                        <w:t>REF</w:t>
                      </w:r>
                      <w:r w:rsidRPr="006F1AC4">
                        <w:rPr>
                          <w:rFonts w:ascii="Courier New" w:hAnsi="Courier New" w:cs="Courier New"/>
                          <w:sz w:val="18"/>
                          <w:szCs w:val="18"/>
                        </w:rPr>
                        <w:tab/>
                        <w:t>ALT</w:t>
                      </w:r>
                      <w:r w:rsidRPr="006F1AC4">
                        <w:rPr>
                          <w:rFonts w:ascii="Courier New" w:hAnsi="Courier New" w:cs="Courier New"/>
                          <w:sz w:val="18"/>
                          <w:szCs w:val="18"/>
                        </w:rPr>
                        <w:tab/>
                        <w:t>QUAL</w:t>
                      </w:r>
                      <w:r w:rsidRPr="006F1AC4">
                        <w:rPr>
                          <w:rFonts w:ascii="Courier New" w:hAnsi="Courier New" w:cs="Courier New"/>
                          <w:sz w:val="18"/>
                          <w:szCs w:val="18"/>
                        </w:rPr>
                        <w:tab/>
                        <w:t>FILTER</w:t>
                      </w:r>
                      <w:r w:rsidRPr="006F1AC4">
                        <w:rPr>
                          <w:rFonts w:ascii="Courier New" w:hAnsi="Courier New" w:cs="Courier New"/>
                          <w:sz w:val="18"/>
                          <w:szCs w:val="18"/>
                        </w:rPr>
                        <w:tab/>
                        <w:t>INFO</w:t>
                      </w:r>
                    </w:p>
                    <w:p w14:paraId="706CDD28"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1</w:t>
                      </w:r>
                      <w:r w:rsidRPr="006F1AC4">
                        <w:rPr>
                          <w:rFonts w:ascii="Courier New" w:hAnsi="Courier New" w:cs="Courier New"/>
                          <w:sz w:val="18"/>
                          <w:szCs w:val="18"/>
                        </w:rPr>
                        <w:tab/>
                        <w:t>215848808</w:t>
                      </w:r>
                      <w:r w:rsidRPr="006F1AC4">
                        <w:rPr>
                          <w:rFonts w:ascii="Courier New" w:hAnsi="Courier New" w:cs="Courier New"/>
                          <w:sz w:val="18"/>
                          <w:szCs w:val="18"/>
                        </w:rPr>
                        <w:tab/>
                        <w:t>rs116645811</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B6D2FC2"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26965148</w:t>
                      </w:r>
                      <w:r w:rsidRPr="006F1AC4">
                        <w:rPr>
                          <w:rFonts w:ascii="Courier New" w:hAnsi="Courier New" w:cs="Courier New"/>
                          <w:sz w:val="18"/>
                          <w:szCs w:val="18"/>
                        </w:rPr>
                        <w:tab/>
                        <w:t>rs1135638</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46CDF26E"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26965172</w:t>
                      </w:r>
                      <w:r w:rsidRPr="006F1AC4">
                        <w:rPr>
                          <w:rFonts w:ascii="Courier New" w:hAnsi="Courier New" w:cs="Courier New"/>
                          <w:sz w:val="18"/>
                          <w:szCs w:val="18"/>
                        </w:rPr>
                        <w:tab/>
                        <w:t>rs010576</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65DA2E57"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26965205</w:t>
                      </w:r>
                      <w:r w:rsidRPr="006F1AC4">
                        <w:rPr>
                          <w:rFonts w:ascii="Courier New" w:hAnsi="Courier New" w:cs="Courier New"/>
                          <w:sz w:val="18"/>
                          <w:szCs w:val="18"/>
                        </w:rPr>
                        <w:tab/>
                        <w:t>rs1057885</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E30AB46"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26976144</w:t>
                      </w:r>
                      <w:r w:rsidRPr="006F1AC4">
                        <w:rPr>
                          <w:rFonts w:ascii="Courier New" w:hAnsi="Courier New" w:cs="Courier New"/>
                          <w:sz w:val="18"/>
                          <w:szCs w:val="18"/>
                        </w:rPr>
                        <w:tab/>
                        <w:t>rs116331755</w:t>
                      </w:r>
                      <w:r w:rsidRPr="006F1AC4">
                        <w:rPr>
                          <w:rFonts w:ascii="Courier New" w:hAnsi="Courier New" w:cs="Courier New"/>
                          <w:sz w:val="18"/>
                          <w:szCs w:val="18"/>
                        </w:rPr>
                        <w:tab/>
                        <w:t>A</w:t>
                      </w:r>
                      <w:r w:rsidRPr="006F1AC4">
                        <w:rPr>
                          <w:rFonts w:ascii="Courier New" w:hAnsi="Courier New" w:cs="Courier New"/>
                          <w:sz w:val="18"/>
                          <w:szCs w:val="18"/>
                        </w:rPr>
                        <w:tab/>
                        <w:t>G</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2C279D4F"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26976222</w:t>
                      </w:r>
                      <w:r w:rsidRPr="006F1AC4">
                        <w:rPr>
                          <w:rFonts w:ascii="Courier New" w:hAnsi="Courier New" w:cs="Courier New"/>
                          <w:sz w:val="18"/>
                          <w:szCs w:val="18"/>
                        </w:rPr>
                        <w:tab/>
                        <w:t>rs7278168</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06CAA35D" w14:textId="77777777" w:rsidR="00C74C65" w:rsidRPr="006F1AC4"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26976237</w:t>
                      </w:r>
                      <w:r w:rsidRPr="006F1AC4">
                        <w:rPr>
                          <w:rFonts w:ascii="Courier New" w:hAnsi="Courier New" w:cs="Courier New"/>
                          <w:sz w:val="18"/>
                          <w:szCs w:val="18"/>
                        </w:rPr>
                        <w:tab/>
                        <w:t>rs7278284</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26E9DB16" w14:textId="77777777" w:rsidR="00C74C65"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w:t>
                      </w:r>
                      <w:r>
                        <w:rPr>
                          <w:rFonts w:ascii="Courier New" w:hAnsi="Courier New" w:cs="Courier New"/>
                          <w:sz w:val="18"/>
                          <w:szCs w:val="18"/>
                        </w:rPr>
                        <w:t>1</w:t>
                      </w:r>
                      <w:r>
                        <w:rPr>
                          <w:rFonts w:ascii="Courier New" w:hAnsi="Courier New" w:cs="Courier New"/>
                          <w:sz w:val="18"/>
                          <w:szCs w:val="18"/>
                        </w:rPr>
                        <w:tab/>
                        <w:t>26978790</w:t>
                      </w:r>
                      <w:r>
                        <w:rPr>
                          <w:rFonts w:ascii="Courier New" w:hAnsi="Courier New" w:cs="Courier New"/>
                          <w:sz w:val="18"/>
                          <w:szCs w:val="18"/>
                        </w:rPr>
                        <w:tab/>
                        <w:t>rs75377686</w:t>
                      </w:r>
                      <w:r>
                        <w:rPr>
                          <w:rFonts w:ascii="Courier New" w:hAnsi="Courier New" w:cs="Courier New"/>
                          <w:sz w:val="18"/>
                          <w:szCs w:val="18"/>
                        </w:rPr>
                        <w:tab/>
                        <w:t>T</w:t>
                      </w:r>
                      <w:r>
                        <w:rPr>
                          <w:rFonts w:ascii="Courier New" w:hAnsi="Courier New" w:cs="Courier New"/>
                          <w:sz w:val="18"/>
                          <w:szCs w:val="18"/>
                        </w:rPr>
                        <w:tab/>
                        <w:t>C</w:t>
                      </w:r>
                      <w:r>
                        <w:rPr>
                          <w:rFonts w:ascii="Courier New" w:hAnsi="Courier New" w:cs="Courier New"/>
                          <w:sz w:val="18"/>
                          <w:szCs w:val="18"/>
                        </w:rPr>
                        <w:tab/>
                        <w:t>.</w:t>
                      </w:r>
                      <w:r>
                        <w:rPr>
                          <w:rFonts w:ascii="Courier New" w:hAnsi="Courier New" w:cs="Courier New"/>
                          <w:sz w:val="18"/>
                          <w:szCs w:val="18"/>
                        </w:rPr>
                        <w:tab/>
                        <w:t>.</w:t>
                      </w:r>
                      <w:r>
                        <w:rPr>
                          <w:rFonts w:ascii="Courier New" w:hAnsi="Courier New" w:cs="Courier New"/>
                          <w:sz w:val="18"/>
                          <w:szCs w:val="18"/>
                        </w:rPr>
                        <w:tab/>
                        <w:t>.</w:t>
                      </w:r>
                    </w:p>
                    <w:p w14:paraId="7486AC96" w14:textId="77777777" w:rsidR="00C74C65" w:rsidRPr="000A17BA" w:rsidRDefault="00C74C65" w:rsidP="000A17BA">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w:t>
                      </w:r>
                    </w:p>
                    <w:p w14:paraId="6D97EF46" w14:textId="77777777" w:rsidR="00C74C65" w:rsidRPr="0061656C" w:rsidRDefault="00C74C65" w:rsidP="000A17BA">
                      <w:pPr>
                        <w:rPr>
                          <w:rFonts w:ascii="Courier New" w:hAnsi="Courier New" w:cs="Courier New"/>
                          <w:sz w:val="18"/>
                          <w:szCs w:val="18"/>
                        </w:rPr>
                      </w:pPr>
                    </w:p>
                  </w:txbxContent>
                </v:textbox>
                <w10:anchorlock/>
              </v:shape>
            </w:pict>
          </mc:Fallback>
        </mc:AlternateContent>
      </w:r>
    </w:p>
    <w:p w14:paraId="768DE8E1" w14:textId="77777777" w:rsidR="00E04118" w:rsidRPr="00735B2E" w:rsidRDefault="000A17BA" w:rsidP="00E04118">
      <w:pPr>
        <w:widowControl w:val="0"/>
        <w:autoSpaceDE w:val="0"/>
        <w:autoSpaceDN w:val="0"/>
        <w:adjustRightInd w:val="0"/>
        <w:spacing w:after="240"/>
        <w:rPr>
          <w:rFonts w:cs="Courier New"/>
          <w:color w:val="000000" w:themeColor="text1"/>
        </w:rPr>
      </w:pPr>
      <w:r w:rsidRPr="000A17BA">
        <w:rPr>
          <w:rFonts w:cs="Courier New"/>
          <w:color w:val="000000" w:themeColor="text1"/>
        </w:rPr>
        <w:t>Now, lets</w:t>
      </w:r>
      <w:r>
        <w:rPr>
          <w:rFonts w:cs="Courier New"/>
          <w:color w:val="000000" w:themeColor="text1"/>
        </w:rPr>
        <w:t xml:space="preserve"> annotate these variants based on the genes they overlap:</w:t>
      </w:r>
    </w:p>
    <w:p w14:paraId="3D2BFA8C" w14:textId="2368F5AB" w:rsidR="00587AF3" w:rsidRPr="000A17BA" w:rsidRDefault="00DB5783" w:rsidP="00E04118">
      <w:pPr>
        <w:widowControl w:val="0"/>
        <w:autoSpaceDE w:val="0"/>
        <w:autoSpaceDN w:val="0"/>
        <w:adjustRightInd w:val="0"/>
        <w:spacing w:after="240"/>
        <w:rPr>
          <w:rFonts w:cs="Courier New"/>
          <w:color w:val="000000" w:themeColor="text1"/>
          <w:sz w:val="18"/>
          <w:szCs w:val="18"/>
        </w:rPr>
      </w:pPr>
      <w:r>
        <w:rPr>
          <w:noProof/>
          <w:lang w:eastAsia="en-US"/>
        </w:rPr>
        <mc:AlternateContent>
          <mc:Choice Requires="wps">
            <w:drawing>
              <wp:inline distT="0" distB="0" distL="0" distR="0" wp14:anchorId="059281FA" wp14:editId="66F36B51">
                <wp:extent cx="6057900" cy="2082800"/>
                <wp:effectExtent l="0" t="0" r="12700" b="0"/>
                <wp:docPr id="6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0" cy="20828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9B587" w14:textId="1FD7E1C5" w:rsidR="00C74C65"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sz w:val="18"/>
                                <w:szCs w:val="18"/>
                              </w:rPr>
                              <w:t xml:space="preserve">$ </w:t>
                            </w:r>
                            <w:r w:rsidRPr="000A17BA">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0A17BA">
                              <w:rPr>
                                <w:rFonts w:ascii="Courier New" w:hAnsi="Courier New" w:cs="Courier New"/>
                                <w:color w:val="000000" w:themeColor="text1"/>
                                <w:sz w:val="18"/>
                                <w:szCs w:val="18"/>
                              </w:rPr>
                              <w:t xml:space="preserve"> | bior_overlap -d $bior/NCBIGene/GRCh37_p10/genes.tsv.bgz | bior_drill -p GeneID -p gene | cut -f 9 --complement &gt; example.vcf.genes</w:t>
                            </w:r>
                          </w:p>
                          <w:p w14:paraId="1915F8F3"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0A17BA">
                              <w:rPr>
                                <w:rFonts w:ascii="Courier New" w:hAnsi="Courier New" w:cs="Courier New"/>
                                <w:color w:val="000000" w:themeColor="text1"/>
                                <w:sz w:val="18"/>
                                <w:szCs w:val="18"/>
                              </w:rPr>
                              <w:t xml:space="preserve">head example.vcf.genes </w:t>
                            </w:r>
                          </w:p>
                          <w:p w14:paraId="7AFC5452"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##fileformat=VCFv4.0</w:t>
                            </w:r>
                          </w:p>
                          <w:p w14:paraId="3D3BCA05"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#CHROM</w:t>
                            </w:r>
                            <w:r w:rsidRPr="000A17BA">
                              <w:rPr>
                                <w:rFonts w:ascii="Courier New" w:hAnsi="Courier New" w:cs="Courier New"/>
                                <w:color w:val="000000" w:themeColor="text1"/>
                                <w:sz w:val="18"/>
                                <w:szCs w:val="18"/>
                              </w:rPr>
                              <w:tab/>
                              <w:t>POS</w:t>
                            </w:r>
                            <w:r w:rsidRPr="000A17BA">
                              <w:rPr>
                                <w:rFonts w:ascii="Courier New" w:hAnsi="Courier New" w:cs="Courier New"/>
                                <w:color w:val="000000" w:themeColor="text1"/>
                                <w:sz w:val="18"/>
                                <w:szCs w:val="18"/>
                              </w:rPr>
                              <w:tab/>
                              <w:t>ID</w:t>
                            </w:r>
                            <w:r w:rsidRPr="000A17BA">
                              <w:rPr>
                                <w:rFonts w:ascii="Courier New" w:hAnsi="Courier New" w:cs="Courier New"/>
                                <w:color w:val="000000" w:themeColor="text1"/>
                                <w:sz w:val="18"/>
                                <w:szCs w:val="18"/>
                              </w:rPr>
                              <w:tab/>
                              <w:t>REF</w:t>
                            </w:r>
                            <w:r w:rsidRPr="000A17BA">
                              <w:rPr>
                                <w:rFonts w:ascii="Courier New" w:hAnsi="Courier New" w:cs="Courier New"/>
                                <w:color w:val="000000" w:themeColor="text1"/>
                                <w:sz w:val="18"/>
                                <w:szCs w:val="18"/>
                              </w:rPr>
                              <w:tab/>
                              <w:t>ALT</w:t>
                            </w:r>
                            <w:r w:rsidRPr="000A17BA">
                              <w:rPr>
                                <w:rFonts w:ascii="Courier New" w:hAnsi="Courier New" w:cs="Courier New"/>
                                <w:color w:val="000000" w:themeColor="text1"/>
                                <w:sz w:val="18"/>
                                <w:szCs w:val="18"/>
                              </w:rPr>
                              <w:tab/>
                              <w:t>QUAL</w:t>
                            </w:r>
                            <w:r w:rsidRPr="000A17BA">
                              <w:rPr>
                                <w:rFonts w:ascii="Courier New" w:hAnsi="Courier New" w:cs="Courier New"/>
                                <w:color w:val="000000" w:themeColor="text1"/>
                                <w:sz w:val="18"/>
                                <w:szCs w:val="18"/>
                              </w:rPr>
                              <w:tab/>
                              <w:t>FILTER</w:t>
                            </w:r>
                            <w:r w:rsidRPr="000A17BA">
                              <w:rPr>
                                <w:rFonts w:ascii="Courier New" w:hAnsi="Courier New" w:cs="Courier New"/>
                                <w:color w:val="000000" w:themeColor="text1"/>
                                <w:sz w:val="18"/>
                                <w:szCs w:val="18"/>
                              </w:rPr>
                              <w:tab/>
                              <w:t>INFO</w:t>
                            </w:r>
                            <w:r w:rsidRPr="000A17BA">
                              <w:rPr>
                                <w:rFonts w:ascii="Courier New" w:hAnsi="Courier New" w:cs="Courier New"/>
                                <w:color w:val="000000" w:themeColor="text1"/>
                                <w:sz w:val="18"/>
                                <w:szCs w:val="18"/>
                              </w:rPr>
                              <w:tab/>
                              <w:t>GeneID</w:t>
                            </w:r>
                            <w:r w:rsidRPr="000A17BA">
                              <w:rPr>
                                <w:rFonts w:ascii="Courier New" w:hAnsi="Courier New" w:cs="Courier New"/>
                                <w:color w:val="000000" w:themeColor="text1"/>
                                <w:sz w:val="18"/>
                                <w:szCs w:val="18"/>
                              </w:rPr>
                              <w:tab/>
                              <w:t>gene</w:t>
                            </w:r>
                          </w:p>
                          <w:p w14:paraId="39C201F3"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1</w:t>
                            </w:r>
                            <w:r w:rsidRPr="000A17BA">
                              <w:rPr>
                                <w:rFonts w:ascii="Courier New" w:hAnsi="Courier New" w:cs="Courier New"/>
                                <w:color w:val="000000" w:themeColor="text1"/>
                                <w:sz w:val="18"/>
                                <w:szCs w:val="18"/>
                              </w:rPr>
                              <w:tab/>
                              <w:t>215848808</w:t>
                            </w:r>
                            <w:r w:rsidRPr="000A17BA">
                              <w:rPr>
                                <w:rFonts w:ascii="Courier New" w:hAnsi="Courier New" w:cs="Courier New"/>
                                <w:color w:val="000000" w:themeColor="text1"/>
                                <w:sz w:val="18"/>
                                <w:szCs w:val="18"/>
                              </w:rPr>
                              <w:tab/>
                              <w:t>rs116645811</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7399</w:t>
                            </w:r>
                            <w:r w:rsidRPr="000A17BA">
                              <w:rPr>
                                <w:rFonts w:ascii="Courier New" w:hAnsi="Courier New" w:cs="Courier New"/>
                                <w:color w:val="000000" w:themeColor="text1"/>
                                <w:sz w:val="18"/>
                                <w:szCs w:val="18"/>
                              </w:rPr>
                              <w:tab/>
                              <w:t>USH2A</w:t>
                            </w:r>
                          </w:p>
                          <w:p w14:paraId="62D1A2D7"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26965148</w:t>
                            </w:r>
                            <w:r w:rsidRPr="000A17BA">
                              <w:rPr>
                                <w:rFonts w:ascii="Courier New" w:hAnsi="Courier New" w:cs="Courier New"/>
                                <w:color w:val="000000" w:themeColor="text1"/>
                                <w:sz w:val="18"/>
                                <w:szCs w:val="18"/>
                              </w:rPr>
                              <w:tab/>
                              <w:t>rs1135638</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1F60EA99"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26965172</w:t>
                            </w:r>
                            <w:r w:rsidRPr="000A17BA">
                              <w:rPr>
                                <w:rFonts w:ascii="Courier New" w:hAnsi="Courier New" w:cs="Courier New"/>
                                <w:color w:val="000000" w:themeColor="text1"/>
                                <w:sz w:val="18"/>
                                <w:szCs w:val="18"/>
                              </w:rPr>
                              <w:tab/>
                              <w:t>rs010576</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6414B6E9"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26965205</w:t>
                            </w:r>
                            <w:r w:rsidRPr="000A17BA">
                              <w:rPr>
                                <w:rFonts w:ascii="Courier New" w:hAnsi="Courier New" w:cs="Courier New"/>
                                <w:color w:val="000000" w:themeColor="text1"/>
                                <w:sz w:val="18"/>
                                <w:szCs w:val="18"/>
                              </w:rPr>
                              <w:tab/>
                              <w:t>rs1057885</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09BA05DA"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26976144</w:t>
                            </w:r>
                            <w:r w:rsidRPr="000A17BA">
                              <w:rPr>
                                <w:rFonts w:ascii="Courier New" w:hAnsi="Courier New" w:cs="Courier New"/>
                                <w:color w:val="000000" w:themeColor="text1"/>
                                <w:sz w:val="18"/>
                                <w:szCs w:val="18"/>
                              </w:rPr>
                              <w:tab/>
                              <w:t>rs116331755</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407F43AD"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26976222</w:t>
                            </w:r>
                            <w:r w:rsidRPr="000A17BA">
                              <w:rPr>
                                <w:rFonts w:ascii="Courier New" w:hAnsi="Courier New" w:cs="Courier New"/>
                                <w:color w:val="000000" w:themeColor="text1"/>
                                <w:sz w:val="18"/>
                                <w:szCs w:val="18"/>
                              </w:rPr>
                              <w:tab/>
                              <w:t>rs7278168</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6D5428A0"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26976237</w:t>
                            </w:r>
                            <w:r w:rsidRPr="000A17BA">
                              <w:rPr>
                                <w:rFonts w:ascii="Courier New" w:hAnsi="Courier New" w:cs="Courier New"/>
                                <w:color w:val="000000" w:themeColor="text1"/>
                                <w:sz w:val="18"/>
                                <w:szCs w:val="18"/>
                              </w:rPr>
                              <w:tab/>
                              <w:t>rs7278284</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50A767BA"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26978790</w:t>
                            </w:r>
                            <w:r w:rsidRPr="000A17BA">
                              <w:rPr>
                                <w:rFonts w:ascii="Courier New" w:hAnsi="Courier New" w:cs="Courier New"/>
                                <w:color w:val="000000" w:themeColor="text1"/>
                                <w:sz w:val="18"/>
                                <w:szCs w:val="18"/>
                              </w:rPr>
                              <w:tab/>
                              <w:t>rs75377686</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41433019" w14:textId="77777777" w:rsidR="00C74C65"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49990DA4" w14:textId="77777777" w:rsidR="00C74C65" w:rsidRPr="0061656C" w:rsidRDefault="00C74C65" w:rsidP="00AE7858">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8" type="#_x0000_t202" style="width:477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" fillcolor="#d8d8d8 [2732]" stroked="f">
                <v:path arrowok="t"/>
                <v:textbox>
                  <w:txbxContent>
                    <w:p w14:paraId="76D9B587" w14:textId="1FD7E1C5" w:rsidR="00C74C65"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sz w:val="18"/>
                          <w:szCs w:val="18"/>
                        </w:rPr>
                        <w:t xml:space="preserve">$ </w:t>
                      </w:r>
                      <w:r w:rsidRPr="000A17BA">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0A17BA">
                        <w:rPr>
                          <w:rFonts w:ascii="Courier New" w:hAnsi="Courier New" w:cs="Courier New"/>
                          <w:color w:val="000000" w:themeColor="text1"/>
                          <w:sz w:val="18"/>
                          <w:szCs w:val="18"/>
                        </w:rPr>
                        <w:t xml:space="preserve"> | bior_overlap -d $bior/NCBIGene/GRCh37_p10/genes.tsv.bgz | bior_drill -p GeneID -p gene | cut -f 9 --complement &gt; example.vcf.genes</w:t>
                      </w:r>
                    </w:p>
                    <w:p w14:paraId="1915F8F3"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0A17BA">
                        <w:rPr>
                          <w:rFonts w:ascii="Courier New" w:hAnsi="Courier New" w:cs="Courier New"/>
                          <w:color w:val="000000" w:themeColor="text1"/>
                          <w:sz w:val="18"/>
                          <w:szCs w:val="18"/>
                        </w:rPr>
                        <w:t xml:space="preserve">head example.vcf.genes </w:t>
                      </w:r>
                    </w:p>
                    <w:p w14:paraId="7AFC5452"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##fileformat=VCFv4.0</w:t>
                      </w:r>
                    </w:p>
                    <w:p w14:paraId="3D3BCA05"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#CHROM</w:t>
                      </w:r>
                      <w:r w:rsidRPr="000A17BA">
                        <w:rPr>
                          <w:rFonts w:ascii="Courier New" w:hAnsi="Courier New" w:cs="Courier New"/>
                          <w:color w:val="000000" w:themeColor="text1"/>
                          <w:sz w:val="18"/>
                          <w:szCs w:val="18"/>
                        </w:rPr>
                        <w:tab/>
                        <w:t>POS</w:t>
                      </w:r>
                      <w:r w:rsidRPr="000A17BA">
                        <w:rPr>
                          <w:rFonts w:ascii="Courier New" w:hAnsi="Courier New" w:cs="Courier New"/>
                          <w:color w:val="000000" w:themeColor="text1"/>
                          <w:sz w:val="18"/>
                          <w:szCs w:val="18"/>
                        </w:rPr>
                        <w:tab/>
                        <w:t>ID</w:t>
                      </w:r>
                      <w:r w:rsidRPr="000A17BA">
                        <w:rPr>
                          <w:rFonts w:ascii="Courier New" w:hAnsi="Courier New" w:cs="Courier New"/>
                          <w:color w:val="000000" w:themeColor="text1"/>
                          <w:sz w:val="18"/>
                          <w:szCs w:val="18"/>
                        </w:rPr>
                        <w:tab/>
                        <w:t>REF</w:t>
                      </w:r>
                      <w:r w:rsidRPr="000A17BA">
                        <w:rPr>
                          <w:rFonts w:ascii="Courier New" w:hAnsi="Courier New" w:cs="Courier New"/>
                          <w:color w:val="000000" w:themeColor="text1"/>
                          <w:sz w:val="18"/>
                          <w:szCs w:val="18"/>
                        </w:rPr>
                        <w:tab/>
                        <w:t>ALT</w:t>
                      </w:r>
                      <w:r w:rsidRPr="000A17BA">
                        <w:rPr>
                          <w:rFonts w:ascii="Courier New" w:hAnsi="Courier New" w:cs="Courier New"/>
                          <w:color w:val="000000" w:themeColor="text1"/>
                          <w:sz w:val="18"/>
                          <w:szCs w:val="18"/>
                        </w:rPr>
                        <w:tab/>
                        <w:t>QUAL</w:t>
                      </w:r>
                      <w:r w:rsidRPr="000A17BA">
                        <w:rPr>
                          <w:rFonts w:ascii="Courier New" w:hAnsi="Courier New" w:cs="Courier New"/>
                          <w:color w:val="000000" w:themeColor="text1"/>
                          <w:sz w:val="18"/>
                          <w:szCs w:val="18"/>
                        </w:rPr>
                        <w:tab/>
                        <w:t>FILTER</w:t>
                      </w:r>
                      <w:r w:rsidRPr="000A17BA">
                        <w:rPr>
                          <w:rFonts w:ascii="Courier New" w:hAnsi="Courier New" w:cs="Courier New"/>
                          <w:color w:val="000000" w:themeColor="text1"/>
                          <w:sz w:val="18"/>
                          <w:szCs w:val="18"/>
                        </w:rPr>
                        <w:tab/>
                        <w:t>INFO</w:t>
                      </w:r>
                      <w:r w:rsidRPr="000A17BA">
                        <w:rPr>
                          <w:rFonts w:ascii="Courier New" w:hAnsi="Courier New" w:cs="Courier New"/>
                          <w:color w:val="000000" w:themeColor="text1"/>
                          <w:sz w:val="18"/>
                          <w:szCs w:val="18"/>
                        </w:rPr>
                        <w:tab/>
                        <w:t>GeneID</w:t>
                      </w:r>
                      <w:r w:rsidRPr="000A17BA">
                        <w:rPr>
                          <w:rFonts w:ascii="Courier New" w:hAnsi="Courier New" w:cs="Courier New"/>
                          <w:color w:val="000000" w:themeColor="text1"/>
                          <w:sz w:val="18"/>
                          <w:szCs w:val="18"/>
                        </w:rPr>
                        <w:tab/>
                        <w:t>gene</w:t>
                      </w:r>
                    </w:p>
                    <w:p w14:paraId="39C201F3"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1</w:t>
                      </w:r>
                      <w:r w:rsidRPr="000A17BA">
                        <w:rPr>
                          <w:rFonts w:ascii="Courier New" w:hAnsi="Courier New" w:cs="Courier New"/>
                          <w:color w:val="000000" w:themeColor="text1"/>
                          <w:sz w:val="18"/>
                          <w:szCs w:val="18"/>
                        </w:rPr>
                        <w:tab/>
                        <w:t>215848808</w:t>
                      </w:r>
                      <w:r w:rsidRPr="000A17BA">
                        <w:rPr>
                          <w:rFonts w:ascii="Courier New" w:hAnsi="Courier New" w:cs="Courier New"/>
                          <w:color w:val="000000" w:themeColor="text1"/>
                          <w:sz w:val="18"/>
                          <w:szCs w:val="18"/>
                        </w:rPr>
                        <w:tab/>
                        <w:t>rs116645811</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7399</w:t>
                      </w:r>
                      <w:r w:rsidRPr="000A17BA">
                        <w:rPr>
                          <w:rFonts w:ascii="Courier New" w:hAnsi="Courier New" w:cs="Courier New"/>
                          <w:color w:val="000000" w:themeColor="text1"/>
                          <w:sz w:val="18"/>
                          <w:szCs w:val="18"/>
                        </w:rPr>
                        <w:tab/>
                        <w:t>USH2A</w:t>
                      </w:r>
                    </w:p>
                    <w:p w14:paraId="62D1A2D7"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26965148</w:t>
                      </w:r>
                      <w:r w:rsidRPr="000A17BA">
                        <w:rPr>
                          <w:rFonts w:ascii="Courier New" w:hAnsi="Courier New" w:cs="Courier New"/>
                          <w:color w:val="000000" w:themeColor="text1"/>
                          <w:sz w:val="18"/>
                          <w:szCs w:val="18"/>
                        </w:rPr>
                        <w:tab/>
                        <w:t>rs1135638</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1F60EA99"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26965172</w:t>
                      </w:r>
                      <w:r w:rsidRPr="000A17BA">
                        <w:rPr>
                          <w:rFonts w:ascii="Courier New" w:hAnsi="Courier New" w:cs="Courier New"/>
                          <w:color w:val="000000" w:themeColor="text1"/>
                          <w:sz w:val="18"/>
                          <w:szCs w:val="18"/>
                        </w:rPr>
                        <w:tab/>
                        <w:t>rs010576</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6414B6E9"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26965205</w:t>
                      </w:r>
                      <w:r w:rsidRPr="000A17BA">
                        <w:rPr>
                          <w:rFonts w:ascii="Courier New" w:hAnsi="Courier New" w:cs="Courier New"/>
                          <w:color w:val="000000" w:themeColor="text1"/>
                          <w:sz w:val="18"/>
                          <w:szCs w:val="18"/>
                        </w:rPr>
                        <w:tab/>
                        <w:t>rs1057885</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09BA05DA"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26976144</w:t>
                      </w:r>
                      <w:r w:rsidRPr="000A17BA">
                        <w:rPr>
                          <w:rFonts w:ascii="Courier New" w:hAnsi="Courier New" w:cs="Courier New"/>
                          <w:color w:val="000000" w:themeColor="text1"/>
                          <w:sz w:val="18"/>
                          <w:szCs w:val="18"/>
                        </w:rPr>
                        <w:tab/>
                        <w:t>rs116331755</w:t>
                      </w:r>
                      <w:r w:rsidRPr="000A17BA">
                        <w:rPr>
                          <w:rFonts w:ascii="Courier New" w:hAnsi="Courier New" w:cs="Courier New"/>
                          <w:color w:val="000000" w:themeColor="text1"/>
                          <w:sz w:val="18"/>
                          <w:szCs w:val="18"/>
                        </w:rPr>
                        <w:tab/>
                        <w:t>A</w:t>
                      </w:r>
                      <w:r w:rsidRPr="000A17BA">
                        <w:rPr>
                          <w:rFonts w:ascii="Courier New" w:hAnsi="Courier New" w:cs="Courier New"/>
                          <w:color w:val="000000" w:themeColor="text1"/>
                          <w:sz w:val="18"/>
                          <w:szCs w:val="18"/>
                        </w:rPr>
                        <w:tab/>
                        <w:t>G</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407F43AD"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26976222</w:t>
                      </w:r>
                      <w:r w:rsidRPr="000A17BA">
                        <w:rPr>
                          <w:rFonts w:ascii="Courier New" w:hAnsi="Courier New" w:cs="Courier New"/>
                          <w:color w:val="000000" w:themeColor="text1"/>
                          <w:sz w:val="18"/>
                          <w:szCs w:val="18"/>
                        </w:rPr>
                        <w:tab/>
                        <w:t>rs7278168</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6D5428A0"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26976237</w:t>
                      </w:r>
                      <w:r w:rsidRPr="000A17BA">
                        <w:rPr>
                          <w:rFonts w:ascii="Courier New" w:hAnsi="Courier New" w:cs="Courier New"/>
                          <w:color w:val="000000" w:themeColor="text1"/>
                          <w:sz w:val="18"/>
                          <w:szCs w:val="18"/>
                        </w:rPr>
                        <w:tab/>
                        <w:t>rs7278284</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50A767BA" w14:textId="77777777" w:rsidR="00C74C65" w:rsidRPr="000A17BA" w:rsidRDefault="00C74C65" w:rsidP="00AE7858">
                      <w:pPr>
                        <w:widowControl w:val="0"/>
                        <w:autoSpaceDE w:val="0"/>
                        <w:autoSpaceDN w:val="0"/>
                        <w:adjustRightInd w:val="0"/>
                        <w:rPr>
                          <w:rFonts w:ascii="Courier New" w:hAnsi="Courier New" w:cs="Courier New"/>
                          <w:color w:val="000000" w:themeColor="text1"/>
                          <w:sz w:val="18"/>
                          <w:szCs w:val="18"/>
                        </w:rPr>
                      </w:pPr>
                      <w:r w:rsidRPr="000A17BA">
                        <w:rPr>
                          <w:rFonts w:ascii="Courier New" w:hAnsi="Courier New" w:cs="Courier New"/>
                          <w:color w:val="000000" w:themeColor="text1"/>
                          <w:sz w:val="18"/>
                          <w:szCs w:val="18"/>
                        </w:rPr>
                        <w:t>21</w:t>
                      </w:r>
                      <w:r w:rsidRPr="000A17BA">
                        <w:rPr>
                          <w:rFonts w:ascii="Courier New" w:hAnsi="Courier New" w:cs="Courier New"/>
                          <w:color w:val="000000" w:themeColor="text1"/>
                          <w:sz w:val="18"/>
                          <w:szCs w:val="18"/>
                        </w:rPr>
                        <w:tab/>
                        <w:t>26978790</w:t>
                      </w:r>
                      <w:r w:rsidRPr="000A17BA">
                        <w:rPr>
                          <w:rFonts w:ascii="Courier New" w:hAnsi="Courier New" w:cs="Courier New"/>
                          <w:color w:val="000000" w:themeColor="text1"/>
                          <w:sz w:val="18"/>
                          <w:szCs w:val="18"/>
                        </w:rPr>
                        <w:tab/>
                        <w:t>rs75377686</w:t>
                      </w:r>
                      <w:r w:rsidRPr="000A17BA">
                        <w:rPr>
                          <w:rFonts w:ascii="Courier New" w:hAnsi="Courier New" w:cs="Courier New"/>
                          <w:color w:val="000000" w:themeColor="text1"/>
                          <w:sz w:val="18"/>
                          <w:szCs w:val="18"/>
                        </w:rPr>
                        <w:tab/>
                        <w:t>T</w:t>
                      </w:r>
                      <w:r w:rsidRPr="000A17BA">
                        <w:rPr>
                          <w:rFonts w:ascii="Courier New" w:hAnsi="Courier New" w:cs="Courier New"/>
                          <w:color w:val="000000" w:themeColor="text1"/>
                          <w:sz w:val="18"/>
                          <w:szCs w:val="18"/>
                        </w:rPr>
                        <w:tab/>
                        <w:t>C</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w:t>
                      </w:r>
                      <w:r w:rsidRPr="000A17BA">
                        <w:rPr>
                          <w:rFonts w:ascii="Courier New" w:hAnsi="Courier New" w:cs="Courier New"/>
                          <w:color w:val="000000" w:themeColor="text1"/>
                          <w:sz w:val="18"/>
                          <w:szCs w:val="18"/>
                        </w:rPr>
                        <w:tab/>
                        <w:t>54148</w:t>
                      </w:r>
                      <w:r w:rsidRPr="000A17BA">
                        <w:rPr>
                          <w:rFonts w:ascii="Courier New" w:hAnsi="Courier New" w:cs="Courier New"/>
                          <w:color w:val="000000" w:themeColor="text1"/>
                          <w:sz w:val="18"/>
                          <w:szCs w:val="18"/>
                        </w:rPr>
                        <w:tab/>
                        <w:t>MRPL39</w:t>
                      </w:r>
                    </w:p>
                    <w:p w14:paraId="41433019" w14:textId="77777777" w:rsidR="00C74C65" w:rsidRDefault="00C74C65" w:rsidP="00AE7858">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49990DA4" w14:textId="77777777" w:rsidR="00C74C65" w:rsidRPr="0061656C" w:rsidRDefault="00C74C65" w:rsidP="00AE7858">
                      <w:pPr>
                        <w:rPr>
                          <w:rFonts w:ascii="Courier New" w:hAnsi="Courier New" w:cs="Courier New"/>
                          <w:sz w:val="18"/>
                          <w:szCs w:val="18"/>
                        </w:rPr>
                      </w:pPr>
                    </w:p>
                  </w:txbxContent>
                </v:textbox>
                <w10:anchorlock/>
              </v:shape>
            </w:pict>
          </mc:Fallback>
        </mc:AlternateContent>
      </w:r>
    </w:p>
    <w:p w14:paraId="5B379B9C" w14:textId="5C8A8D01" w:rsidR="005974BE" w:rsidRDefault="00735B2E" w:rsidP="00E04118">
      <w:pPr>
        <w:widowControl w:val="0"/>
        <w:autoSpaceDE w:val="0"/>
        <w:autoSpaceDN w:val="0"/>
        <w:adjustRightInd w:val="0"/>
        <w:spacing w:after="240"/>
        <w:rPr>
          <w:rFonts w:cs="Courier New"/>
          <w:color w:val="000000" w:themeColor="text1"/>
        </w:rPr>
      </w:pPr>
      <w:r>
        <w:rPr>
          <w:rFonts w:cs="Courier New"/>
          <w:color w:val="000000" w:themeColor="text1"/>
        </w:rPr>
        <w:t xml:space="preserve">Feel free to use bior_pretty_print instead of bior_drill to explore the data.  Try drilling out other columns.  </w:t>
      </w:r>
      <w:r w:rsidR="005974BE">
        <w:rPr>
          <w:rFonts w:cs="Courier New"/>
          <w:color w:val="000000" w:themeColor="text1"/>
        </w:rPr>
        <w:t>In</w:t>
      </w:r>
      <w:r w:rsidR="00E621DE">
        <w:rPr>
          <w:rFonts w:cs="Courier New"/>
          <w:color w:val="000000" w:themeColor="text1"/>
        </w:rPr>
        <w:t>-</w:t>
      </w:r>
      <w:r w:rsidR="005974BE">
        <w:rPr>
          <w:rFonts w:cs="Courier New"/>
          <w:color w:val="000000" w:themeColor="text1"/>
        </w:rPr>
        <w:t>fact, if anything is unclear, break the command apart and run parts of the command to get a better understanding of what steps are doing</w:t>
      </w:r>
      <w:r w:rsidR="00472A83">
        <w:rPr>
          <w:rFonts w:cs="Courier New"/>
          <w:color w:val="000000" w:themeColor="text1"/>
        </w:rPr>
        <w:t xml:space="preserve"> (e.g. run </w:t>
      </w:r>
      <w:r w:rsidR="00472A83" w:rsidRPr="00472A83">
        <w:rPr>
          <w:rFonts w:ascii="Courier New" w:hAnsi="Courier New" w:cs="Courier New"/>
          <w:color w:val="000000" w:themeColor="text1"/>
        </w:rPr>
        <w:t>cat</w:t>
      </w:r>
      <w:r w:rsidR="00472A83">
        <w:rPr>
          <w:rFonts w:cs="Courier New"/>
          <w:color w:val="000000" w:themeColor="text1"/>
        </w:rPr>
        <w:t xml:space="preserve">, then </w:t>
      </w:r>
      <w:r w:rsidR="00472A83" w:rsidRPr="00472A83">
        <w:rPr>
          <w:rFonts w:ascii="Courier New" w:hAnsi="Courier New" w:cs="Courier New"/>
          <w:color w:val="000000" w:themeColor="text1"/>
        </w:rPr>
        <w:t xml:space="preserve">cat | </w:t>
      </w:r>
      <w:r w:rsidR="00DB3313">
        <w:rPr>
          <w:rFonts w:ascii="Courier New" w:hAnsi="Courier New" w:cs="Courier New"/>
          <w:color w:val="000000" w:themeColor="text1"/>
        </w:rPr>
        <w:t>bior_vcf_to_tjson</w:t>
      </w:r>
      <w:r w:rsidR="00472A83">
        <w:rPr>
          <w:rFonts w:ascii="Courier New" w:hAnsi="Courier New" w:cs="Courier New"/>
          <w:color w:val="000000" w:themeColor="text1"/>
        </w:rPr>
        <w:t xml:space="preserve"> | bior_pretty_print</w:t>
      </w:r>
      <w:r w:rsidR="00472A83">
        <w:rPr>
          <w:rFonts w:cs="Courier New"/>
          <w:color w:val="000000" w:themeColor="text1"/>
        </w:rPr>
        <w:t xml:space="preserve">, then </w:t>
      </w:r>
      <w:r w:rsidR="00472A83" w:rsidRPr="00472A83">
        <w:rPr>
          <w:rFonts w:ascii="Courier New" w:hAnsi="Courier New" w:cs="Courier New"/>
          <w:color w:val="000000" w:themeColor="text1"/>
        </w:rPr>
        <w:t xml:space="preserve">cat | </w:t>
      </w:r>
      <w:r w:rsidR="00DB3313">
        <w:rPr>
          <w:rFonts w:ascii="Courier New" w:hAnsi="Courier New" w:cs="Courier New"/>
          <w:color w:val="000000" w:themeColor="text1"/>
        </w:rPr>
        <w:t>bior_vcf_to_tjson</w:t>
      </w:r>
      <w:r w:rsidR="00472A83">
        <w:rPr>
          <w:rFonts w:ascii="Courier New" w:hAnsi="Courier New" w:cs="Courier New"/>
          <w:color w:val="000000" w:themeColor="text1"/>
        </w:rPr>
        <w:t xml:space="preserve"> | bior_overlap | bior_pretty_print</w:t>
      </w:r>
      <w:r w:rsidR="00472A83">
        <w:rPr>
          <w:rFonts w:cs="Courier New"/>
          <w:color w:val="000000" w:themeColor="text1"/>
        </w:rPr>
        <w:t>,  and so on to understand the transformations done in the pipeline)</w:t>
      </w:r>
      <w:r w:rsidR="005974BE">
        <w:rPr>
          <w:rFonts w:cs="Courier New"/>
          <w:color w:val="000000" w:themeColor="text1"/>
        </w:rPr>
        <w:t>.</w:t>
      </w:r>
      <w:r w:rsidR="00E621DE">
        <w:rPr>
          <w:rFonts w:cs="Courier New"/>
          <w:color w:val="000000" w:themeColor="text1"/>
        </w:rPr>
        <w:t xml:space="preserve">  </w:t>
      </w:r>
    </w:p>
    <w:p w14:paraId="7F5985D6" w14:textId="77777777" w:rsidR="00E621DE" w:rsidRDefault="00E621DE" w:rsidP="00E04118">
      <w:pPr>
        <w:widowControl w:val="0"/>
        <w:autoSpaceDE w:val="0"/>
        <w:autoSpaceDN w:val="0"/>
        <w:adjustRightInd w:val="0"/>
        <w:spacing w:after="240"/>
        <w:rPr>
          <w:rFonts w:cs="Courier New"/>
          <w:color w:val="000000" w:themeColor="text1"/>
        </w:rPr>
      </w:pPr>
      <w:r>
        <w:rPr>
          <w:rFonts w:cs="Courier New"/>
          <w:color w:val="000000" w:themeColor="text1"/>
        </w:rPr>
        <w:t>This is a simple script based on the above technique to show the genes that contain variants in your VCF file:</w:t>
      </w:r>
    </w:p>
    <w:p w14:paraId="28705E9A" w14:textId="6765DD55" w:rsidR="00E621DE" w:rsidRDefault="00DB5783" w:rsidP="00E04118">
      <w:pPr>
        <w:widowControl w:val="0"/>
        <w:autoSpaceDE w:val="0"/>
        <w:autoSpaceDN w:val="0"/>
        <w:adjustRightInd w:val="0"/>
        <w:spacing w:after="240"/>
        <w:rPr>
          <w:rFonts w:cs="Courier New"/>
          <w:color w:val="000000" w:themeColor="text1"/>
        </w:rPr>
      </w:pPr>
      <w:r>
        <w:rPr>
          <w:noProof/>
          <w:lang w:eastAsia="en-US"/>
        </w:rPr>
        <mc:AlternateContent>
          <mc:Choice Requires="wps">
            <w:drawing>
              <wp:inline distT="0" distB="0" distL="0" distR="0" wp14:anchorId="38C309E9" wp14:editId="1947827E">
                <wp:extent cx="5486400" cy="1748155"/>
                <wp:effectExtent l="0" t="0" r="0" b="4445"/>
                <wp:docPr id="6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7481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D949" w14:textId="77777777" w:rsidR="00C74C65" w:rsidRDefault="00C74C65" w:rsidP="00E621DE">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 head example.vcf</w:t>
                            </w:r>
                          </w:p>
                          <w:p w14:paraId="0F6E84FD"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##fileformat=VCFv4.0</w:t>
                            </w:r>
                          </w:p>
                          <w:p w14:paraId="1DF08B9F"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#CHROM</w:t>
                            </w:r>
                            <w:r w:rsidRPr="006F1AC4">
                              <w:rPr>
                                <w:rFonts w:ascii="Courier New" w:hAnsi="Courier New" w:cs="Courier New"/>
                                <w:sz w:val="18"/>
                                <w:szCs w:val="18"/>
                              </w:rPr>
                              <w:tab/>
                              <w:t>POS</w:t>
                            </w:r>
                            <w:r w:rsidRPr="006F1AC4">
                              <w:rPr>
                                <w:rFonts w:ascii="Courier New" w:hAnsi="Courier New" w:cs="Courier New"/>
                                <w:sz w:val="18"/>
                                <w:szCs w:val="18"/>
                              </w:rPr>
                              <w:tab/>
                              <w:t>ID</w:t>
                            </w:r>
                            <w:r w:rsidRPr="006F1AC4">
                              <w:rPr>
                                <w:rFonts w:ascii="Courier New" w:hAnsi="Courier New" w:cs="Courier New"/>
                                <w:sz w:val="18"/>
                                <w:szCs w:val="18"/>
                              </w:rPr>
                              <w:tab/>
                              <w:t>REF</w:t>
                            </w:r>
                            <w:r w:rsidRPr="006F1AC4">
                              <w:rPr>
                                <w:rFonts w:ascii="Courier New" w:hAnsi="Courier New" w:cs="Courier New"/>
                                <w:sz w:val="18"/>
                                <w:szCs w:val="18"/>
                              </w:rPr>
                              <w:tab/>
                              <w:t>ALT</w:t>
                            </w:r>
                            <w:r w:rsidRPr="006F1AC4">
                              <w:rPr>
                                <w:rFonts w:ascii="Courier New" w:hAnsi="Courier New" w:cs="Courier New"/>
                                <w:sz w:val="18"/>
                                <w:szCs w:val="18"/>
                              </w:rPr>
                              <w:tab/>
                              <w:t>QUAL</w:t>
                            </w:r>
                            <w:r w:rsidRPr="006F1AC4">
                              <w:rPr>
                                <w:rFonts w:ascii="Courier New" w:hAnsi="Courier New" w:cs="Courier New"/>
                                <w:sz w:val="18"/>
                                <w:szCs w:val="18"/>
                              </w:rPr>
                              <w:tab/>
                              <w:t>FILTER</w:t>
                            </w:r>
                            <w:r w:rsidRPr="006F1AC4">
                              <w:rPr>
                                <w:rFonts w:ascii="Courier New" w:hAnsi="Courier New" w:cs="Courier New"/>
                                <w:sz w:val="18"/>
                                <w:szCs w:val="18"/>
                              </w:rPr>
                              <w:tab/>
                              <w:t>INFO</w:t>
                            </w:r>
                          </w:p>
                          <w:p w14:paraId="30291599"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1</w:t>
                            </w:r>
                            <w:r w:rsidRPr="006F1AC4">
                              <w:rPr>
                                <w:rFonts w:ascii="Courier New" w:hAnsi="Courier New" w:cs="Courier New"/>
                                <w:sz w:val="18"/>
                                <w:szCs w:val="18"/>
                              </w:rPr>
                              <w:tab/>
                              <w:t>215848808</w:t>
                            </w:r>
                            <w:r w:rsidRPr="006F1AC4">
                              <w:rPr>
                                <w:rFonts w:ascii="Courier New" w:hAnsi="Courier New" w:cs="Courier New"/>
                                <w:sz w:val="18"/>
                                <w:szCs w:val="18"/>
                              </w:rPr>
                              <w:tab/>
                              <w:t>rs116645811</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332E6952"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26965148</w:t>
                            </w:r>
                            <w:r w:rsidRPr="006F1AC4">
                              <w:rPr>
                                <w:rFonts w:ascii="Courier New" w:hAnsi="Courier New" w:cs="Courier New"/>
                                <w:sz w:val="18"/>
                                <w:szCs w:val="18"/>
                              </w:rPr>
                              <w:tab/>
                              <w:t>rs1135638</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68B475B"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26965172</w:t>
                            </w:r>
                            <w:r w:rsidRPr="006F1AC4">
                              <w:rPr>
                                <w:rFonts w:ascii="Courier New" w:hAnsi="Courier New" w:cs="Courier New"/>
                                <w:sz w:val="18"/>
                                <w:szCs w:val="18"/>
                              </w:rPr>
                              <w:tab/>
                              <w:t>rs010576</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83D3C5B"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26965205</w:t>
                            </w:r>
                            <w:r w:rsidRPr="006F1AC4">
                              <w:rPr>
                                <w:rFonts w:ascii="Courier New" w:hAnsi="Courier New" w:cs="Courier New"/>
                                <w:sz w:val="18"/>
                                <w:szCs w:val="18"/>
                              </w:rPr>
                              <w:tab/>
                              <w:t>rs1057885</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60416824"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26976144</w:t>
                            </w:r>
                            <w:r w:rsidRPr="006F1AC4">
                              <w:rPr>
                                <w:rFonts w:ascii="Courier New" w:hAnsi="Courier New" w:cs="Courier New"/>
                                <w:sz w:val="18"/>
                                <w:szCs w:val="18"/>
                              </w:rPr>
                              <w:tab/>
                              <w:t>rs116331755</w:t>
                            </w:r>
                            <w:r w:rsidRPr="006F1AC4">
                              <w:rPr>
                                <w:rFonts w:ascii="Courier New" w:hAnsi="Courier New" w:cs="Courier New"/>
                                <w:sz w:val="18"/>
                                <w:szCs w:val="18"/>
                              </w:rPr>
                              <w:tab/>
                              <w:t>A</w:t>
                            </w:r>
                            <w:r w:rsidRPr="006F1AC4">
                              <w:rPr>
                                <w:rFonts w:ascii="Courier New" w:hAnsi="Courier New" w:cs="Courier New"/>
                                <w:sz w:val="18"/>
                                <w:szCs w:val="18"/>
                              </w:rPr>
                              <w:tab/>
                              <w:t>G</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48451B4C"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26976222</w:t>
                            </w:r>
                            <w:r w:rsidRPr="006F1AC4">
                              <w:rPr>
                                <w:rFonts w:ascii="Courier New" w:hAnsi="Courier New" w:cs="Courier New"/>
                                <w:sz w:val="18"/>
                                <w:szCs w:val="18"/>
                              </w:rPr>
                              <w:tab/>
                              <w:t>rs7278168</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E3513DE"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26976237</w:t>
                            </w:r>
                            <w:r w:rsidRPr="006F1AC4">
                              <w:rPr>
                                <w:rFonts w:ascii="Courier New" w:hAnsi="Courier New" w:cs="Courier New"/>
                                <w:sz w:val="18"/>
                                <w:szCs w:val="18"/>
                              </w:rPr>
                              <w:tab/>
                              <w:t>rs7278284</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547FCA5" w14:textId="77777777" w:rsidR="00C74C65"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w:t>
                            </w:r>
                            <w:r>
                              <w:rPr>
                                <w:rFonts w:ascii="Courier New" w:hAnsi="Courier New" w:cs="Courier New"/>
                                <w:sz w:val="18"/>
                                <w:szCs w:val="18"/>
                              </w:rPr>
                              <w:t>1</w:t>
                            </w:r>
                            <w:r>
                              <w:rPr>
                                <w:rFonts w:ascii="Courier New" w:hAnsi="Courier New" w:cs="Courier New"/>
                                <w:sz w:val="18"/>
                                <w:szCs w:val="18"/>
                              </w:rPr>
                              <w:tab/>
                              <w:t>26978790</w:t>
                            </w:r>
                            <w:r>
                              <w:rPr>
                                <w:rFonts w:ascii="Courier New" w:hAnsi="Courier New" w:cs="Courier New"/>
                                <w:sz w:val="18"/>
                                <w:szCs w:val="18"/>
                              </w:rPr>
                              <w:tab/>
                              <w:t>rs75377686</w:t>
                            </w:r>
                            <w:r>
                              <w:rPr>
                                <w:rFonts w:ascii="Courier New" w:hAnsi="Courier New" w:cs="Courier New"/>
                                <w:sz w:val="18"/>
                                <w:szCs w:val="18"/>
                              </w:rPr>
                              <w:tab/>
                              <w:t>T</w:t>
                            </w:r>
                            <w:r>
                              <w:rPr>
                                <w:rFonts w:ascii="Courier New" w:hAnsi="Courier New" w:cs="Courier New"/>
                                <w:sz w:val="18"/>
                                <w:szCs w:val="18"/>
                              </w:rPr>
                              <w:tab/>
                              <w:t>C</w:t>
                            </w:r>
                            <w:r>
                              <w:rPr>
                                <w:rFonts w:ascii="Courier New" w:hAnsi="Courier New" w:cs="Courier New"/>
                                <w:sz w:val="18"/>
                                <w:szCs w:val="18"/>
                              </w:rPr>
                              <w:tab/>
                              <w:t>.</w:t>
                            </w:r>
                            <w:r>
                              <w:rPr>
                                <w:rFonts w:ascii="Courier New" w:hAnsi="Courier New" w:cs="Courier New"/>
                                <w:sz w:val="18"/>
                                <w:szCs w:val="18"/>
                              </w:rPr>
                              <w:tab/>
                              <w:t>.</w:t>
                            </w:r>
                            <w:r>
                              <w:rPr>
                                <w:rFonts w:ascii="Courier New" w:hAnsi="Courier New" w:cs="Courier New"/>
                                <w:sz w:val="18"/>
                                <w:szCs w:val="18"/>
                              </w:rPr>
                              <w:tab/>
                              <w:t>.</w:t>
                            </w:r>
                          </w:p>
                          <w:p w14:paraId="65B42D57" w14:textId="77777777" w:rsidR="00C74C65" w:rsidRPr="000A17BA"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w:t>
                            </w:r>
                          </w:p>
                          <w:p w14:paraId="4C3C55EB" w14:textId="77777777" w:rsidR="00C74C65" w:rsidRPr="0061656C" w:rsidRDefault="00C74C65" w:rsidP="00E621DE">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39" type="#_x0000_t202" style="width:6in;height:13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" fillcolor="#d8d8d8 [2732]" stroked="f">
                <v:path arrowok="t"/>
                <v:textbox>
                  <w:txbxContent>
                    <w:p w14:paraId="01FAD949" w14:textId="77777777" w:rsidR="00C74C65" w:rsidRDefault="00C74C65" w:rsidP="00E621DE">
                      <w:pPr>
                        <w:widowControl w:val="0"/>
                        <w:autoSpaceDE w:val="0"/>
                        <w:autoSpaceDN w:val="0"/>
                        <w:adjustRightInd w:val="0"/>
                        <w:rPr>
                          <w:rFonts w:ascii="Courier New" w:hAnsi="Courier New" w:cs="Courier New"/>
                          <w:sz w:val="18"/>
                          <w:szCs w:val="18"/>
                        </w:rPr>
                      </w:pPr>
                      <w:r>
                        <w:rPr>
                          <w:rFonts w:ascii="Courier New" w:hAnsi="Courier New" w:cs="Courier New"/>
                          <w:sz w:val="18"/>
                          <w:szCs w:val="18"/>
                        </w:rPr>
                        <w:t>$  $ head example.vcf</w:t>
                      </w:r>
                    </w:p>
                    <w:p w14:paraId="0F6E84FD"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##fileformat=VCFv4.0</w:t>
                      </w:r>
                    </w:p>
                    <w:p w14:paraId="1DF08B9F"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#CHROM</w:t>
                      </w:r>
                      <w:r w:rsidRPr="006F1AC4">
                        <w:rPr>
                          <w:rFonts w:ascii="Courier New" w:hAnsi="Courier New" w:cs="Courier New"/>
                          <w:sz w:val="18"/>
                          <w:szCs w:val="18"/>
                        </w:rPr>
                        <w:tab/>
                        <w:t>POS</w:t>
                      </w:r>
                      <w:r w:rsidRPr="006F1AC4">
                        <w:rPr>
                          <w:rFonts w:ascii="Courier New" w:hAnsi="Courier New" w:cs="Courier New"/>
                          <w:sz w:val="18"/>
                          <w:szCs w:val="18"/>
                        </w:rPr>
                        <w:tab/>
                        <w:t>ID</w:t>
                      </w:r>
                      <w:r w:rsidRPr="006F1AC4">
                        <w:rPr>
                          <w:rFonts w:ascii="Courier New" w:hAnsi="Courier New" w:cs="Courier New"/>
                          <w:sz w:val="18"/>
                          <w:szCs w:val="18"/>
                        </w:rPr>
                        <w:tab/>
                        <w:t>REF</w:t>
                      </w:r>
                      <w:r w:rsidRPr="006F1AC4">
                        <w:rPr>
                          <w:rFonts w:ascii="Courier New" w:hAnsi="Courier New" w:cs="Courier New"/>
                          <w:sz w:val="18"/>
                          <w:szCs w:val="18"/>
                        </w:rPr>
                        <w:tab/>
                        <w:t>ALT</w:t>
                      </w:r>
                      <w:r w:rsidRPr="006F1AC4">
                        <w:rPr>
                          <w:rFonts w:ascii="Courier New" w:hAnsi="Courier New" w:cs="Courier New"/>
                          <w:sz w:val="18"/>
                          <w:szCs w:val="18"/>
                        </w:rPr>
                        <w:tab/>
                        <w:t>QUAL</w:t>
                      </w:r>
                      <w:r w:rsidRPr="006F1AC4">
                        <w:rPr>
                          <w:rFonts w:ascii="Courier New" w:hAnsi="Courier New" w:cs="Courier New"/>
                          <w:sz w:val="18"/>
                          <w:szCs w:val="18"/>
                        </w:rPr>
                        <w:tab/>
                        <w:t>FILTER</w:t>
                      </w:r>
                      <w:r w:rsidRPr="006F1AC4">
                        <w:rPr>
                          <w:rFonts w:ascii="Courier New" w:hAnsi="Courier New" w:cs="Courier New"/>
                          <w:sz w:val="18"/>
                          <w:szCs w:val="18"/>
                        </w:rPr>
                        <w:tab/>
                        <w:t>INFO</w:t>
                      </w:r>
                    </w:p>
                    <w:p w14:paraId="30291599"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1</w:t>
                      </w:r>
                      <w:r w:rsidRPr="006F1AC4">
                        <w:rPr>
                          <w:rFonts w:ascii="Courier New" w:hAnsi="Courier New" w:cs="Courier New"/>
                          <w:sz w:val="18"/>
                          <w:szCs w:val="18"/>
                        </w:rPr>
                        <w:tab/>
                        <w:t>215848808</w:t>
                      </w:r>
                      <w:r w:rsidRPr="006F1AC4">
                        <w:rPr>
                          <w:rFonts w:ascii="Courier New" w:hAnsi="Courier New" w:cs="Courier New"/>
                          <w:sz w:val="18"/>
                          <w:szCs w:val="18"/>
                        </w:rPr>
                        <w:tab/>
                        <w:t>rs116645811</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332E6952"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26965148</w:t>
                      </w:r>
                      <w:r w:rsidRPr="006F1AC4">
                        <w:rPr>
                          <w:rFonts w:ascii="Courier New" w:hAnsi="Courier New" w:cs="Courier New"/>
                          <w:sz w:val="18"/>
                          <w:szCs w:val="18"/>
                        </w:rPr>
                        <w:tab/>
                        <w:t>rs1135638</w:t>
                      </w:r>
                      <w:r w:rsidRPr="006F1AC4">
                        <w:rPr>
                          <w:rFonts w:ascii="Courier New" w:hAnsi="Courier New" w:cs="Courier New"/>
                          <w:sz w:val="18"/>
                          <w:szCs w:val="18"/>
                        </w:rPr>
                        <w:tab/>
                        <w:t>G</w:t>
                      </w:r>
                      <w:r w:rsidRPr="006F1AC4">
                        <w:rPr>
                          <w:rFonts w:ascii="Courier New" w:hAnsi="Courier New" w:cs="Courier New"/>
                          <w:sz w:val="18"/>
                          <w:szCs w:val="18"/>
                        </w:rPr>
                        <w:tab/>
                        <w:t>A</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68B475B"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26965172</w:t>
                      </w:r>
                      <w:r w:rsidRPr="006F1AC4">
                        <w:rPr>
                          <w:rFonts w:ascii="Courier New" w:hAnsi="Courier New" w:cs="Courier New"/>
                          <w:sz w:val="18"/>
                          <w:szCs w:val="18"/>
                        </w:rPr>
                        <w:tab/>
                        <w:t>rs010576</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83D3C5B"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26965205</w:t>
                      </w:r>
                      <w:r w:rsidRPr="006F1AC4">
                        <w:rPr>
                          <w:rFonts w:ascii="Courier New" w:hAnsi="Courier New" w:cs="Courier New"/>
                          <w:sz w:val="18"/>
                          <w:szCs w:val="18"/>
                        </w:rPr>
                        <w:tab/>
                        <w:t>rs1057885</w:t>
                      </w:r>
                      <w:r w:rsidRPr="006F1AC4">
                        <w:rPr>
                          <w:rFonts w:ascii="Courier New" w:hAnsi="Courier New" w:cs="Courier New"/>
                          <w:sz w:val="18"/>
                          <w:szCs w:val="18"/>
                        </w:rPr>
                        <w:tab/>
                        <w:t>T</w:t>
                      </w:r>
                      <w:r w:rsidRPr="006F1AC4">
                        <w:rPr>
                          <w:rFonts w:ascii="Courier New" w:hAnsi="Courier New" w:cs="Courier New"/>
                          <w:sz w:val="18"/>
                          <w:szCs w:val="18"/>
                        </w:rPr>
                        <w:tab/>
                        <w:t>C</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60416824"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26976144</w:t>
                      </w:r>
                      <w:r w:rsidRPr="006F1AC4">
                        <w:rPr>
                          <w:rFonts w:ascii="Courier New" w:hAnsi="Courier New" w:cs="Courier New"/>
                          <w:sz w:val="18"/>
                          <w:szCs w:val="18"/>
                        </w:rPr>
                        <w:tab/>
                        <w:t>rs116331755</w:t>
                      </w:r>
                      <w:r w:rsidRPr="006F1AC4">
                        <w:rPr>
                          <w:rFonts w:ascii="Courier New" w:hAnsi="Courier New" w:cs="Courier New"/>
                          <w:sz w:val="18"/>
                          <w:szCs w:val="18"/>
                        </w:rPr>
                        <w:tab/>
                        <w:t>A</w:t>
                      </w:r>
                      <w:r w:rsidRPr="006F1AC4">
                        <w:rPr>
                          <w:rFonts w:ascii="Courier New" w:hAnsi="Courier New" w:cs="Courier New"/>
                          <w:sz w:val="18"/>
                          <w:szCs w:val="18"/>
                        </w:rPr>
                        <w:tab/>
                        <w:t>G</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48451B4C"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26976222</w:t>
                      </w:r>
                      <w:r w:rsidRPr="006F1AC4">
                        <w:rPr>
                          <w:rFonts w:ascii="Courier New" w:hAnsi="Courier New" w:cs="Courier New"/>
                          <w:sz w:val="18"/>
                          <w:szCs w:val="18"/>
                        </w:rPr>
                        <w:tab/>
                        <w:t>rs7278168</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1E3513DE" w14:textId="77777777" w:rsidR="00C74C65" w:rsidRPr="006F1AC4"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21</w:t>
                      </w:r>
                      <w:r w:rsidRPr="006F1AC4">
                        <w:rPr>
                          <w:rFonts w:ascii="Courier New" w:hAnsi="Courier New" w:cs="Courier New"/>
                          <w:sz w:val="18"/>
                          <w:szCs w:val="18"/>
                        </w:rPr>
                        <w:tab/>
                        <w:t>26976237</w:t>
                      </w:r>
                      <w:r w:rsidRPr="006F1AC4">
                        <w:rPr>
                          <w:rFonts w:ascii="Courier New" w:hAnsi="Courier New" w:cs="Courier New"/>
                          <w:sz w:val="18"/>
                          <w:szCs w:val="18"/>
                        </w:rPr>
                        <w:tab/>
                        <w:t>rs7278284</w:t>
                      </w:r>
                      <w:r w:rsidRPr="006F1AC4">
                        <w:rPr>
                          <w:rFonts w:ascii="Courier New" w:hAnsi="Courier New" w:cs="Courier New"/>
                          <w:sz w:val="18"/>
                          <w:szCs w:val="18"/>
                        </w:rPr>
                        <w:tab/>
                        <w:t>C</w:t>
                      </w:r>
                      <w:r w:rsidRPr="006F1AC4">
                        <w:rPr>
                          <w:rFonts w:ascii="Courier New" w:hAnsi="Courier New" w:cs="Courier New"/>
                          <w:sz w:val="18"/>
                          <w:szCs w:val="18"/>
                        </w:rPr>
                        <w:tab/>
                        <w:t>T</w:t>
                      </w:r>
                      <w:r w:rsidRPr="006F1AC4">
                        <w:rPr>
                          <w:rFonts w:ascii="Courier New" w:hAnsi="Courier New" w:cs="Courier New"/>
                          <w:sz w:val="18"/>
                          <w:szCs w:val="18"/>
                        </w:rPr>
                        <w:tab/>
                        <w:t>.</w:t>
                      </w:r>
                      <w:r w:rsidRPr="006F1AC4">
                        <w:rPr>
                          <w:rFonts w:ascii="Courier New" w:hAnsi="Courier New" w:cs="Courier New"/>
                          <w:sz w:val="18"/>
                          <w:szCs w:val="18"/>
                        </w:rPr>
                        <w:tab/>
                        <w:t>.</w:t>
                      </w:r>
                      <w:r w:rsidRPr="006F1AC4">
                        <w:rPr>
                          <w:rFonts w:ascii="Courier New" w:hAnsi="Courier New" w:cs="Courier New"/>
                          <w:sz w:val="18"/>
                          <w:szCs w:val="18"/>
                        </w:rPr>
                        <w:tab/>
                        <w:t>.</w:t>
                      </w:r>
                    </w:p>
                    <w:p w14:paraId="7547FCA5" w14:textId="77777777" w:rsidR="00C74C65"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2</w:t>
                      </w:r>
                      <w:r>
                        <w:rPr>
                          <w:rFonts w:ascii="Courier New" w:hAnsi="Courier New" w:cs="Courier New"/>
                          <w:sz w:val="18"/>
                          <w:szCs w:val="18"/>
                        </w:rPr>
                        <w:t>1</w:t>
                      </w:r>
                      <w:r>
                        <w:rPr>
                          <w:rFonts w:ascii="Courier New" w:hAnsi="Courier New" w:cs="Courier New"/>
                          <w:sz w:val="18"/>
                          <w:szCs w:val="18"/>
                        </w:rPr>
                        <w:tab/>
                        <w:t>26978790</w:t>
                      </w:r>
                      <w:r>
                        <w:rPr>
                          <w:rFonts w:ascii="Courier New" w:hAnsi="Courier New" w:cs="Courier New"/>
                          <w:sz w:val="18"/>
                          <w:szCs w:val="18"/>
                        </w:rPr>
                        <w:tab/>
                        <w:t>rs75377686</w:t>
                      </w:r>
                      <w:r>
                        <w:rPr>
                          <w:rFonts w:ascii="Courier New" w:hAnsi="Courier New" w:cs="Courier New"/>
                          <w:sz w:val="18"/>
                          <w:szCs w:val="18"/>
                        </w:rPr>
                        <w:tab/>
                        <w:t>T</w:t>
                      </w:r>
                      <w:r>
                        <w:rPr>
                          <w:rFonts w:ascii="Courier New" w:hAnsi="Courier New" w:cs="Courier New"/>
                          <w:sz w:val="18"/>
                          <w:szCs w:val="18"/>
                        </w:rPr>
                        <w:tab/>
                        <w:t>C</w:t>
                      </w:r>
                      <w:r>
                        <w:rPr>
                          <w:rFonts w:ascii="Courier New" w:hAnsi="Courier New" w:cs="Courier New"/>
                          <w:sz w:val="18"/>
                          <w:szCs w:val="18"/>
                        </w:rPr>
                        <w:tab/>
                        <w:t>.</w:t>
                      </w:r>
                      <w:r>
                        <w:rPr>
                          <w:rFonts w:ascii="Courier New" w:hAnsi="Courier New" w:cs="Courier New"/>
                          <w:sz w:val="18"/>
                          <w:szCs w:val="18"/>
                        </w:rPr>
                        <w:tab/>
                        <w:t>.</w:t>
                      </w:r>
                      <w:r>
                        <w:rPr>
                          <w:rFonts w:ascii="Courier New" w:hAnsi="Courier New" w:cs="Courier New"/>
                          <w:sz w:val="18"/>
                          <w:szCs w:val="18"/>
                        </w:rPr>
                        <w:tab/>
                        <w:t>.</w:t>
                      </w:r>
                    </w:p>
                    <w:p w14:paraId="65B42D57" w14:textId="77777777" w:rsidR="00C74C65" w:rsidRPr="000A17BA" w:rsidRDefault="00C74C65" w:rsidP="00E621DE">
                      <w:pPr>
                        <w:widowControl w:val="0"/>
                        <w:autoSpaceDE w:val="0"/>
                        <w:autoSpaceDN w:val="0"/>
                        <w:adjustRightInd w:val="0"/>
                        <w:rPr>
                          <w:rFonts w:ascii="Courier New" w:hAnsi="Courier New" w:cs="Courier New"/>
                          <w:sz w:val="18"/>
                          <w:szCs w:val="18"/>
                        </w:rPr>
                      </w:pPr>
                      <w:r w:rsidRPr="006F1AC4">
                        <w:rPr>
                          <w:rFonts w:ascii="Courier New" w:hAnsi="Courier New" w:cs="Courier New"/>
                          <w:sz w:val="18"/>
                          <w:szCs w:val="18"/>
                        </w:rPr>
                        <w:t>$</w:t>
                      </w:r>
                    </w:p>
                    <w:p w14:paraId="4C3C55EB" w14:textId="77777777" w:rsidR="00C74C65" w:rsidRPr="0061656C" w:rsidRDefault="00C74C65" w:rsidP="00E621DE">
                      <w:pPr>
                        <w:rPr>
                          <w:rFonts w:ascii="Courier New" w:hAnsi="Courier New" w:cs="Courier New"/>
                          <w:sz w:val="18"/>
                          <w:szCs w:val="18"/>
                        </w:rPr>
                      </w:pPr>
                    </w:p>
                  </w:txbxContent>
                </v:textbox>
                <w10:anchorlock/>
              </v:shape>
            </w:pict>
          </mc:Fallback>
        </mc:AlternateContent>
      </w:r>
    </w:p>
    <w:p w14:paraId="79E9F729" w14:textId="77777777" w:rsidR="002749C6" w:rsidRDefault="005974BE" w:rsidP="005974BE">
      <w:pPr>
        <w:widowControl w:val="0"/>
        <w:autoSpaceDE w:val="0"/>
        <w:autoSpaceDN w:val="0"/>
        <w:adjustRightInd w:val="0"/>
        <w:spacing w:after="240"/>
        <w:rPr>
          <w:rFonts w:cs="Courier New"/>
          <w:color w:val="000000" w:themeColor="text1"/>
        </w:rPr>
      </w:pPr>
      <w:r>
        <w:rPr>
          <w:rFonts w:cs="Courier New"/>
          <w:color w:val="000000" w:themeColor="text1"/>
        </w:rPr>
        <w:t>In many examples, more than one gene may overlap a variant</w:t>
      </w:r>
      <w:r w:rsidR="00735B2E">
        <w:rPr>
          <w:rFonts w:cs="Courier New"/>
          <w:color w:val="000000" w:themeColor="text1"/>
        </w:rPr>
        <w:t>.</w:t>
      </w:r>
      <w:r>
        <w:rPr>
          <w:rFonts w:cs="Courier New"/>
          <w:color w:val="000000" w:themeColor="text1"/>
        </w:rPr>
        <w:t xml:space="preserve">  By default, BioR will ‘fan-out’ the rows replicating each input row for each result in the result set.   </w:t>
      </w:r>
    </w:p>
    <w:p w14:paraId="1FBBC919" w14:textId="77777777" w:rsidR="005974BE" w:rsidRDefault="005974BE" w:rsidP="005974BE">
      <w:pPr>
        <w:widowControl w:val="0"/>
        <w:autoSpaceDE w:val="0"/>
        <w:autoSpaceDN w:val="0"/>
        <w:adjustRightInd w:val="0"/>
        <w:spacing w:after="240"/>
      </w:pPr>
      <w:r>
        <w:rPr>
          <w:rFonts w:cs="Courier New"/>
          <w:color w:val="000000" w:themeColor="text1"/>
        </w:rPr>
        <w:t>Here is an example of a quick script to look for rsIDs in an entire exome sequencing run (followed by variant calling formatted as VCF) where we annotate the rsID-gene relationships:</w:t>
      </w:r>
    </w:p>
    <w:p w14:paraId="021E7876" w14:textId="168ABE51" w:rsidR="005974BE" w:rsidRDefault="00DB5783" w:rsidP="005974BE">
      <w:pPr>
        <w:widowControl w:val="0"/>
        <w:autoSpaceDE w:val="0"/>
        <w:autoSpaceDN w:val="0"/>
        <w:adjustRightInd w:val="0"/>
        <w:spacing w:after="240"/>
      </w:pPr>
      <w:r>
        <w:rPr>
          <w:noProof/>
          <w:lang w:eastAsia="en-US"/>
        </w:rPr>
        <mc:AlternateContent>
          <mc:Choice Requires="wps">
            <w:drawing>
              <wp:inline distT="0" distB="0" distL="0" distR="0" wp14:anchorId="54EBF32A" wp14:editId="469D2B16">
                <wp:extent cx="5486400" cy="2400300"/>
                <wp:effectExtent l="0" t="0" r="0" b="12700"/>
                <wp:docPr id="6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400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52CF3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5974BE">
                              <w:rPr>
                                <w:rFonts w:ascii="Courier New" w:hAnsi="Courier New" w:cs="Courier New"/>
                                <w:color w:val="000000" w:themeColor="text1"/>
                                <w:sz w:val="18"/>
                                <w:szCs w:val="18"/>
                              </w:rPr>
                              <w:t>cat /data2/bsi/staff_analysis/m088341/BioR/exome_test/s_P68.variants.final.vcf | cut -f 3 | grep -v "\." | bior_lookup  -p ID  -d $</w:t>
                            </w:r>
                            <w:r>
                              <w:rPr>
                                <w:rFonts w:ascii="Courier New" w:hAnsi="Courier New" w:cs="Courier New"/>
                                <w:color w:val="000000" w:themeColor="text1"/>
                                <w:sz w:val="18"/>
                                <w:szCs w:val="18"/>
                              </w:rPr>
                              <w:t>bior</w:t>
                            </w:r>
                            <w:r w:rsidRPr="005974BE">
                              <w:rPr>
                                <w:rFonts w:ascii="Courier New" w:hAnsi="Courier New" w:cs="Courier New"/>
                                <w:color w:val="000000" w:themeColor="text1"/>
                                <w:sz w:val="18"/>
                                <w:szCs w:val="18"/>
                              </w:rPr>
                              <w:t xml:space="preserve">/dbSNP/137/00-All_GRCh37.tsv.bgz | grep -v "##" | grep -v "^ID"| bior_overlap -d </w:t>
                            </w:r>
                            <w:r>
                              <w:rPr>
                                <w:rFonts w:ascii="Courier New" w:hAnsi="Courier New" w:cs="Courier New"/>
                                <w:color w:val="000000" w:themeColor="text1"/>
                                <w:sz w:val="18"/>
                                <w:szCs w:val="18"/>
                              </w:rPr>
                              <w:t>$bior</w:t>
                            </w:r>
                            <w:r w:rsidRPr="005974BE">
                              <w:rPr>
                                <w:rFonts w:ascii="Courier New" w:hAnsi="Courier New" w:cs="Courier New"/>
                                <w:color w:val="000000" w:themeColor="text1"/>
                                <w:sz w:val="18"/>
                                <w:szCs w:val="18"/>
                              </w:rPr>
                              <w:t>/NCBIGene/GRCh37_p10/genes.tsv.bgz | bior_drill -p gene | cut -f 2 --complement | head</w:t>
                            </w:r>
                          </w:p>
                          <w:p w14:paraId="6DE3FEC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#UNKNOWN_1</w:t>
                            </w:r>
                            <w:r w:rsidRPr="005974BE">
                              <w:rPr>
                                <w:rFonts w:ascii="Courier New" w:hAnsi="Courier New" w:cs="Courier New"/>
                                <w:color w:val="000000" w:themeColor="text1"/>
                                <w:sz w:val="18"/>
                                <w:szCs w:val="18"/>
                              </w:rPr>
                              <w:tab/>
                              <w:t>gene</w:t>
                            </w:r>
                          </w:p>
                          <w:p w14:paraId="5EB18F3A"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rs146405013</w:t>
                            </w:r>
                            <w:r w:rsidRPr="005974BE">
                              <w:rPr>
                                <w:rFonts w:ascii="Courier New" w:hAnsi="Courier New" w:cs="Courier New"/>
                                <w:color w:val="000000" w:themeColor="text1"/>
                                <w:sz w:val="18"/>
                                <w:szCs w:val="18"/>
                              </w:rPr>
                              <w:tab/>
                              <w:t>LINC00115</w:t>
                            </w:r>
                          </w:p>
                          <w:p w14:paraId="5CD07ECF"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rs3115849</w:t>
                            </w:r>
                            <w:r w:rsidRPr="005974BE">
                              <w:rPr>
                                <w:rFonts w:ascii="Courier New" w:hAnsi="Courier New" w:cs="Courier New"/>
                                <w:color w:val="000000" w:themeColor="text1"/>
                                <w:sz w:val="18"/>
                                <w:szCs w:val="18"/>
                              </w:rPr>
                              <w:tab/>
                              <w:t>LINC00115</w:t>
                            </w:r>
                          </w:p>
                          <w:p w14:paraId="459DA3C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rs61768173</w:t>
                            </w:r>
                            <w:r w:rsidRPr="005974BE">
                              <w:rPr>
                                <w:rFonts w:ascii="Courier New" w:hAnsi="Courier New" w:cs="Courier New"/>
                                <w:color w:val="000000" w:themeColor="text1"/>
                                <w:sz w:val="18"/>
                                <w:szCs w:val="18"/>
                              </w:rPr>
                              <w:tab/>
                              <w:t>LINC00115</w:t>
                            </w:r>
                          </w:p>
                          <w:p w14:paraId="4BA06481"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rs4970461</w:t>
                            </w:r>
                            <w:r w:rsidRPr="005974BE">
                              <w:rPr>
                                <w:rFonts w:ascii="Courier New" w:hAnsi="Courier New" w:cs="Courier New"/>
                                <w:color w:val="000000" w:themeColor="text1"/>
                                <w:sz w:val="18"/>
                                <w:szCs w:val="18"/>
                              </w:rPr>
                              <w:tab/>
                              <w:t>LOC100130417</w:t>
                            </w:r>
                          </w:p>
                          <w:p w14:paraId="633C7B95"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rs4372192</w:t>
                            </w:r>
                            <w:r w:rsidRPr="005974BE">
                              <w:rPr>
                                <w:rFonts w:ascii="Courier New" w:hAnsi="Courier New" w:cs="Courier New"/>
                                <w:color w:val="000000" w:themeColor="text1"/>
                                <w:sz w:val="18"/>
                                <w:szCs w:val="18"/>
                              </w:rPr>
                              <w:tab/>
                              <w:t>SAMD11</w:t>
                            </w:r>
                          </w:p>
                          <w:p w14:paraId="225DF15A"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rs6605066</w:t>
                            </w:r>
                            <w:r w:rsidRPr="005974BE">
                              <w:rPr>
                                <w:rFonts w:ascii="Courier New" w:hAnsi="Courier New" w:cs="Courier New"/>
                                <w:color w:val="000000" w:themeColor="text1"/>
                                <w:sz w:val="18"/>
                                <w:szCs w:val="18"/>
                              </w:rPr>
                              <w:tab/>
                              <w:t>SAMD11</w:t>
                            </w:r>
                          </w:p>
                          <w:p w14:paraId="0900C498"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rs6672356</w:t>
                            </w:r>
                            <w:r w:rsidRPr="005974BE">
                              <w:rPr>
                                <w:rFonts w:ascii="Courier New" w:hAnsi="Courier New" w:cs="Courier New"/>
                                <w:color w:val="000000" w:themeColor="text1"/>
                                <w:sz w:val="18"/>
                                <w:szCs w:val="18"/>
                              </w:rPr>
                              <w:tab/>
                              <w:t>SAMD11</w:t>
                            </w:r>
                          </w:p>
                          <w:p w14:paraId="7D82A5D9"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rs6605067</w:t>
                            </w:r>
                            <w:r w:rsidRPr="005974BE">
                              <w:rPr>
                                <w:rFonts w:ascii="Courier New" w:hAnsi="Courier New" w:cs="Courier New"/>
                                <w:color w:val="000000" w:themeColor="text1"/>
                                <w:sz w:val="18"/>
                                <w:szCs w:val="18"/>
                              </w:rPr>
                              <w:tab/>
                              <w:t>SAMD11</w:t>
                            </w:r>
                          </w:p>
                          <w:p w14:paraId="18218399" w14:textId="77777777" w:rsidR="00C74C65"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rs6605067</w:t>
                            </w:r>
                            <w:r w:rsidRPr="005974BE">
                              <w:rPr>
                                <w:rFonts w:ascii="Courier New" w:hAnsi="Courier New" w:cs="Courier New"/>
                                <w:color w:val="000000" w:themeColor="text1"/>
                                <w:sz w:val="18"/>
                                <w:szCs w:val="18"/>
                              </w:rPr>
                              <w:tab/>
                              <w:t>NOC2L</w:t>
                            </w:r>
                          </w:p>
                          <w:p w14:paraId="58C25188" w14:textId="77777777" w:rsidR="00C74C65" w:rsidRPr="0061656C" w:rsidRDefault="00C74C65" w:rsidP="005974BE">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40" type="#_x0000_t202" style="width:6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2lUCw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" fillcolor="#d8d8d8 [2732]" stroked="f">
                <v:path arrowok="t"/>
                <v:textbox>
                  <w:txbxContent>
                    <w:p w14:paraId="7252CF3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5974BE">
                        <w:rPr>
                          <w:rFonts w:ascii="Courier New" w:hAnsi="Courier New" w:cs="Courier New"/>
                          <w:color w:val="000000" w:themeColor="text1"/>
                          <w:sz w:val="18"/>
                          <w:szCs w:val="18"/>
                        </w:rPr>
                        <w:t>cat /data2/bsi/staff_analysis/m088341/BioR/exome_test/s_P68.variants.final.vcf | cut -f 3 | grep -v "\." | bior_lookup  -p ID  -d $</w:t>
                      </w:r>
                      <w:r>
                        <w:rPr>
                          <w:rFonts w:ascii="Courier New" w:hAnsi="Courier New" w:cs="Courier New"/>
                          <w:color w:val="000000" w:themeColor="text1"/>
                          <w:sz w:val="18"/>
                          <w:szCs w:val="18"/>
                        </w:rPr>
                        <w:t>bior</w:t>
                      </w:r>
                      <w:r w:rsidRPr="005974BE">
                        <w:rPr>
                          <w:rFonts w:ascii="Courier New" w:hAnsi="Courier New" w:cs="Courier New"/>
                          <w:color w:val="000000" w:themeColor="text1"/>
                          <w:sz w:val="18"/>
                          <w:szCs w:val="18"/>
                        </w:rPr>
                        <w:t xml:space="preserve">/dbSNP/137/00-All_GRCh37.tsv.bgz | grep -v "##" | grep -v "^ID"| bior_overlap -d </w:t>
                      </w:r>
                      <w:r>
                        <w:rPr>
                          <w:rFonts w:ascii="Courier New" w:hAnsi="Courier New" w:cs="Courier New"/>
                          <w:color w:val="000000" w:themeColor="text1"/>
                          <w:sz w:val="18"/>
                          <w:szCs w:val="18"/>
                        </w:rPr>
                        <w:t>$bior</w:t>
                      </w:r>
                      <w:r w:rsidRPr="005974BE">
                        <w:rPr>
                          <w:rFonts w:ascii="Courier New" w:hAnsi="Courier New" w:cs="Courier New"/>
                          <w:color w:val="000000" w:themeColor="text1"/>
                          <w:sz w:val="18"/>
                          <w:szCs w:val="18"/>
                        </w:rPr>
                        <w:t>/NCBIGene/GRCh37_p10/genes.tsv.bgz | bior_drill -p gene | cut -f 2 --complement | head</w:t>
                      </w:r>
                    </w:p>
                    <w:p w14:paraId="6DE3FEC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#UNKNOWN_1</w:t>
                      </w:r>
                      <w:r w:rsidRPr="005974BE">
                        <w:rPr>
                          <w:rFonts w:ascii="Courier New" w:hAnsi="Courier New" w:cs="Courier New"/>
                          <w:color w:val="000000" w:themeColor="text1"/>
                          <w:sz w:val="18"/>
                          <w:szCs w:val="18"/>
                        </w:rPr>
                        <w:tab/>
                        <w:t>gene</w:t>
                      </w:r>
                    </w:p>
                    <w:p w14:paraId="5EB18F3A"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rs146405013</w:t>
                      </w:r>
                      <w:r w:rsidRPr="005974BE">
                        <w:rPr>
                          <w:rFonts w:ascii="Courier New" w:hAnsi="Courier New" w:cs="Courier New"/>
                          <w:color w:val="000000" w:themeColor="text1"/>
                          <w:sz w:val="18"/>
                          <w:szCs w:val="18"/>
                        </w:rPr>
                        <w:tab/>
                        <w:t>LINC00115</w:t>
                      </w:r>
                    </w:p>
                    <w:p w14:paraId="5CD07ECF"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rs3115849</w:t>
                      </w:r>
                      <w:r w:rsidRPr="005974BE">
                        <w:rPr>
                          <w:rFonts w:ascii="Courier New" w:hAnsi="Courier New" w:cs="Courier New"/>
                          <w:color w:val="000000" w:themeColor="text1"/>
                          <w:sz w:val="18"/>
                          <w:szCs w:val="18"/>
                        </w:rPr>
                        <w:tab/>
                        <w:t>LINC00115</w:t>
                      </w:r>
                    </w:p>
                    <w:p w14:paraId="459DA3C4"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rs61768173</w:t>
                      </w:r>
                      <w:r w:rsidRPr="005974BE">
                        <w:rPr>
                          <w:rFonts w:ascii="Courier New" w:hAnsi="Courier New" w:cs="Courier New"/>
                          <w:color w:val="000000" w:themeColor="text1"/>
                          <w:sz w:val="18"/>
                          <w:szCs w:val="18"/>
                        </w:rPr>
                        <w:tab/>
                        <w:t>LINC00115</w:t>
                      </w:r>
                    </w:p>
                    <w:p w14:paraId="4BA06481"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rs4970461</w:t>
                      </w:r>
                      <w:r w:rsidRPr="005974BE">
                        <w:rPr>
                          <w:rFonts w:ascii="Courier New" w:hAnsi="Courier New" w:cs="Courier New"/>
                          <w:color w:val="000000" w:themeColor="text1"/>
                          <w:sz w:val="18"/>
                          <w:szCs w:val="18"/>
                        </w:rPr>
                        <w:tab/>
                        <w:t>LOC100130417</w:t>
                      </w:r>
                    </w:p>
                    <w:p w14:paraId="633C7B95"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rs4372192</w:t>
                      </w:r>
                      <w:r w:rsidRPr="005974BE">
                        <w:rPr>
                          <w:rFonts w:ascii="Courier New" w:hAnsi="Courier New" w:cs="Courier New"/>
                          <w:color w:val="000000" w:themeColor="text1"/>
                          <w:sz w:val="18"/>
                          <w:szCs w:val="18"/>
                        </w:rPr>
                        <w:tab/>
                        <w:t>SAMD11</w:t>
                      </w:r>
                    </w:p>
                    <w:p w14:paraId="225DF15A"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rs6605066</w:t>
                      </w:r>
                      <w:r w:rsidRPr="005974BE">
                        <w:rPr>
                          <w:rFonts w:ascii="Courier New" w:hAnsi="Courier New" w:cs="Courier New"/>
                          <w:color w:val="000000" w:themeColor="text1"/>
                          <w:sz w:val="18"/>
                          <w:szCs w:val="18"/>
                        </w:rPr>
                        <w:tab/>
                        <w:t>SAMD11</w:t>
                      </w:r>
                    </w:p>
                    <w:p w14:paraId="0900C498"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rs6672356</w:t>
                      </w:r>
                      <w:r w:rsidRPr="005974BE">
                        <w:rPr>
                          <w:rFonts w:ascii="Courier New" w:hAnsi="Courier New" w:cs="Courier New"/>
                          <w:color w:val="000000" w:themeColor="text1"/>
                          <w:sz w:val="18"/>
                          <w:szCs w:val="18"/>
                        </w:rPr>
                        <w:tab/>
                        <w:t>SAMD11</w:t>
                      </w:r>
                    </w:p>
                    <w:p w14:paraId="7D82A5D9" w14:textId="77777777" w:rsidR="00C74C65" w:rsidRPr="005974BE"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rs6605067</w:t>
                      </w:r>
                      <w:r w:rsidRPr="005974BE">
                        <w:rPr>
                          <w:rFonts w:ascii="Courier New" w:hAnsi="Courier New" w:cs="Courier New"/>
                          <w:color w:val="000000" w:themeColor="text1"/>
                          <w:sz w:val="18"/>
                          <w:szCs w:val="18"/>
                        </w:rPr>
                        <w:tab/>
                        <w:t>SAMD11</w:t>
                      </w:r>
                    </w:p>
                    <w:p w14:paraId="18218399" w14:textId="77777777" w:rsidR="00C74C65" w:rsidRDefault="00C74C65" w:rsidP="005974BE">
                      <w:pPr>
                        <w:widowControl w:val="0"/>
                        <w:autoSpaceDE w:val="0"/>
                        <w:autoSpaceDN w:val="0"/>
                        <w:adjustRightInd w:val="0"/>
                        <w:rPr>
                          <w:rFonts w:ascii="Courier New" w:hAnsi="Courier New" w:cs="Courier New"/>
                          <w:color w:val="000000" w:themeColor="text1"/>
                          <w:sz w:val="18"/>
                          <w:szCs w:val="18"/>
                        </w:rPr>
                      </w:pPr>
                      <w:r w:rsidRPr="005974BE">
                        <w:rPr>
                          <w:rFonts w:ascii="Courier New" w:hAnsi="Courier New" w:cs="Courier New"/>
                          <w:color w:val="000000" w:themeColor="text1"/>
                          <w:sz w:val="18"/>
                          <w:szCs w:val="18"/>
                        </w:rPr>
                        <w:t>rs6605067</w:t>
                      </w:r>
                      <w:r w:rsidRPr="005974BE">
                        <w:rPr>
                          <w:rFonts w:ascii="Courier New" w:hAnsi="Courier New" w:cs="Courier New"/>
                          <w:color w:val="000000" w:themeColor="text1"/>
                          <w:sz w:val="18"/>
                          <w:szCs w:val="18"/>
                        </w:rPr>
                        <w:tab/>
                        <w:t>NOC2L</w:t>
                      </w:r>
                    </w:p>
                    <w:p w14:paraId="58C25188" w14:textId="77777777" w:rsidR="00C74C65" w:rsidRPr="0061656C" w:rsidRDefault="00C74C65" w:rsidP="005974BE">
                      <w:pPr>
                        <w:rPr>
                          <w:rFonts w:ascii="Courier New" w:hAnsi="Courier New" w:cs="Courier New"/>
                          <w:sz w:val="18"/>
                          <w:szCs w:val="18"/>
                        </w:rPr>
                      </w:pPr>
                    </w:p>
                  </w:txbxContent>
                </v:textbox>
                <w10:anchorlock/>
              </v:shape>
            </w:pict>
          </mc:Fallback>
        </mc:AlternateContent>
      </w:r>
    </w:p>
    <w:p w14:paraId="65FFF911" w14:textId="77777777" w:rsidR="005974BE" w:rsidRDefault="009068DB" w:rsidP="005974BE">
      <w:pPr>
        <w:widowControl w:val="0"/>
        <w:autoSpaceDE w:val="0"/>
        <w:autoSpaceDN w:val="0"/>
        <w:adjustRightInd w:val="0"/>
        <w:spacing w:after="240"/>
      </w:pPr>
      <w:r>
        <w:t xml:space="preserve">This is </w:t>
      </w:r>
      <w:r w:rsidR="001F70DF">
        <w:t>one way</w:t>
      </w:r>
      <w:r>
        <w:t xml:space="preserve"> to get the variants that overlap more than one gene:</w:t>
      </w:r>
    </w:p>
    <w:p w14:paraId="2802F5D8" w14:textId="6308247D" w:rsidR="005974BE" w:rsidRDefault="00DB5783" w:rsidP="005974BE">
      <w:pPr>
        <w:widowControl w:val="0"/>
        <w:autoSpaceDE w:val="0"/>
        <w:autoSpaceDN w:val="0"/>
        <w:adjustRightInd w:val="0"/>
        <w:spacing w:after="240"/>
      </w:pPr>
      <w:r>
        <w:rPr>
          <w:noProof/>
          <w:lang w:eastAsia="en-US"/>
        </w:rPr>
        <mc:AlternateContent>
          <mc:Choice Requires="wps">
            <w:drawing>
              <wp:inline distT="0" distB="0" distL="0" distR="0" wp14:anchorId="73BEBD2D" wp14:editId="669E53F7">
                <wp:extent cx="5486400" cy="2400300"/>
                <wp:effectExtent l="0" t="0" r="0" b="12700"/>
                <wp:docPr id="6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400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B4679"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1F70DF">
                              <w:rPr>
                                <w:rFonts w:ascii="Courier New" w:hAnsi="Courier New" w:cs="Courier New"/>
                                <w:color w:val="000000" w:themeColor="text1"/>
                                <w:sz w:val="18"/>
                                <w:szCs w:val="18"/>
                              </w:rPr>
                              <w:t xml:space="preserve">cat /data2/bsi/staff_analysis/m088341/BioR/exome_test/s_P68.variants.final.vcf | cut -f 3 | grep -v "\." | bior_lookup  -p ID  -d $BIOR_CATALOG/dbSNP/137/00-All_GRCh37.tsv.bgz | grep -v "##" | grep -v "^ID"| bior_overlap -d </w:t>
                            </w:r>
                            <w:r>
                              <w:rPr>
                                <w:rFonts w:ascii="Courier New" w:hAnsi="Courier New" w:cs="Courier New"/>
                                <w:color w:val="000000" w:themeColor="text1"/>
                                <w:sz w:val="18"/>
                                <w:szCs w:val="18"/>
                              </w:rPr>
                              <w:t>$bior</w:t>
                            </w:r>
                            <w:r w:rsidRPr="001F70DF">
                              <w:rPr>
                                <w:rFonts w:ascii="Courier New" w:hAnsi="Courier New" w:cs="Courier New"/>
                                <w:color w:val="000000" w:themeColor="text1"/>
                                <w:sz w:val="18"/>
                                <w:szCs w:val="18"/>
                              </w:rPr>
                              <w:t>/NCBIGene/GRCh37_p10/genes.tsv.bgz | bior_drill -p gene | cut -f 2 --complement | grep -v "#UNKNOWN" | grep -v "\." | cut -f</w:t>
                            </w:r>
                            <w:r>
                              <w:rPr>
                                <w:rFonts w:ascii="Courier New" w:hAnsi="Courier New" w:cs="Courier New"/>
                                <w:color w:val="000000" w:themeColor="text1"/>
                                <w:sz w:val="18"/>
                                <w:szCs w:val="18"/>
                              </w:rPr>
                              <w:t xml:space="preserve"> 1 | uniq -c | grep -v "1 rs" </w:t>
                            </w:r>
                          </w:p>
                          <w:p w14:paraId="177B90D6"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rs6605067</w:t>
                            </w:r>
                          </w:p>
                          <w:p w14:paraId="7A702566"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rs2839</w:t>
                            </w:r>
                          </w:p>
                          <w:p w14:paraId="3B57BB15"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rs262688</w:t>
                            </w:r>
                          </w:p>
                          <w:p w14:paraId="2FB0E661"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rs1043703</w:t>
                            </w:r>
                          </w:p>
                          <w:p w14:paraId="3082D13C"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rs17692</w:t>
                            </w:r>
                          </w:p>
                          <w:p w14:paraId="25A1B4E7"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rs2294532</w:t>
                            </w:r>
                          </w:p>
                          <w:p w14:paraId="47A5CE0C"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rs1043683</w:t>
                            </w:r>
                          </w:p>
                          <w:p w14:paraId="3EDE6AD1"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rs1043681</w:t>
                            </w:r>
                          </w:p>
                          <w:p w14:paraId="75B4A033"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rs10523</w:t>
                            </w:r>
                          </w:p>
                          <w:p w14:paraId="2D72C149" w14:textId="77777777" w:rsidR="00C74C65"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rs649639</w:t>
                            </w:r>
                          </w:p>
                          <w:p w14:paraId="266DD1A2" w14:textId="77777777" w:rsidR="00C74C65" w:rsidRDefault="00C74C65" w:rsidP="001F70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5E0FEB99" w14:textId="77777777" w:rsidR="00C74C65" w:rsidRPr="0061656C" w:rsidRDefault="00C74C65" w:rsidP="009068DB">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41" type="#_x0000_t202" style="width:6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xGFyw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" fillcolor="#d8d8d8 [2732]" stroked="f">
                <v:path arrowok="t"/>
                <v:textbox>
                  <w:txbxContent>
                    <w:p w14:paraId="7D6B4679"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1F70DF">
                        <w:rPr>
                          <w:rFonts w:ascii="Courier New" w:hAnsi="Courier New" w:cs="Courier New"/>
                          <w:color w:val="000000" w:themeColor="text1"/>
                          <w:sz w:val="18"/>
                          <w:szCs w:val="18"/>
                        </w:rPr>
                        <w:t xml:space="preserve">cat /data2/bsi/staff_analysis/m088341/BioR/exome_test/s_P68.variants.final.vcf | cut -f 3 | grep -v "\." | bior_lookup  -p ID  -d $BIOR_CATALOG/dbSNP/137/00-All_GRCh37.tsv.bgz | grep -v "##" | grep -v "^ID"| bior_overlap -d </w:t>
                      </w:r>
                      <w:r>
                        <w:rPr>
                          <w:rFonts w:ascii="Courier New" w:hAnsi="Courier New" w:cs="Courier New"/>
                          <w:color w:val="000000" w:themeColor="text1"/>
                          <w:sz w:val="18"/>
                          <w:szCs w:val="18"/>
                        </w:rPr>
                        <w:t>$bior</w:t>
                      </w:r>
                      <w:r w:rsidRPr="001F70DF">
                        <w:rPr>
                          <w:rFonts w:ascii="Courier New" w:hAnsi="Courier New" w:cs="Courier New"/>
                          <w:color w:val="000000" w:themeColor="text1"/>
                          <w:sz w:val="18"/>
                          <w:szCs w:val="18"/>
                        </w:rPr>
                        <w:t>/NCBIGene/GRCh37_p10/genes.tsv.bgz | bior_drill -p gene | cut -f 2 --complement | grep -v "#UNKNOWN" | grep -v "\." | cut -f</w:t>
                      </w:r>
                      <w:r>
                        <w:rPr>
                          <w:rFonts w:ascii="Courier New" w:hAnsi="Courier New" w:cs="Courier New"/>
                          <w:color w:val="000000" w:themeColor="text1"/>
                          <w:sz w:val="18"/>
                          <w:szCs w:val="18"/>
                        </w:rPr>
                        <w:t xml:space="preserve"> 1 | uniq -c | grep -v "1 rs" </w:t>
                      </w:r>
                    </w:p>
                    <w:p w14:paraId="177B90D6"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rs6605067</w:t>
                      </w:r>
                    </w:p>
                    <w:p w14:paraId="7A702566"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rs2839</w:t>
                      </w:r>
                    </w:p>
                    <w:p w14:paraId="3B57BB15"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rs262688</w:t>
                      </w:r>
                    </w:p>
                    <w:p w14:paraId="2FB0E661"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rs1043703</w:t>
                      </w:r>
                    </w:p>
                    <w:p w14:paraId="3082D13C"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rs17692</w:t>
                      </w:r>
                    </w:p>
                    <w:p w14:paraId="25A1B4E7"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rs2294532</w:t>
                      </w:r>
                    </w:p>
                    <w:p w14:paraId="47A5CE0C"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rs1043683</w:t>
                      </w:r>
                    </w:p>
                    <w:p w14:paraId="3EDE6AD1"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rs1043681</w:t>
                      </w:r>
                    </w:p>
                    <w:p w14:paraId="75B4A033" w14:textId="77777777" w:rsidR="00C74C65" w:rsidRPr="001F70DF"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rs10523</w:t>
                      </w:r>
                    </w:p>
                    <w:p w14:paraId="2D72C149" w14:textId="77777777" w:rsidR="00C74C65" w:rsidRDefault="00C74C65" w:rsidP="001F70DF">
                      <w:pPr>
                        <w:widowControl w:val="0"/>
                        <w:autoSpaceDE w:val="0"/>
                        <w:autoSpaceDN w:val="0"/>
                        <w:adjustRightInd w:val="0"/>
                        <w:rPr>
                          <w:rFonts w:ascii="Courier New" w:hAnsi="Courier New" w:cs="Courier New"/>
                          <w:color w:val="000000" w:themeColor="text1"/>
                          <w:sz w:val="18"/>
                          <w:szCs w:val="18"/>
                        </w:rPr>
                      </w:pPr>
                      <w:r w:rsidRPr="001F70DF">
                        <w:rPr>
                          <w:rFonts w:ascii="Courier New" w:hAnsi="Courier New" w:cs="Courier New"/>
                          <w:color w:val="000000" w:themeColor="text1"/>
                          <w:sz w:val="18"/>
                          <w:szCs w:val="18"/>
                        </w:rPr>
                        <w:t xml:space="preserve">      2 rs649639</w:t>
                      </w:r>
                    </w:p>
                    <w:p w14:paraId="266DD1A2" w14:textId="77777777" w:rsidR="00C74C65" w:rsidRDefault="00C74C65" w:rsidP="001F70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5E0FEB99" w14:textId="77777777" w:rsidR="00C74C65" w:rsidRPr="0061656C" w:rsidRDefault="00C74C65" w:rsidP="009068DB">
                      <w:pPr>
                        <w:rPr>
                          <w:rFonts w:ascii="Courier New" w:hAnsi="Courier New" w:cs="Courier New"/>
                          <w:sz w:val="18"/>
                          <w:szCs w:val="18"/>
                        </w:rPr>
                      </w:pPr>
                    </w:p>
                  </w:txbxContent>
                </v:textbox>
                <w10:anchorlock/>
              </v:shape>
            </w:pict>
          </mc:Fallback>
        </mc:AlternateContent>
      </w:r>
    </w:p>
    <w:p w14:paraId="149E22D5" w14:textId="77777777" w:rsidR="005974BE" w:rsidRDefault="001F70DF" w:rsidP="005974BE">
      <w:pPr>
        <w:widowControl w:val="0"/>
        <w:autoSpaceDE w:val="0"/>
        <w:autoSpaceDN w:val="0"/>
        <w:adjustRightInd w:val="0"/>
        <w:spacing w:after="240"/>
      </w:pPr>
      <w:r>
        <w:t xml:space="preserve">In this case, the variants are sorted, so </w:t>
      </w:r>
      <w:r w:rsidRPr="001F70DF">
        <w:rPr>
          <w:rFonts w:ascii="Courier New" w:hAnsi="Courier New" w:cs="Courier New"/>
        </w:rPr>
        <w:t>uniq</w:t>
      </w:r>
      <w:r>
        <w:t xml:space="preserve"> can be used directly, but in other cases, consider the unix </w:t>
      </w:r>
      <w:r w:rsidRPr="001F70DF">
        <w:rPr>
          <w:rFonts w:ascii="Courier New" w:hAnsi="Courier New" w:cs="Courier New"/>
        </w:rPr>
        <w:t>sort</w:t>
      </w:r>
      <w:r>
        <w:t xml:space="preserve"> command (right before </w:t>
      </w:r>
      <w:r w:rsidRPr="001F70DF">
        <w:rPr>
          <w:rFonts w:ascii="Courier New" w:hAnsi="Courier New" w:cs="Courier New"/>
        </w:rPr>
        <w:t>uniq</w:t>
      </w:r>
      <w:r>
        <w:t xml:space="preserve">).  </w:t>
      </w:r>
      <w:r w:rsidR="00673E01">
        <w:t>How many variants overlap at least two genes</w:t>
      </w:r>
      <w:r w:rsidR="0081412B">
        <w:t xml:space="preserve"> in this exome sample</w:t>
      </w:r>
      <w:r w:rsidR="00673E01">
        <w:t>?</w:t>
      </w:r>
    </w:p>
    <w:p w14:paraId="11AB042C" w14:textId="778297E0" w:rsidR="00673E01" w:rsidRDefault="00DB5783" w:rsidP="005974BE">
      <w:pPr>
        <w:widowControl w:val="0"/>
        <w:autoSpaceDE w:val="0"/>
        <w:autoSpaceDN w:val="0"/>
        <w:adjustRightInd w:val="0"/>
        <w:spacing w:after="240"/>
      </w:pPr>
      <w:r>
        <w:rPr>
          <w:noProof/>
          <w:lang w:eastAsia="en-US"/>
        </w:rPr>
        <mc:AlternateContent>
          <mc:Choice Requires="wps">
            <w:drawing>
              <wp:inline distT="0" distB="0" distL="0" distR="0" wp14:anchorId="12B0F649" wp14:editId="11EACB36">
                <wp:extent cx="5486400" cy="457200"/>
                <wp:effectExtent l="0" t="0" r="0" b="0"/>
                <wp:docPr id="6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572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3C598" w14:textId="77777777" w:rsidR="00C74C65" w:rsidRPr="0081412B" w:rsidRDefault="00C74C65" w:rsidP="0081412B">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81412B">
                              <w:rPr>
                                <w:rFonts w:ascii="Courier New" w:hAnsi="Courier New" w:cs="Courier New"/>
                                <w:color w:val="000000" w:themeColor="text1"/>
                                <w:sz w:val="18"/>
                                <w:szCs w:val="18"/>
                              </w:rPr>
                              <w:t xml:space="preserve">$ wc -l  moreThan1.rsID </w:t>
                            </w:r>
                          </w:p>
                          <w:p w14:paraId="6F703BCC" w14:textId="77777777" w:rsidR="00C74C65" w:rsidRDefault="00C74C65" w:rsidP="0081412B">
                            <w:pPr>
                              <w:widowControl w:val="0"/>
                              <w:autoSpaceDE w:val="0"/>
                              <w:autoSpaceDN w:val="0"/>
                              <w:adjustRightInd w:val="0"/>
                              <w:rPr>
                                <w:rFonts w:ascii="Courier New" w:hAnsi="Courier New" w:cs="Courier New"/>
                                <w:color w:val="000000" w:themeColor="text1"/>
                                <w:sz w:val="18"/>
                                <w:szCs w:val="18"/>
                              </w:rPr>
                            </w:pPr>
                            <w:r w:rsidRPr="0081412B">
                              <w:rPr>
                                <w:rFonts w:ascii="Courier New" w:hAnsi="Courier New" w:cs="Courier New"/>
                                <w:color w:val="000000" w:themeColor="text1"/>
                                <w:sz w:val="18"/>
                                <w:szCs w:val="18"/>
                              </w:rPr>
                              <w:t>3778 moreThan1.rsID</w:t>
                            </w:r>
                          </w:p>
                          <w:p w14:paraId="3FB2EA4F" w14:textId="77777777" w:rsidR="00C74C65" w:rsidRPr="0061656C" w:rsidRDefault="00C74C65" w:rsidP="00673E01">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2" type="#_x0000_t202" style="width:6in;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" fillcolor="#d8d8d8 [2732]" stroked="f">
                <v:path arrowok="t"/>
                <v:textbox>
                  <w:txbxContent>
                    <w:p w14:paraId="3773C598" w14:textId="77777777" w:rsidR="00C74C65" w:rsidRPr="0081412B" w:rsidRDefault="00C74C65" w:rsidP="0081412B">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81412B">
                        <w:rPr>
                          <w:rFonts w:ascii="Courier New" w:hAnsi="Courier New" w:cs="Courier New"/>
                          <w:color w:val="000000" w:themeColor="text1"/>
                          <w:sz w:val="18"/>
                          <w:szCs w:val="18"/>
                        </w:rPr>
                        <w:t xml:space="preserve">$ wc -l  moreThan1.rsID </w:t>
                      </w:r>
                    </w:p>
                    <w:p w14:paraId="6F703BCC" w14:textId="77777777" w:rsidR="00C74C65" w:rsidRDefault="00C74C65" w:rsidP="0081412B">
                      <w:pPr>
                        <w:widowControl w:val="0"/>
                        <w:autoSpaceDE w:val="0"/>
                        <w:autoSpaceDN w:val="0"/>
                        <w:adjustRightInd w:val="0"/>
                        <w:rPr>
                          <w:rFonts w:ascii="Courier New" w:hAnsi="Courier New" w:cs="Courier New"/>
                          <w:color w:val="000000" w:themeColor="text1"/>
                          <w:sz w:val="18"/>
                          <w:szCs w:val="18"/>
                        </w:rPr>
                      </w:pPr>
                      <w:r w:rsidRPr="0081412B">
                        <w:rPr>
                          <w:rFonts w:ascii="Courier New" w:hAnsi="Courier New" w:cs="Courier New"/>
                          <w:color w:val="000000" w:themeColor="text1"/>
                          <w:sz w:val="18"/>
                          <w:szCs w:val="18"/>
                        </w:rPr>
                        <w:t>3778 moreThan1.rsID</w:t>
                      </w:r>
                    </w:p>
                    <w:p w14:paraId="3FB2EA4F" w14:textId="77777777" w:rsidR="00C74C65" w:rsidRPr="0061656C" w:rsidRDefault="00C74C65" w:rsidP="00673E01">
                      <w:pPr>
                        <w:rPr>
                          <w:rFonts w:ascii="Courier New" w:hAnsi="Courier New" w:cs="Courier New"/>
                          <w:sz w:val="18"/>
                          <w:szCs w:val="18"/>
                        </w:rPr>
                      </w:pPr>
                    </w:p>
                  </w:txbxContent>
                </v:textbox>
                <w10:anchorlock/>
              </v:shape>
            </w:pict>
          </mc:Fallback>
        </mc:AlternateContent>
      </w:r>
    </w:p>
    <w:p w14:paraId="68CBC7B3" w14:textId="77777777" w:rsidR="00243DA9" w:rsidRDefault="00243DA9" w:rsidP="005974BE">
      <w:pPr>
        <w:widowControl w:val="0"/>
        <w:autoSpaceDE w:val="0"/>
        <w:autoSpaceDN w:val="0"/>
        <w:adjustRightInd w:val="0"/>
        <w:spacing w:after="240"/>
      </w:pPr>
    </w:p>
    <w:p w14:paraId="6CB91550" w14:textId="77777777" w:rsidR="00243DA9" w:rsidRDefault="00243DA9" w:rsidP="00243DA9">
      <w:pPr>
        <w:pStyle w:val="Heading2"/>
      </w:pPr>
      <w:bookmarkStart w:id="171" w:name="_Toc239405564"/>
      <w:r>
        <w:t>Compressing output to enforce 1-1 semantics</w:t>
      </w:r>
      <w:bookmarkEnd w:id="171"/>
    </w:p>
    <w:p w14:paraId="13737E80" w14:textId="77777777" w:rsidR="001F70DF" w:rsidRDefault="001F70DF" w:rsidP="005974BE">
      <w:pPr>
        <w:widowControl w:val="0"/>
        <w:autoSpaceDE w:val="0"/>
        <w:autoSpaceDN w:val="0"/>
        <w:adjustRightInd w:val="0"/>
        <w:spacing w:after="240"/>
      </w:pPr>
      <w:r>
        <w:t>Lets say we want to enforce 1-in/1-out semantics (no duplicated variants), BioR has a utility (</w:t>
      </w:r>
      <w:r w:rsidRPr="003E2B37">
        <w:rPr>
          <w:rFonts w:ascii="Courier New" w:hAnsi="Courier New" w:cs="Courier New"/>
        </w:rPr>
        <w:t>bior_compress</w:t>
      </w:r>
      <w:r>
        <w:t xml:space="preserve">) that can help with that. </w:t>
      </w:r>
      <w:r w:rsidR="0081412B">
        <w:t xml:space="preserve">  Here we will start directly with the rare variants.  A simple sed command replaces the counts and gets us back to rsIDs.</w:t>
      </w:r>
    </w:p>
    <w:p w14:paraId="50C89F49" w14:textId="37F3DAE6" w:rsidR="0081412B" w:rsidRDefault="00DB5783" w:rsidP="005974BE">
      <w:pPr>
        <w:widowControl w:val="0"/>
        <w:autoSpaceDE w:val="0"/>
        <w:autoSpaceDN w:val="0"/>
        <w:adjustRightInd w:val="0"/>
        <w:spacing w:after="240"/>
      </w:pPr>
      <w:r>
        <w:rPr>
          <w:noProof/>
          <w:lang w:eastAsia="en-US"/>
        </w:rPr>
        <mc:AlternateContent>
          <mc:Choice Requires="wps">
            <w:drawing>
              <wp:inline distT="0" distB="0" distL="0" distR="0" wp14:anchorId="53A6CCFF" wp14:editId="539C8DAC">
                <wp:extent cx="5486400" cy="1671955"/>
                <wp:effectExtent l="0" t="0" r="0" b="4445"/>
                <wp:docPr id="6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6719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97A841"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E4EDF">
                              <w:rPr>
                                <w:rFonts w:ascii="Courier New" w:hAnsi="Courier New" w:cs="Courier New"/>
                                <w:color w:val="000000" w:themeColor="text1"/>
                                <w:sz w:val="18"/>
                                <w:szCs w:val="18"/>
                              </w:rPr>
                              <w:t xml:space="preserve"> sed 's</w:t>
                            </w:r>
                            <w:r>
                              <w:rPr>
                                <w:rFonts w:ascii="Courier New" w:hAnsi="Courier New" w:cs="Courier New"/>
                                <w:color w:val="000000" w:themeColor="text1"/>
                                <w:sz w:val="18"/>
                                <w:szCs w:val="18"/>
                              </w:rPr>
                              <w:t xml:space="preserve">/     .* //' &lt; moreThan1.rsID </w:t>
                            </w:r>
                          </w:p>
                          <w:p w14:paraId="4E1E93EA"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rs6605067</w:t>
                            </w:r>
                          </w:p>
                          <w:p w14:paraId="061D4ABC"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rs2839</w:t>
                            </w:r>
                          </w:p>
                          <w:p w14:paraId="2CC8AFCB"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rs262688</w:t>
                            </w:r>
                          </w:p>
                          <w:p w14:paraId="2A0CB9A4"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rs1043703</w:t>
                            </w:r>
                          </w:p>
                          <w:p w14:paraId="453A9993"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rs17692</w:t>
                            </w:r>
                          </w:p>
                          <w:p w14:paraId="742283CD"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rs2294532</w:t>
                            </w:r>
                          </w:p>
                          <w:p w14:paraId="6B2742C9"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rs1043683</w:t>
                            </w:r>
                          </w:p>
                          <w:p w14:paraId="5C3A07D6"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rs1043681</w:t>
                            </w:r>
                          </w:p>
                          <w:p w14:paraId="394B8F75"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rs10523</w:t>
                            </w:r>
                          </w:p>
                          <w:p w14:paraId="22CB58DE" w14:textId="77777777" w:rsidR="00C74C65"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rs649639</w:t>
                            </w:r>
                          </w:p>
                          <w:p w14:paraId="6E1CFC8F"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6911F7D4" w14:textId="77777777" w:rsidR="00C74C65" w:rsidRDefault="00C74C65" w:rsidP="00BE4EDF">
                            <w:pPr>
                              <w:widowControl w:val="0"/>
                              <w:autoSpaceDE w:val="0"/>
                              <w:autoSpaceDN w:val="0"/>
                              <w:adjustRightInd w:val="0"/>
                              <w:rPr>
                                <w:rFonts w:ascii="Courier New" w:hAnsi="Courier New" w:cs="Courier New"/>
                                <w:color w:val="000000" w:themeColor="text1"/>
                                <w:sz w:val="18"/>
                                <w:szCs w:val="18"/>
                              </w:rPr>
                            </w:pPr>
                          </w:p>
                          <w:p w14:paraId="715D5FD9" w14:textId="77777777" w:rsidR="00C74C65" w:rsidRPr="0061656C" w:rsidRDefault="00C74C65" w:rsidP="0081412B">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43" type="#_x0000_t202" style="width:6in;height:131.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" fillcolor="#d8d8d8 [2732]" stroked="f">
                <v:path arrowok="t"/>
                <v:textbox>
                  <w:txbxContent>
                    <w:p w14:paraId="4D97A841"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E4EDF">
                        <w:rPr>
                          <w:rFonts w:ascii="Courier New" w:hAnsi="Courier New" w:cs="Courier New"/>
                          <w:color w:val="000000" w:themeColor="text1"/>
                          <w:sz w:val="18"/>
                          <w:szCs w:val="18"/>
                        </w:rPr>
                        <w:t xml:space="preserve"> sed 's</w:t>
                      </w:r>
                      <w:r>
                        <w:rPr>
                          <w:rFonts w:ascii="Courier New" w:hAnsi="Courier New" w:cs="Courier New"/>
                          <w:color w:val="000000" w:themeColor="text1"/>
                          <w:sz w:val="18"/>
                          <w:szCs w:val="18"/>
                        </w:rPr>
                        <w:t xml:space="preserve">/     .* //' &lt; moreThan1.rsID </w:t>
                      </w:r>
                    </w:p>
                    <w:p w14:paraId="4E1E93EA"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rs6605067</w:t>
                      </w:r>
                    </w:p>
                    <w:p w14:paraId="061D4ABC"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rs2839</w:t>
                      </w:r>
                    </w:p>
                    <w:p w14:paraId="2CC8AFCB"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rs262688</w:t>
                      </w:r>
                    </w:p>
                    <w:p w14:paraId="2A0CB9A4"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rs1043703</w:t>
                      </w:r>
                    </w:p>
                    <w:p w14:paraId="453A9993"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rs17692</w:t>
                      </w:r>
                    </w:p>
                    <w:p w14:paraId="742283CD"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rs2294532</w:t>
                      </w:r>
                    </w:p>
                    <w:p w14:paraId="6B2742C9"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rs1043683</w:t>
                      </w:r>
                    </w:p>
                    <w:p w14:paraId="5C3A07D6"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rs1043681</w:t>
                      </w:r>
                    </w:p>
                    <w:p w14:paraId="394B8F75"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rs10523</w:t>
                      </w:r>
                    </w:p>
                    <w:p w14:paraId="22CB58DE" w14:textId="77777777" w:rsidR="00C74C65" w:rsidRDefault="00C74C65" w:rsidP="00BE4EDF">
                      <w:pPr>
                        <w:widowControl w:val="0"/>
                        <w:autoSpaceDE w:val="0"/>
                        <w:autoSpaceDN w:val="0"/>
                        <w:adjustRightInd w:val="0"/>
                        <w:rPr>
                          <w:rFonts w:ascii="Courier New" w:hAnsi="Courier New" w:cs="Courier New"/>
                          <w:color w:val="000000" w:themeColor="text1"/>
                          <w:sz w:val="18"/>
                          <w:szCs w:val="18"/>
                        </w:rPr>
                      </w:pPr>
                      <w:r w:rsidRPr="00BE4EDF">
                        <w:rPr>
                          <w:rFonts w:ascii="Courier New" w:hAnsi="Courier New" w:cs="Courier New"/>
                          <w:color w:val="000000" w:themeColor="text1"/>
                          <w:sz w:val="18"/>
                          <w:szCs w:val="18"/>
                        </w:rPr>
                        <w:t>rs649639</w:t>
                      </w:r>
                    </w:p>
                    <w:p w14:paraId="6E1CFC8F" w14:textId="77777777" w:rsidR="00C74C65" w:rsidRPr="00BE4EDF" w:rsidRDefault="00C74C65" w:rsidP="00BE4ED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6911F7D4" w14:textId="77777777" w:rsidR="00C74C65" w:rsidRDefault="00C74C65" w:rsidP="00BE4EDF">
                      <w:pPr>
                        <w:widowControl w:val="0"/>
                        <w:autoSpaceDE w:val="0"/>
                        <w:autoSpaceDN w:val="0"/>
                        <w:adjustRightInd w:val="0"/>
                        <w:rPr>
                          <w:rFonts w:ascii="Courier New" w:hAnsi="Courier New" w:cs="Courier New"/>
                          <w:color w:val="000000" w:themeColor="text1"/>
                          <w:sz w:val="18"/>
                          <w:szCs w:val="18"/>
                        </w:rPr>
                      </w:pPr>
                    </w:p>
                    <w:p w14:paraId="715D5FD9" w14:textId="77777777" w:rsidR="00C74C65" w:rsidRPr="0061656C" w:rsidRDefault="00C74C65" w:rsidP="0081412B">
                      <w:pPr>
                        <w:rPr>
                          <w:rFonts w:ascii="Courier New" w:hAnsi="Courier New" w:cs="Courier New"/>
                          <w:sz w:val="18"/>
                          <w:szCs w:val="18"/>
                        </w:rPr>
                      </w:pPr>
                    </w:p>
                  </w:txbxContent>
                </v:textbox>
                <w10:anchorlock/>
              </v:shape>
            </w:pict>
          </mc:Fallback>
        </mc:AlternateContent>
      </w:r>
    </w:p>
    <w:p w14:paraId="3B93827F" w14:textId="77777777" w:rsidR="0081412B" w:rsidRDefault="00BE4EDF" w:rsidP="002749C6">
      <w:pPr>
        <w:rPr>
          <w:rFonts w:cs="Courier New"/>
        </w:rPr>
      </w:pPr>
      <w:r>
        <w:t>Now we can annotate them in much the same way as before: (or we could modify the above pipeline</w:t>
      </w:r>
      <w:r w:rsidR="00A92171">
        <w:t xml:space="preserve"> –</w:t>
      </w:r>
      <w:r w:rsidR="006D1A73">
        <w:t xml:space="preserve"> probably want to do that when we want to keep all the input data, but this gives us example variants that overlap two genes</w:t>
      </w:r>
      <w:r w:rsidR="00A92171">
        <w:t xml:space="preserve"> quickly</w:t>
      </w:r>
      <w:r>
        <w:t>).</w:t>
      </w:r>
      <w:r w:rsidR="002749C6">
        <w:t xml:space="preserve">  Run this example without </w:t>
      </w:r>
      <w:r w:rsidR="002749C6" w:rsidRPr="002749C6">
        <w:rPr>
          <w:rFonts w:ascii="Courier New" w:hAnsi="Courier New" w:cs="Courier New"/>
        </w:rPr>
        <w:t>bior_compress</w:t>
      </w:r>
      <w:r w:rsidR="002749C6">
        <w:rPr>
          <w:rFonts w:ascii="Courier New" w:hAnsi="Courier New" w:cs="Courier New"/>
        </w:rPr>
        <w:t xml:space="preserve"> </w:t>
      </w:r>
      <w:r w:rsidR="002749C6">
        <w:rPr>
          <w:rFonts w:cs="Courier New"/>
        </w:rPr>
        <w:t>to see the default behavior when there is more than one result for a row.</w:t>
      </w:r>
    </w:p>
    <w:p w14:paraId="250206D9" w14:textId="77777777" w:rsidR="002749C6" w:rsidRPr="002749C6" w:rsidRDefault="002749C6" w:rsidP="002749C6"/>
    <w:p w14:paraId="59CD7BF6" w14:textId="7927A0A8" w:rsidR="00BE4EDF" w:rsidRDefault="00DB5783" w:rsidP="005974BE">
      <w:pPr>
        <w:widowControl w:val="0"/>
        <w:autoSpaceDE w:val="0"/>
        <w:autoSpaceDN w:val="0"/>
        <w:adjustRightInd w:val="0"/>
        <w:spacing w:after="240"/>
      </w:pPr>
      <w:r>
        <w:rPr>
          <w:noProof/>
          <w:lang w:eastAsia="en-US"/>
        </w:rPr>
        <mc:AlternateContent>
          <mc:Choice Requires="wps">
            <w:drawing>
              <wp:inline distT="0" distB="0" distL="0" distR="0" wp14:anchorId="166D63B4" wp14:editId="440118F7">
                <wp:extent cx="5486400" cy="2078355"/>
                <wp:effectExtent l="0" t="0" r="0" b="4445"/>
                <wp:docPr id="6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0783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CE03B"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E4EDF">
                              <w:rPr>
                                <w:rFonts w:ascii="Courier New" w:hAnsi="Courier New" w:cs="Courier New"/>
                                <w:color w:val="000000" w:themeColor="text1"/>
                                <w:sz w:val="18"/>
                                <w:szCs w:val="18"/>
                              </w:rPr>
                              <w:t xml:space="preserve"> </w:t>
                            </w:r>
                            <w:r w:rsidRPr="00A92171">
                              <w:rPr>
                                <w:rFonts w:ascii="Courier New" w:hAnsi="Courier New" w:cs="Courier New"/>
                                <w:color w:val="000000" w:themeColor="text1"/>
                                <w:sz w:val="18"/>
                                <w:szCs w:val="18"/>
                              </w:rPr>
                              <w:t xml:space="preserve">sed 's/     .* //' &lt; moreThan1.rsID | bior_lookup  -p ID  -d $BIOR_CATALOG/dbSNP/137/00-All_GRCh37.tsv.bgz | bior_overlap -d </w:t>
                            </w:r>
                            <w:r>
                              <w:rPr>
                                <w:rFonts w:ascii="Courier New" w:hAnsi="Courier New" w:cs="Courier New"/>
                                <w:color w:val="000000" w:themeColor="text1"/>
                                <w:sz w:val="18"/>
                                <w:szCs w:val="18"/>
                              </w:rPr>
                              <w:t>$bior</w:t>
                            </w:r>
                            <w:r w:rsidRPr="00A92171">
                              <w:rPr>
                                <w:rFonts w:ascii="Courier New" w:hAnsi="Courier New" w:cs="Courier New"/>
                                <w:color w:val="000000" w:themeColor="text1"/>
                                <w:sz w:val="18"/>
                                <w:szCs w:val="18"/>
                              </w:rPr>
                              <w:t>/NCBIGene/GRCh37_p10/genes.tsv.bgz | bior_drill -p gene | cut -f 1,3 | bior_compress 2 | head</w:t>
                            </w:r>
                          </w:p>
                          <w:p w14:paraId="5692E4D7"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#UNKNOWN_1</w:t>
                            </w:r>
                            <w:r w:rsidRPr="00A92171">
                              <w:rPr>
                                <w:rFonts w:ascii="Courier New" w:hAnsi="Courier New" w:cs="Courier New"/>
                                <w:color w:val="000000" w:themeColor="text1"/>
                                <w:sz w:val="18"/>
                                <w:szCs w:val="18"/>
                              </w:rPr>
                              <w:tab/>
                              <w:t>gene</w:t>
                            </w:r>
                          </w:p>
                          <w:p w14:paraId="5C61E8C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rs6605067</w:t>
                            </w:r>
                            <w:r w:rsidRPr="00A92171">
                              <w:rPr>
                                <w:rFonts w:ascii="Courier New" w:hAnsi="Courier New" w:cs="Courier New"/>
                                <w:color w:val="000000" w:themeColor="text1"/>
                                <w:sz w:val="18"/>
                                <w:szCs w:val="18"/>
                              </w:rPr>
                              <w:tab/>
                              <w:t>SAMD11|NOC2L</w:t>
                            </w:r>
                          </w:p>
                          <w:p w14:paraId="332C81AC"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rs2839</w:t>
                            </w:r>
                            <w:r w:rsidRPr="00A92171">
                              <w:rPr>
                                <w:rFonts w:ascii="Courier New" w:hAnsi="Courier New" w:cs="Courier New"/>
                                <w:color w:val="000000" w:themeColor="text1"/>
                                <w:sz w:val="18"/>
                                <w:szCs w:val="18"/>
                              </w:rPr>
                              <w:tab/>
                              <w:t>SAMD11|NOC2L</w:t>
                            </w:r>
                          </w:p>
                          <w:p w14:paraId="4D7779B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rs262688</w:t>
                            </w:r>
                            <w:r w:rsidRPr="00A92171">
                              <w:rPr>
                                <w:rFonts w:ascii="Courier New" w:hAnsi="Courier New" w:cs="Courier New"/>
                                <w:color w:val="000000" w:themeColor="text1"/>
                                <w:sz w:val="18"/>
                                <w:szCs w:val="18"/>
                              </w:rPr>
                              <w:tab/>
                              <w:t>PRKCZ|LOC100506504</w:t>
                            </w:r>
                          </w:p>
                          <w:p w14:paraId="7B85B107"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rs1043703</w:t>
                            </w:r>
                            <w:r w:rsidRPr="00A92171">
                              <w:rPr>
                                <w:rFonts w:ascii="Courier New" w:hAnsi="Courier New" w:cs="Courier New"/>
                                <w:color w:val="000000" w:themeColor="text1"/>
                                <w:sz w:val="18"/>
                                <w:szCs w:val="18"/>
                              </w:rPr>
                              <w:tab/>
                              <w:t>THAP3|DNAJC11</w:t>
                            </w:r>
                          </w:p>
                          <w:p w14:paraId="52E55F4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rs17692</w:t>
                            </w:r>
                            <w:r w:rsidRPr="00A92171">
                              <w:rPr>
                                <w:rFonts w:ascii="Courier New" w:hAnsi="Courier New" w:cs="Courier New"/>
                                <w:color w:val="000000" w:themeColor="text1"/>
                                <w:sz w:val="18"/>
                                <w:szCs w:val="18"/>
                              </w:rPr>
                              <w:tab/>
                              <w:t>THAP3|DNAJC11</w:t>
                            </w:r>
                          </w:p>
                          <w:p w14:paraId="44857C90"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rs2294532</w:t>
                            </w:r>
                            <w:r w:rsidRPr="00A92171">
                              <w:rPr>
                                <w:rFonts w:ascii="Courier New" w:hAnsi="Courier New" w:cs="Courier New"/>
                                <w:color w:val="000000" w:themeColor="text1"/>
                                <w:sz w:val="18"/>
                                <w:szCs w:val="18"/>
                              </w:rPr>
                              <w:tab/>
                              <w:t>THAP3|DNAJC11</w:t>
                            </w:r>
                          </w:p>
                          <w:p w14:paraId="5008829E"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rs1043683</w:t>
                            </w:r>
                            <w:r w:rsidRPr="00A92171">
                              <w:rPr>
                                <w:rFonts w:ascii="Courier New" w:hAnsi="Courier New" w:cs="Courier New"/>
                                <w:color w:val="000000" w:themeColor="text1"/>
                                <w:sz w:val="18"/>
                                <w:szCs w:val="18"/>
                              </w:rPr>
                              <w:tab/>
                              <w:t>THAP3|DNAJC11</w:t>
                            </w:r>
                          </w:p>
                          <w:p w14:paraId="7187CD39"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rs1043681</w:t>
                            </w:r>
                            <w:r w:rsidRPr="00A92171">
                              <w:rPr>
                                <w:rFonts w:ascii="Courier New" w:hAnsi="Courier New" w:cs="Courier New"/>
                                <w:color w:val="000000" w:themeColor="text1"/>
                                <w:sz w:val="18"/>
                                <w:szCs w:val="18"/>
                              </w:rPr>
                              <w:tab/>
                              <w:t>THAP3|DNAJC11</w:t>
                            </w:r>
                          </w:p>
                          <w:p w14:paraId="01D8FE25" w14:textId="77777777" w:rsidR="00C74C65"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rs10523</w:t>
                            </w:r>
                            <w:r w:rsidRPr="00A92171">
                              <w:rPr>
                                <w:rFonts w:ascii="Courier New" w:hAnsi="Courier New" w:cs="Courier New"/>
                                <w:color w:val="000000" w:themeColor="text1"/>
                                <w:sz w:val="18"/>
                                <w:szCs w:val="18"/>
                              </w:rPr>
                              <w:tab/>
                              <w:t>THAP3|DNAJC11</w:t>
                            </w:r>
                          </w:p>
                          <w:p w14:paraId="7C9A7D6C" w14:textId="77777777" w:rsidR="00C74C65" w:rsidRPr="0061656C" w:rsidRDefault="00C74C65" w:rsidP="00BE4EDF">
                            <w:pPr>
                              <w:rPr>
                                <w:rFonts w:ascii="Courier New" w:hAnsi="Courier New" w:cs="Courier New"/>
                                <w:sz w:val="18"/>
                                <w:szCs w:val="18"/>
                              </w:rPr>
                            </w:pPr>
                            <w:r>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4" type="#_x0000_t202" style="width:6in;height:16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" fillcolor="#d8d8d8 [2732]" stroked="f">
                <v:path arrowok="t"/>
                <v:textbox>
                  <w:txbxContent>
                    <w:p w14:paraId="0ADCE03B"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E4EDF">
                        <w:rPr>
                          <w:rFonts w:ascii="Courier New" w:hAnsi="Courier New" w:cs="Courier New"/>
                          <w:color w:val="000000" w:themeColor="text1"/>
                          <w:sz w:val="18"/>
                          <w:szCs w:val="18"/>
                        </w:rPr>
                        <w:t xml:space="preserve"> </w:t>
                      </w:r>
                      <w:r w:rsidRPr="00A92171">
                        <w:rPr>
                          <w:rFonts w:ascii="Courier New" w:hAnsi="Courier New" w:cs="Courier New"/>
                          <w:color w:val="000000" w:themeColor="text1"/>
                          <w:sz w:val="18"/>
                          <w:szCs w:val="18"/>
                        </w:rPr>
                        <w:t xml:space="preserve">sed 's/     .* //' &lt; moreThan1.rsID | bior_lookup  -p ID  -d $BIOR_CATALOG/dbSNP/137/00-All_GRCh37.tsv.bgz | bior_overlap -d </w:t>
                      </w:r>
                      <w:r>
                        <w:rPr>
                          <w:rFonts w:ascii="Courier New" w:hAnsi="Courier New" w:cs="Courier New"/>
                          <w:color w:val="000000" w:themeColor="text1"/>
                          <w:sz w:val="18"/>
                          <w:szCs w:val="18"/>
                        </w:rPr>
                        <w:t>$bior</w:t>
                      </w:r>
                      <w:r w:rsidRPr="00A92171">
                        <w:rPr>
                          <w:rFonts w:ascii="Courier New" w:hAnsi="Courier New" w:cs="Courier New"/>
                          <w:color w:val="000000" w:themeColor="text1"/>
                          <w:sz w:val="18"/>
                          <w:szCs w:val="18"/>
                        </w:rPr>
                        <w:t>/NCBIGene/GRCh37_p10/genes.tsv.bgz | bior_drill -p gene | cut -f 1,3 | bior_compress 2 | head</w:t>
                      </w:r>
                    </w:p>
                    <w:p w14:paraId="5692E4D7"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#UNKNOWN_1</w:t>
                      </w:r>
                      <w:r w:rsidRPr="00A92171">
                        <w:rPr>
                          <w:rFonts w:ascii="Courier New" w:hAnsi="Courier New" w:cs="Courier New"/>
                          <w:color w:val="000000" w:themeColor="text1"/>
                          <w:sz w:val="18"/>
                          <w:szCs w:val="18"/>
                        </w:rPr>
                        <w:tab/>
                        <w:t>gene</w:t>
                      </w:r>
                    </w:p>
                    <w:p w14:paraId="5C61E8C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rs6605067</w:t>
                      </w:r>
                      <w:r w:rsidRPr="00A92171">
                        <w:rPr>
                          <w:rFonts w:ascii="Courier New" w:hAnsi="Courier New" w:cs="Courier New"/>
                          <w:color w:val="000000" w:themeColor="text1"/>
                          <w:sz w:val="18"/>
                          <w:szCs w:val="18"/>
                        </w:rPr>
                        <w:tab/>
                        <w:t>SAMD11|NOC2L</w:t>
                      </w:r>
                    </w:p>
                    <w:p w14:paraId="332C81AC"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rs2839</w:t>
                      </w:r>
                      <w:r w:rsidRPr="00A92171">
                        <w:rPr>
                          <w:rFonts w:ascii="Courier New" w:hAnsi="Courier New" w:cs="Courier New"/>
                          <w:color w:val="000000" w:themeColor="text1"/>
                          <w:sz w:val="18"/>
                          <w:szCs w:val="18"/>
                        </w:rPr>
                        <w:tab/>
                        <w:t>SAMD11|NOC2L</w:t>
                      </w:r>
                    </w:p>
                    <w:p w14:paraId="4D7779B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rs262688</w:t>
                      </w:r>
                      <w:r w:rsidRPr="00A92171">
                        <w:rPr>
                          <w:rFonts w:ascii="Courier New" w:hAnsi="Courier New" w:cs="Courier New"/>
                          <w:color w:val="000000" w:themeColor="text1"/>
                          <w:sz w:val="18"/>
                          <w:szCs w:val="18"/>
                        </w:rPr>
                        <w:tab/>
                        <w:t>PRKCZ|LOC100506504</w:t>
                      </w:r>
                    </w:p>
                    <w:p w14:paraId="7B85B107"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rs1043703</w:t>
                      </w:r>
                      <w:r w:rsidRPr="00A92171">
                        <w:rPr>
                          <w:rFonts w:ascii="Courier New" w:hAnsi="Courier New" w:cs="Courier New"/>
                          <w:color w:val="000000" w:themeColor="text1"/>
                          <w:sz w:val="18"/>
                          <w:szCs w:val="18"/>
                        </w:rPr>
                        <w:tab/>
                        <w:t>THAP3|DNAJC11</w:t>
                      </w:r>
                    </w:p>
                    <w:p w14:paraId="52E55F4A"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rs17692</w:t>
                      </w:r>
                      <w:r w:rsidRPr="00A92171">
                        <w:rPr>
                          <w:rFonts w:ascii="Courier New" w:hAnsi="Courier New" w:cs="Courier New"/>
                          <w:color w:val="000000" w:themeColor="text1"/>
                          <w:sz w:val="18"/>
                          <w:szCs w:val="18"/>
                        </w:rPr>
                        <w:tab/>
                        <w:t>THAP3|DNAJC11</w:t>
                      </w:r>
                    </w:p>
                    <w:p w14:paraId="44857C90"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rs2294532</w:t>
                      </w:r>
                      <w:r w:rsidRPr="00A92171">
                        <w:rPr>
                          <w:rFonts w:ascii="Courier New" w:hAnsi="Courier New" w:cs="Courier New"/>
                          <w:color w:val="000000" w:themeColor="text1"/>
                          <w:sz w:val="18"/>
                          <w:szCs w:val="18"/>
                        </w:rPr>
                        <w:tab/>
                        <w:t>THAP3|DNAJC11</w:t>
                      </w:r>
                    </w:p>
                    <w:p w14:paraId="5008829E"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rs1043683</w:t>
                      </w:r>
                      <w:r w:rsidRPr="00A92171">
                        <w:rPr>
                          <w:rFonts w:ascii="Courier New" w:hAnsi="Courier New" w:cs="Courier New"/>
                          <w:color w:val="000000" w:themeColor="text1"/>
                          <w:sz w:val="18"/>
                          <w:szCs w:val="18"/>
                        </w:rPr>
                        <w:tab/>
                        <w:t>THAP3|DNAJC11</w:t>
                      </w:r>
                    </w:p>
                    <w:p w14:paraId="7187CD39" w14:textId="77777777" w:rsidR="00C74C65" w:rsidRPr="00A92171"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rs1043681</w:t>
                      </w:r>
                      <w:r w:rsidRPr="00A92171">
                        <w:rPr>
                          <w:rFonts w:ascii="Courier New" w:hAnsi="Courier New" w:cs="Courier New"/>
                          <w:color w:val="000000" w:themeColor="text1"/>
                          <w:sz w:val="18"/>
                          <w:szCs w:val="18"/>
                        </w:rPr>
                        <w:tab/>
                        <w:t>THAP3|DNAJC11</w:t>
                      </w:r>
                    </w:p>
                    <w:p w14:paraId="01D8FE25" w14:textId="77777777" w:rsidR="00C74C65" w:rsidRDefault="00C74C65" w:rsidP="00A92171">
                      <w:pPr>
                        <w:widowControl w:val="0"/>
                        <w:autoSpaceDE w:val="0"/>
                        <w:autoSpaceDN w:val="0"/>
                        <w:adjustRightInd w:val="0"/>
                        <w:rPr>
                          <w:rFonts w:ascii="Courier New" w:hAnsi="Courier New" w:cs="Courier New"/>
                          <w:color w:val="000000" w:themeColor="text1"/>
                          <w:sz w:val="18"/>
                          <w:szCs w:val="18"/>
                        </w:rPr>
                      </w:pPr>
                      <w:r w:rsidRPr="00A92171">
                        <w:rPr>
                          <w:rFonts w:ascii="Courier New" w:hAnsi="Courier New" w:cs="Courier New"/>
                          <w:color w:val="000000" w:themeColor="text1"/>
                          <w:sz w:val="18"/>
                          <w:szCs w:val="18"/>
                        </w:rPr>
                        <w:t>rs10523</w:t>
                      </w:r>
                      <w:r w:rsidRPr="00A92171">
                        <w:rPr>
                          <w:rFonts w:ascii="Courier New" w:hAnsi="Courier New" w:cs="Courier New"/>
                          <w:color w:val="000000" w:themeColor="text1"/>
                          <w:sz w:val="18"/>
                          <w:szCs w:val="18"/>
                        </w:rPr>
                        <w:tab/>
                        <w:t>THAP3|DNAJC11</w:t>
                      </w:r>
                    </w:p>
                    <w:p w14:paraId="7C9A7D6C" w14:textId="77777777" w:rsidR="00C74C65" w:rsidRPr="0061656C" w:rsidRDefault="00C74C65" w:rsidP="00BE4EDF">
                      <w:pPr>
                        <w:rPr>
                          <w:rFonts w:ascii="Courier New" w:hAnsi="Courier New" w:cs="Courier New"/>
                          <w:sz w:val="18"/>
                          <w:szCs w:val="18"/>
                        </w:rPr>
                      </w:pPr>
                      <w:r>
                        <w:rPr>
                          <w:rFonts w:ascii="Courier New" w:hAnsi="Courier New" w:cs="Courier New"/>
                          <w:sz w:val="18"/>
                          <w:szCs w:val="18"/>
                        </w:rPr>
                        <w:t xml:space="preserve">$ </w:t>
                      </w:r>
                    </w:p>
                  </w:txbxContent>
                </v:textbox>
                <w10:anchorlock/>
              </v:shape>
            </w:pict>
          </mc:Fallback>
        </mc:AlternateContent>
      </w:r>
    </w:p>
    <w:p w14:paraId="3B1970FF" w14:textId="77777777" w:rsidR="00545FF9" w:rsidRDefault="00545FF9" w:rsidP="002749C6">
      <w:pPr>
        <w:pStyle w:val="Heading1"/>
      </w:pPr>
      <w:bookmarkStart w:id="172" w:name="_Toc239405565"/>
      <w:r w:rsidRPr="000A17BA">
        <w:t>Expanded Genes (Xrefs)</w:t>
      </w:r>
      <w:bookmarkEnd w:id="172"/>
    </w:p>
    <w:p w14:paraId="5A10BE4D" w14:textId="77777777" w:rsidR="002749C6" w:rsidRPr="002749C6" w:rsidRDefault="002749C6" w:rsidP="002749C6">
      <w:r>
        <w:t xml:space="preserve">The HUGO/HGNC table has database cross-references for gene ids and names.  The </w:t>
      </w:r>
      <w:r>
        <w:rPr>
          <w:rFonts w:ascii="Courier New" w:hAnsi="Courier New" w:cs="Courier New"/>
        </w:rPr>
        <w:t xml:space="preserve">bior_lookup </w:t>
      </w:r>
      <w:r>
        <w:t>command allows us to ‘walk’ these cross references</w:t>
      </w:r>
      <w:r w:rsidR="00BD2CAF">
        <w:t>.  Here is an example:</w:t>
      </w:r>
    </w:p>
    <w:p w14:paraId="4F617DBE" w14:textId="77777777" w:rsidR="002749C6" w:rsidRDefault="002749C6" w:rsidP="00545FF9">
      <w:pPr>
        <w:widowControl w:val="0"/>
        <w:autoSpaceDE w:val="0"/>
        <w:autoSpaceDN w:val="0"/>
        <w:adjustRightInd w:val="0"/>
        <w:spacing w:after="240"/>
        <w:rPr>
          <w:rFonts w:cs="Courier New"/>
          <w:color w:val="000000" w:themeColor="text1"/>
          <w:sz w:val="18"/>
          <w:szCs w:val="18"/>
        </w:rPr>
      </w:pPr>
    </w:p>
    <w:p w14:paraId="6A21BFD5" w14:textId="2DA355DC" w:rsidR="00BD2CAF" w:rsidRDefault="00DB5783" w:rsidP="00545FF9">
      <w:pPr>
        <w:widowControl w:val="0"/>
        <w:autoSpaceDE w:val="0"/>
        <w:autoSpaceDN w:val="0"/>
        <w:adjustRightInd w:val="0"/>
        <w:spacing w:after="240"/>
        <w:rPr>
          <w:rFonts w:cs="Courier New"/>
          <w:color w:val="000000" w:themeColor="text1"/>
          <w:sz w:val="18"/>
          <w:szCs w:val="18"/>
        </w:rPr>
      </w:pPr>
      <w:r>
        <w:rPr>
          <w:noProof/>
          <w:lang w:eastAsia="en-US"/>
        </w:rPr>
        <mc:AlternateContent>
          <mc:Choice Requires="wps">
            <w:drawing>
              <wp:inline distT="0" distB="0" distL="0" distR="0" wp14:anchorId="1941347E" wp14:editId="299E0144">
                <wp:extent cx="5715000" cy="2857500"/>
                <wp:effectExtent l="0" t="0" r="0" b="12700"/>
                <wp:docPr id="6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28575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2265" w14:textId="004F4076"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D2CAF">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bior_vcf_to_tjson</w:t>
                            </w:r>
                            <w:r w:rsidRPr="00BD2CAF">
                              <w:rPr>
                                <w:rFonts w:ascii="Courier New" w:hAnsi="Courier New" w:cs="Courier New"/>
                                <w:color w:val="000000" w:themeColor="text1"/>
                                <w:sz w:val="18"/>
                                <w:szCs w:val="18"/>
                              </w:rPr>
                              <w:t xml:space="preserve"> &lt; example.vcf | bior_overlap -d $bior/NCBIGene/GRCh37_p10/genes.tsv.bgz | bior_drill -p GeneID -p gene | cut -f 9 --complement | bior_lookup -d $bior/hgnc/2012_08_12/hgnc_GRCh37.tsv.bgz -p Approved_Symbol | bior_drill -p Approved_Symbol -p Entrez_Gene_ID -p Ensembl_Gene_ID -p UniProt_ID </w:t>
                            </w:r>
                          </w:p>
                          <w:p w14:paraId="48607015"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##fileformat=VCFv4.0</w:t>
                            </w:r>
                          </w:p>
                          <w:p w14:paraId="36B8A4FB"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#CHROM</w:t>
                            </w:r>
                            <w:r w:rsidRPr="00BD2CAF">
                              <w:rPr>
                                <w:rFonts w:ascii="Courier New" w:hAnsi="Courier New" w:cs="Courier New"/>
                                <w:color w:val="000000" w:themeColor="text1"/>
                                <w:sz w:val="18"/>
                                <w:szCs w:val="18"/>
                              </w:rPr>
                              <w:tab/>
                              <w:t>POS</w:t>
                            </w:r>
                            <w:r w:rsidRPr="00BD2CAF">
                              <w:rPr>
                                <w:rFonts w:ascii="Courier New" w:hAnsi="Courier New" w:cs="Courier New"/>
                                <w:color w:val="000000" w:themeColor="text1"/>
                                <w:sz w:val="18"/>
                                <w:szCs w:val="18"/>
                              </w:rPr>
                              <w:tab/>
                              <w:t>ID</w:t>
                            </w:r>
                            <w:r w:rsidRPr="00BD2CAF">
                              <w:rPr>
                                <w:rFonts w:ascii="Courier New" w:hAnsi="Courier New" w:cs="Courier New"/>
                                <w:color w:val="000000" w:themeColor="text1"/>
                                <w:sz w:val="18"/>
                                <w:szCs w:val="18"/>
                              </w:rPr>
                              <w:tab/>
                              <w:t>REF</w:t>
                            </w:r>
                            <w:r w:rsidRPr="00BD2CAF">
                              <w:rPr>
                                <w:rFonts w:ascii="Courier New" w:hAnsi="Courier New" w:cs="Courier New"/>
                                <w:color w:val="000000" w:themeColor="text1"/>
                                <w:sz w:val="18"/>
                                <w:szCs w:val="18"/>
                              </w:rPr>
                              <w:tab/>
                              <w:t>ALT</w:t>
                            </w:r>
                            <w:r w:rsidRPr="00BD2CAF">
                              <w:rPr>
                                <w:rFonts w:ascii="Courier New" w:hAnsi="Courier New" w:cs="Courier New"/>
                                <w:color w:val="000000" w:themeColor="text1"/>
                                <w:sz w:val="18"/>
                                <w:szCs w:val="18"/>
                              </w:rPr>
                              <w:tab/>
                              <w:t>QUAL</w:t>
                            </w:r>
                            <w:r w:rsidRPr="00BD2CAF">
                              <w:rPr>
                                <w:rFonts w:ascii="Courier New" w:hAnsi="Courier New" w:cs="Courier New"/>
                                <w:color w:val="000000" w:themeColor="text1"/>
                                <w:sz w:val="18"/>
                                <w:szCs w:val="18"/>
                              </w:rPr>
                              <w:tab/>
                              <w:t>FILTER</w:t>
                            </w:r>
                            <w:r w:rsidRPr="00BD2CAF">
                              <w:rPr>
                                <w:rFonts w:ascii="Courier New" w:hAnsi="Courier New" w:cs="Courier New"/>
                                <w:color w:val="000000" w:themeColor="text1"/>
                                <w:sz w:val="18"/>
                                <w:szCs w:val="18"/>
                              </w:rPr>
                              <w:tab/>
                              <w:t>INFO</w:t>
                            </w:r>
                            <w:r w:rsidRPr="00BD2CAF">
                              <w:rPr>
                                <w:rFonts w:ascii="Courier New" w:hAnsi="Courier New" w:cs="Courier New"/>
                                <w:color w:val="000000" w:themeColor="text1"/>
                                <w:sz w:val="18"/>
                                <w:szCs w:val="18"/>
                              </w:rPr>
                              <w:tab/>
                              <w:t>GeneID</w:t>
                            </w:r>
                            <w:r w:rsidRPr="00BD2CAF">
                              <w:rPr>
                                <w:rFonts w:ascii="Courier New" w:hAnsi="Courier New" w:cs="Courier New"/>
                                <w:color w:val="000000" w:themeColor="text1"/>
                                <w:sz w:val="18"/>
                                <w:szCs w:val="18"/>
                              </w:rPr>
                              <w:tab/>
                              <w:t>gene</w:t>
                            </w:r>
                            <w:r w:rsidRPr="00BD2CAF">
                              <w:rPr>
                                <w:rFonts w:ascii="Courier New" w:hAnsi="Courier New" w:cs="Courier New"/>
                                <w:color w:val="000000" w:themeColor="text1"/>
                                <w:sz w:val="18"/>
                                <w:szCs w:val="18"/>
                              </w:rPr>
                              <w:tab/>
                              <w:t>Approved_Symbol</w:t>
                            </w:r>
                            <w:r w:rsidRPr="00BD2CAF">
                              <w:rPr>
                                <w:rFonts w:ascii="Courier New" w:hAnsi="Courier New" w:cs="Courier New"/>
                                <w:color w:val="000000" w:themeColor="text1"/>
                                <w:sz w:val="18"/>
                                <w:szCs w:val="18"/>
                              </w:rPr>
                              <w:tab/>
                              <w:t>Entrez_Gene_ID</w:t>
                            </w:r>
                            <w:r w:rsidRPr="00BD2CAF">
                              <w:rPr>
                                <w:rFonts w:ascii="Courier New" w:hAnsi="Courier New" w:cs="Courier New"/>
                                <w:color w:val="000000" w:themeColor="text1"/>
                                <w:sz w:val="18"/>
                                <w:szCs w:val="18"/>
                              </w:rPr>
                              <w:tab/>
                              <w:t>Ensembl_Gene_ID</w:t>
                            </w:r>
                            <w:r w:rsidRPr="00BD2CAF">
                              <w:rPr>
                                <w:rFonts w:ascii="Courier New" w:hAnsi="Courier New" w:cs="Courier New"/>
                                <w:color w:val="000000" w:themeColor="text1"/>
                                <w:sz w:val="18"/>
                                <w:szCs w:val="18"/>
                              </w:rPr>
                              <w:tab/>
                              <w:t>UniProt_ID</w:t>
                            </w:r>
                          </w:p>
                          <w:p w14:paraId="649DF25F"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1</w:t>
                            </w:r>
                            <w:r w:rsidRPr="00BD2CAF">
                              <w:rPr>
                                <w:rFonts w:ascii="Courier New" w:hAnsi="Courier New" w:cs="Courier New"/>
                                <w:color w:val="000000" w:themeColor="text1"/>
                                <w:sz w:val="18"/>
                                <w:szCs w:val="18"/>
                              </w:rPr>
                              <w:tab/>
                              <w:t>215848808</w:t>
                            </w:r>
                            <w:r w:rsidRPr="00BD2CAF">
                              <w:rPr>
                                <w:rFonts w:ascii="Courier New" w:hAnsi="Courier New" w:cs="Courier New"/>
                                <w:color w:val="000000" w:themeColor="text1"/>
                                <w:sz w:val="18"/>
                                <w:szCs w:val="18"/>
                              </w:rPr>
                              <w:tab/>
                              <w:t>rs116645811</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7399</w:t>
                            </w:r>
                            <w:r w:rsidRPr="00BD2CAF">
                              <w:rPr>
                                <w:rFonts w:ascii="Courier New" w:hAnsi="Courier New" w:cs="Courier New"/>
                                <w:color w:val="000000" w:themeColor="text1"/>
                                <w:sz w:val="18"/>
                                <w:szCs w:val="18"/>
                              </w:rPr>
                              <w:tab/>
                              <w:t>USH2A</w:t>
                            </w:r>
                            <w:r w:rsidRPr="00BD2CAF">
                              <w:rPr>
                                <w:rFonts w:ascii="Courier New" w:hAnsi="Courier New" w:cs="Courier New"/>
                                <w:color w:val="000000" w:themeColor="text1"/>
                                <w:sz w:val="18"/>
                                <w:szCs w:val="18"/>
                              </w:rPr>
                              <w:tab/>
                              <w:t>USH2A</w:t>
                            </w:r>
                            <w:r w:rsidRPr="00BD2CAF">
                              <w:rPr>
                                <w:rFonts w:ascii="Courier New" w:hAnsi="Courier New" w:cs="Courier New"/>
                                <w:color w:val="000000" w:themeColor="text1"/>
                                <w:sz w:val="18"/>
                                <w:szCs w:val="18"/>
                              </w:rPr>
                              <w:tab/>
                              <w:t>7399</w:t>
                            </w:r>
                            <w:r w:rsidRPr="00BD2CAF">
                              <w:rPr>
                                <w:rFonts w:ascii="Courier New" w:hAnsi="Courier New" w:cs="Courier New"/>
                                <w:color w:val="000000" w:themeColor="text1"/>
                                <w:sz w:val="18"/>
                                <w:szCs w:val="18"/>
                              </w:rPr>
                              <w:tab/>
                              <w:t>ENSG00000042781</w:t>
                            </w:r>
                            <w:r w:rsidRPr="00BD2CAF">
                              <w:rPr>
                                <w:rFonts w:ascii="Courier New" w:hAnsi="Courier New" w:cs="Courier New"/>
                                <w:color w:val="000000" w:themeColor="text1"/>
                                <w:sz w:val="18"/>
                                <w:szCs w:val="18"/>
                              </w:rPr>
                              <w:tab/>
                              <w:t>O75445</w:t>
                            </w:r>
                          </w:p>
                          <w:p w14:paraId="1A680167"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26965148</w:t>
                            </w:r>
                            <w:r w:rsidRPr="00BD2CAF">
                              <w:rPr>
                                <w:rFonts w:ascii="Courier New" w:hAnsi="Courier New" w:cs="Courier New"/>
                                <w:color w:val="000000" w:themeColor="text1"/>
                                <w:sz w:val="18"/>
                                <w:szCs w:val="18"/>
                              </w:rPr>
                              <w:tab/>
                              <w:t>rs1135638</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230A8C8F"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26965172</w:t>
                            </w:r>
                            <w:r w:rsidRPr="00BD2CAF">
                              <w:rPr>
                                <w:rFonts w:ascii="Courier New" w:hAnsi="Courier New" w:cs="Courier New"/>
                                <w:color w:val="000000" w:themeColor="text1"/>
                                <w:sz w:val="18"/>
                                <w:szCs w:val="18"/>
                              </w:rPr>
                              <w:tab/>
                              <w:t>rs010576</w:t>
                            </w:r>
                            <w:r w:rsidRPr="00BD2CAF">
                              <w:rPr>
                                <w:rFonts w:ascii="Courier New" w:hAnsi="Courier New" w:cs="Courier New"/>
                                <w:color w:val="000000" w:themeColor="text1"/>
                                <w:sz w:val="18"/>
                                <w:szCs w:val="18"/>
                              </w:rPr>
                              <w:tab/>
                              <w:t>T</w:t>
                            </w:r>
                            <w:r w:rsidRPr="00BD2CAF">
                              <w:rPr>
                                <w:rFonts w:ascii="Courier New" w:hAnsi="Courier New" w:cs="Courier New"/>
                                <w:color w:val="000000" w:themeColor="text1"/>
                                <w:sz w:val="18"/>
                                <w:szCs w:val="18"/>
                              </w:rPr>
                              <w:tab/>
                              <w:t>C</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66BF1001"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26965205</w:t>
                            </w:r>
                            <w:r w:rsidRPr="00BD2CAF">
                              <w:rPr>
                                <w:rFonts w:ascii="Courier New" w:hAnsi="Courier New" w:cs="Courier New"/>
                                <w:color w:val="000000" w:themeColor="text1"/>
                                <w:sz w:val="18"/>
                                <w:szCs w:val="18"/>
                              </w:rPr>
                              <w:tab/>
                              <w:t>rs1057885</w:t>
                            </w:r>
                            <w:r w:rsidRPr="00BD2CAF">
                              <w:rPr>
                                <w:rFonts w:ascii="Courier New" w:hAnsi="Courier New" w:cs="Courier New"/>
                                <w:color w:val="000000" w:themeColor="text1"/>
                                <w:sz w:val="18"/>
                                <w:szCs w:val="18"/>
                              </w:rPr>
                              <w:tab/>
                              <w:t>T</w:t>
                            </w:r>
                            <w:r w:rsidRPr="00BD2CAF">
                              <w:rPr>
                                <w:rFonts w:ascii="Courier New" w:hAnsi="Courier New" w:cs="Courier New"/>
                                <w:color w:val="000000" w:themeColor="text1"/>
                                <w:sz w:val="18"/>
                                <w:szCs w:val="18"/>
                              </w:rPr>
                              <w:tab/>
                              <w:t>C</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4AD5F032"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26976144</w:t>
                            </w:r>
                            <w:r w:rsidRPr="00BD2CAF">
                              <w:rPr>
                                <w:rFonts w:ascii="Courier New" w:hAnsi="Courier New" w:cs="Courier New"/>
                                <w:color w:val="000000" w:themeColor="text1"/>
                                <w:sz w:val="18"/>
                                <w:szCs w:val="18"/>
                              </w:rPr>
                              <w:tab/>
                              <w:t>rs116331755</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0C6C9558" w14:textId="77777777" w:rsidR="00C74C65" w:rsidRPr="00BD2CAF" w:rsidRDefault="00C74C65" w:rsidP="00BD2CAF">
                            <w:pPr>
                              <w:widowControl w:val="0"/>
                              <w:autoSpaceDE w:val="0"/>
                              <w:autoSpaceDN w:val="0"/>
                              <w:adjustRightInd w:val="0"/>
                              <w:rPr>
                                <w:rFonts w:ascii="Courier New" w:hAnsi="Courier New" w:cs="Courier New"/>
                                <w:sz w:val="18"/>
                                <w:szCs w:val="18"/>
                              </w:rPr>
                            </w:pPr>
                            <w:r>
                              <w:rPr>
                                <w:rFonts w:ascii="Courier New" w:hAnsi="Courier New" w:cs="Courier New"/>
                                <w:color w:val="000000" w:themeColor="text1"/>
                                <w:sz w:val="18"/>
                                <w:szCs w:val="18"/>
                              </w:rPr>
                              <w:t>...</w:t>
                            </w:r>
                          </w:p>
                          <w:p w14:paraId="3CAA0904" w14:textId="77777777" w:rsidR="00C74C65" w:rsidRPr="0061656C" w:rsidRDefault="00C74C65" w:rsidP="00BD2CAF">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45"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" fillcolor="#d8d8d8 [2732]" stroked="f">
                <v:path arrowok="t"/>
                <v:textbox>
                  <w:txbxContent>
                    <w:p w14:paraId="6E1C2265" w14:textId="004F4076"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D2CAF">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bior_vcf_to_tjson</w:t>
                      </w:r>
                      <w:r w:rsidRPr="00BD2CAF">
                        <w:rPr>
                          <w:rFonts w:ascii="Courier New" w:hAnsi="Courier New" w:cs="Courier New"/>
                          <w:color w:val="000000" w:themeColor="text1"/>
                          <w:sz w:val="18"/>
                          <w:szCs w:val="18"/>
                        </w:rPr>
                        <w:t xml:space="preserve"> &lt; example.vcf | bior_overlap -d $bior/NCBIGene/GRCh37_p10/genes.tsv.bgz | bior_drill -p GeneID -p gene | cut -f 9 --complement | bior_lookup -d $bior/hgnc/2012_08_12/hgnc_GRCh37.tsv.bgz -p Approved_Symbol | bior_drill -p Approved_Symbol -p Entrez_Gene_ID -p Ensembl_Gene_ID -p UniProt_ID </w:t>
                      </w:r>
                    </w:p>
                    <w:p w14:paraId="48607015"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##fileformat=VCFv4.0</w:t>
                      </w:r>
                    </w:p>
                    <w:p w14:paraId="36B8A4FB"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#CHROM</w:t>
                      </w:r>
                      <w:r w:rsidRPr="00BD2CAF">
                        <w:rPr>
                          <w:rFonts w:ascii="Courier New" w:hAnsi="Courier New" w:cs="Courier New"/>
                          <w:color w:val="000000" w:themeColor="text1"/>
                          <w:sz w:val="18"/>
                          <w:szCs w:val="18"/>
                        </w:rPr>
                        <w:tab/>
                        <w:t>POS</w:t>
                      </w:r>
                      <w:r w:rsidRPr="00BD2CAF">
                        <w:rPr>
                          <w:rFonts w:ascii="Courier New" w:hAnsi="Courier New" w:cs="Courier New"/>
                          <w:color w:val="000000" w:themeColor="text1"/>
                          <w:sz w:val="18"/>
                          <w:szCs w:val="18"/>
                        </w:rPr>
                        <w:tab/>
                        <w:t>ID</w:t>
                      </w:r>
                      <w:r w:rsidRPr="00BD2CAF">
                        <w:rPr>
                          <w:rFonts w:ascii="Courier New" w:hAnsi="Courier New" w:cs="Courier New"/>
                          <w:color w:val="000000" w:themeColor="text1"/>
                          <w:sz w:val="18"/>
                          <w:szCs w:val="18"/>
                        </w:rPr>
                        <w:tab/>
                        <w:t>REF</w:t>
                      </w:r>
                      <w:r w:rsidRPr="00BD2CAF">
                        <w:rPr>
                          <w:rFonts w:ascii="Courier New" w:hAnsi="Courier New" w:cs="Courier New"/>
                          <w:color w:val="000000" w:themeColor="text1"/>
                          <w:sz w:val="18"/>
                          <w:szCs w:val="18"/>
                        </w:rPr>
                        <w:tab/>
                        <w:t>ALT</w:t>
                      </w:r>
                      <w:r w:rsidRPr="00BD2CAF">
                        <w:rPr>
                          <w:rFonts w:ascii="Courier New" w:hAnsi="Courier New" w:cs="Courier New"/>
                          <w:color w:val="000000" w:themeColor="text1"/>
                          <w:sz w:val="18"/>
                          <w:szCs w:val="18"/>
                        </w:rPr>
                        <w:tab/>
                        <w:t>QUAL</w:t>
                      </w:r>
                      <w:r w:rsidRPr="00BD2CAF">
                        <w:rPr>
                          <w:rFonts w:ascii="Courier New" w:hAnsi="Courier New" w:cs="Courier New"/>
                          <w:color w:val="000000" w:themeColor="text1"/>
                          <w:sz w:val="18"/>
                          <w:szCs w:val="18"/>
                        </w:rPr>
                        <w:tab/>
                        <w:t>FILTER</w:t>
                      </w:r>
                      <w:r w:rsidRPr="00BD2CAF">
                        <w:rPr>
                          <w:rFonts w:ascii="Courier New" w:hAnsi="Courier New" w:cs="Courier New"/>
                          <w:color w:val="000000" w:themeColor="text1"/>
                          <w:sz w:val="18"/>
                          <w:szCs w:val="18"/>
                        </w:rPr>
                        <w:tab/>
                        <w:t>INFO</w:t>
                      </w:r>
                      <w:r w:rsidRPr="00BD2CAF">
                        <w:rPr>
                          <w:rFonts w:ascii="Courier New" w:hAnsi="Courier New" w:cs="Courier New"/>
                          <w:color w:val="000000" w:themeColor="text1"/>
                          <w:sz w:val="18"/>
                          <w:szCs w:val="18"/>
                        </w:rPr>
                        <w:tab/>
                        <w:t>GeneID</w:t>
                      </w:r>
                      <w:r w:rsidRPr="00BD2CAF">
                        <w:rPr>
                          <w:rFonts w:ascii="Courier New" w:hAnsi="Courier New" w:cs="Courier New"/>
                          <w:color w:val="000000" w:themeColor="text1"/>
                          <w:sz w:val="18"/>
                          <w:szCs w:val="18"/>
                        </w:rPr>
                        <w:tab/>
                        <w:t>gene</w:t>
                      </w:r>
                      <w:r w:rsidRPr="00BD2CAF">
                        <w:rPr>
                          <w:rFonts w:ascii="Courier New" w:hAnsi="Courier New" w:cs="Courier New"/>
                          <w:color w:val="000000" w:themeColor="text1"/>
                          <w:sz w:val="18"/>
                          <w:szCs w:val="18"/>
                        </w:rPr>
                        <w:tab/>
                        <w:t>Approved_Symbol</w:t>
                      </w:r>
                      <w:r w:rsidRPr="00BD2CAF">
                        <w:rPr>
                          <w:rFonts w:ascii="Courier New" w:hAnsi="Courier New" w:cs="Courier New"/>
                          <w:color w:val="000000" w:themeColor="text1"/>
                          <w:sz w:val="18"/>
                          <w:szCs w:val="18"/>
                        </w:rPr>
                        <w:tab/>
                        <w:t>Entrez_Gene_ID</w:t>
                      </w:r>
                      <w:r w:rsidRPr="00BD2CAF">
                        <w:rPr>
                          <w:rFonts w:ascii="Courier New" w:hAnsi="Courier New" w:cs="Courier New"/>
                          <w:color w:val="000000" w:themeColor="text1"/>
                          <w:sz w:val="18"/>
                          <w:szCs w:val="18"/>
                        </w:rPr>
                        <w:tab/>
                        <w:t>Ensembl_Gene_ID</w:t>
                      </w:r>
                      <w:r w:rsidRPr="00BD2CAF">
                        <w:rPr>
                          <w:rFonts w:ascii="Courier New" w:hAnsi="Courier New" w:cs="Courier New"/>
                          <w:color w:val="000000" w:themeColor="text1"/>
                          <w:sz w:val="18"/>
                          <w:szCs w:val="18"/>
                        </w:rPr>
                        <w:tab/>
                        <w:t>UniProt_ID</w:t>
                      </w:r>
                    </w:p>
                    <w:p w14:paraId="649DF25F"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1</w:t>
                      </w:r>
                      <w:r w:rsidRPr="00BD2CAF">
                        <w:rPr>
                          <w:rFonts w:ascii="Courier New" w:hAnsi="Courier New" w:cs="Courier New"/>
                          <w:color w:val="000000" w:themeColor="text1"/>
                          <w:sz w:val="18"/>
                          <w:szCs w:val="18"/>
                        </w:rPr>
                        <w:tab/>
                        <w:t>215848808</w:t>
                      </w:r>
                      <w:r w:rsidRPr="00BD2CAF">
                        <w:rPr>
                          <w:rFonts w:ascii="Courier New" w:hAnsi="Courier New" w:cs="Courier New"/>
                          <w:color w:val="000000" w:themeColor="text1"/>
                          <w:sz w:val="18"/>
                          <w:szCs w:val="18"/>
                        </w:rPr>
                        <w:tab/>
                        <w:t>rs116645811</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7399</w:t>
                      </w:r>
                      <w:r w:rsidRPr="00BD2CAF">
                        <w:rPr>
                          <w:rFonts w:ascii="Courier New" w:hAnsi="Courier New" w:cs="Courier New"/>
                          <w:color w:val="000000" w:themeColor="text1"/>
                          <w:sz w:val="18"/>
                          <w:szCs w:val="18"/>
                        </w:rPr>
                        <w:tab/>
                        <w:t>USH2A</w:t>
                      </w:r>
                      <w:r w:rsidRPr="00BD2CAF">
                        <w:rPr>
                          <w:rFonts w:ascii="Courier New" w:hAnsi="Courier New" w:cs="Courier New"/>
                          <w:color w:val="000000" w:themeColor="text1"/>
                          <w:sz w:val="18"/>
                          <w:szCs w:val="18"/>
                        </w:rPr>
                        <w:tab/>
                        <w:t>USH2A</w:t>
                      </w:r>
                      <w:r w:rsidRPr="00BD2CAF">
                        <w:rPr>
                          <w:rFonts w:ascii="Courier New" w:hAnsi="Courier New" w:cs="Courier New"/>
                          <w:color w:val="000000" w:themeColor="text1"/>
                          <w:sz w:val="18"/>
                          <w:szCs w:val="18"/>
                        </w:rPr>
                        <w:tab/>
                        <w:t>7399</w:t>
                      </w:r>
                      <w:r w:rsidRPr="00BD2CAF">
                        <w:rPr>
                          <w:rFonts w:ascii="Courier New" w:hAnsi="Courier New" w:cs="Courier New"/>
                          <w:color w:val="000000" w:themeColor="text1"/>
                          <w:sz w:val="18"/>
                          <w:szCs w:val="18"/>
                        </w:rPr>
                        <w:tab/>
                        <w:t>ENSG00000042781</w:t>
                      </w:r>
                      <w:r w:rsidRPr="00BD2CAF">
                        <w:rPr>
                          <w:rFonts w:ascii="Courier New" w:hAnsi="Courier New" w:cs="Courier New"/>
                          <w:color w:val="000000" w:themeColor="text1"/>
                          <w:sz w:val="18"/>
                          <w:szCs w:val="18"/>
                        </w:rPr>
                        <w:tab/>
                        <w:t>O75445</w:t>
                      </w:r>
                    </w:p>
                    <w:p w14:paraId="1A680167"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26965148</w:t>
                      </w:r>
                      <w:r w:rsidRPr="00BD2CAF">
                        <w:rPr>
                          <w:rFonts w:ascii="Courier New" w:hAnsi="Courier New" w:cs="Courier New"/>
                          <w:color w:val="000000" w:themeColor="text1"/>
                          <w:sz w:val="18"/>
                          <w:szCs w:val="18"/>
                        </w:rPr>
                        <w:tab/>
                        <w:t>rs1135638</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230A8C8F"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26965172</w:t>
                      </w:r>
                      <w:r w:rsidRPr="00BD2CAF">
                        <w:rPr>
                          <w:rFonts w:ascii="Courier New" w:hAnsi="Courier New" w:cs="Courier New"/>
                          <w:color w:val="000000" w:themeColor="text1"/>
                          <w:sz w:val="18"/>
                          <w:szCs w:val="18"/>
                        </w:rPr>
                        <w:tab/>
                        <w:t>rs010576</w:t>
                      </w:r>
                      <w:r w:rsidRPr="00BD2CAF">
                        <w:rPr>
                          <w:rFonts w:ascii="Courier New" w:hAnsi="Courier New" w:cs="Courier New"/>
                          <w:color w:val="000000" w:themeColor="text1"/>
                          <w:sz w:val="18"/>
                          <w:szCs w:val="18"/>
                        </w:rPr>
                        <w:tab/>
                        <w:t>T</w:t>
                      </w:r>
                      <w:r w:rsidRPr="00BD2CAF">
                        <w:rPr>
                          <w:rFonts w:ascii="Courier New" w:hAnsi="Courier New" w:cs="Courier New"/>
                          <w:color w:val="000000" w:themeColor="text1"/>
                          <w:sz w:val="18"/>
                          <w:szCs w:val="18"/>
                        </w:rPr>
                        <w:tab/>
                        <w:t>C</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66BF1001"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26965205</w:t>
                      </w:r>
                      <w:r w:rsidRPr="00BD2CAF">
                        <w:rPr>
                          <w:rFonts w:ascii="Courier New" w:hAnsi="Courier New" w:cs="Courier New"/>
                          <w:color w:val="000000" w:themeColor="text1"/>
                          <w:sz w:val="18"/>
                          <w:szCs w:val="18"/>
                        </w:rPr>
                        <w:tab/>
                        <w:t>rs1057885</w:t>
                      </w:r>
                      <w:r w:rsidRPr="00BD2CAF">
                        <w:rPr>
                          <w:rFonts w:ascii="Courier New" w:hAnsi="Courier New" w:cs="Courier New"/>
                          <w:color w:val="000000" w:themeColor="text1"/>
                          <w:sz w:val="18"/>
                          <w:szCs w:val="18"/>
                        </w:rPr>
                        <w:tab/>
                        <w:t>T</w:t>
                      </w:r>
                      <w:r w:rsidRPr="00BD2CAF">
                        <w:rPr>
                          <w:rFonts w:ascii="Courier New" w:hAnsi="Courier New" w:cs="Courier New"/>
                          <w:color w:val="000000" w:themeColor="text1"/>
                          <w:sz w:val="18"/>
                          <w:szCs w:val="18"/>
                        </w:rPr>
                        <w:tab/>
                        <w:t>C</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4AD5F032" w14:textId="77777777" w:rsidR="00C74C65" w:rsidRPr="00BD2CAF" w:rsidRDefault="00C74C65" w:rsidP="00BD2CAF">
                      <w:pPr>
                        <w:widowControl w:val="0"/>
                        <w:autoSpaceDE w:val="0"/>
                        <w:autoSpaceDN w:val="0"/>
                        <w:adjustRightInd w:val="0"/>
                        <w:rPr>
                          <w:rFonts w:ascii="Courier New" w:hAnsi="Courier New" w:cs="Courier New"/>
                          <w:color w:val="000000" w:themeColor="text1"/>
                          <w:sz w:val="18"/>
                          <w:szCs w:val="18"/>
                        </w:rPr>
                      </w:pPr>
                      <w:r w:rsidRPr="00BD2CAF">
                        <w:rPr>
                          <w:rFonts w:ascii="Courier New" w:hAnsi="Courier New" w:cs="Courier New"/>
                          <w:color w:val="000000" w:themeColor="text1"/>
                          <w:sz w:val="18"/>
                          <w:szCs w:val="18"/>
                        </w:rPr>
                        <w:t>21</w:t>
                      </w:r>
                      <w:r w:rsidRPr="00BD2CAF">
                        <w:rPr>
                          <w:rFonts w:ascii="Courier New" w:hAnsi="Courier New" w:cs="Courier New"/>
                          <w:color w:val="000000" w:themeColor="text1"/>
                          <w:sz w:val="18"/>
                          <w:szCs w:val="18"/>
                        </w:rPr>
                        <w:tab/>
                        <w:t>26976144</w:t>
                      </w:r>
                      <w:r w:rsidRPr="00BD2CAF">
                        <w:rPr>
                          <w:rFonts w:ascii="Courier New" w:hAnsi="Courier New" w:cs="Courier New"/>
                          <w:color w:val="000000" w:themeColor="text1"/>
                          <w:sz w:val="18"/>
                          <w:szCs w:val="18"/>
                        </w:rPr>
                        <w:tab/>
                        <w:t>rs116331755</w:t>
                      </w:r>
                      <w:r w:rsidRPr="00BD2CAF">
                        <w:rPr>
                          <w:rFonts w:ascii="Courier New" w:hAnsi="Courier New" w:cs="Courier New"/>
                          <w:color w:val="000000" w:themeColor="text1"/>
                          <w:sz w:val="18"/>
                          <w:szCs w:val="18"/>
                        </w:rPr>
                        <w:tab/>
                        <w:t>A</w:t>
                      </w:r>
                      <w:r w:rsidRPr="00BD2CAF">
                        <w:rPr>
                          <w:rFonts w:ascii="Courier New" w:hAnsi="Courier New" w:cs="Courier New"/>
                          <w:color w:val="000000" w:themeColor="text1"/>
                          <w:sz w:val="18"/>
                          <w:szCs w:val="18"/>
                        </w:rPr>
                        <w:tab/>
                        <w:t>G</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MRPL39</w:t>
                      </w:r>
                      <w:r w:rsidRPr="00BD2CAF">
                        <w:rPr>
                          <w:rFonts w:ascii="Courier New" w:hAnsi="Courier New" w:cs="Courier New"/>
                          <w:color w:val="000000" w:themeColor="text1"/>
                          <w:sz w:val="18"/>
                          <w:szCs w:val="18"/>
                        </w:rPr>
                        <w:tab/>
                        <w:t>54148</w:t>
                      </w:r>
                      <w:r w:rsidRPr="00BD2CAF">
                        <w:rPr>
                          <w:rFonts w:ascii="Courier New" w:hAnsi="Courier New" w:cs="Courier New"/>
                          <w:color w:val="000000" w:themeColor="text1"/>
                          <w:sz w:val="18"/>
                          <w:szCs w:val="18"/>
                        </w:rPr>
                        <w:tab/>
                        <w:t>ENSG00000154719</w:t>
                      </w:r>
                      <w:r w:rsidRPr="00BD2CAF">
                        <w:rPr>
                          <w:rFonts w:ascii="Courier New" w:hAnsi="Courier New" w:cs="Courier New"/>
                          <w:color w:val="000000" w:themeColor="text1"/>
                          <w:sz w:val="18"/>
                          <w:szCs w:val="18"/>
                        </w:rPr>
                        <w:tab/>
                        <w:t>Q9NYK5</w:t>
                      </w:r>
                    </w:p>
                    <w:p w14:paraId="0C6C9558" w14:textId="77777777" w:rsidR="00C74C65" w:rsidRPr="00BD2CAF" w:rsidRDefault="00C74C65" w:rsidP="00BD2CAF">
                      <w:pPr>
                        <w:widowControl w:val="0"/>
                        <w:autoSpaceDE w:val="0"/>
                        <w:autoSpaceDN w:val="0"/>
                        <w:adjustRightInd w:val="0"/>
                        <w:rPr>
                          <w:rFonts w:ascii="Courier New" w:hAnsi="Courier New" w:cs="Courier New"/>
                          <w:sz w:val="18"/>
                          <w:szCs w:val="18"/>
                        </w:rPr>
                      </w:pPr>
                      <w:r>
                        <w:rPr>
                          <w:rFonts w:ascii="Courier New" w:hAnsi="Courier New" w:cs="Courier New"/>
                          <w:color w:val="000000" w:themeColor="text1"/>
                          <w:sz w:val="18"/>
                          <w:szCs w:val="18"/>
                        </w:rPr>
                        <w:t>...</w:t>
                      </w:r>
                    </w:p>
                    <w:p w14:paraId="3CAA0904" w14:textId="77777777" w:rsidR="00C74C65" w:rsidRPr="0061656C" w:rsidRDefault="00C74C65" w:rsidP="00BD2CAF">
                      <w:pPr>
                        <w:rPr>
                          <w:rFonts w:ascii="Courier New" w:hAnsi="Courier New" w:cs="Courier New"/>
                          <w:sz w:val="18"/>
                          <w:szCs w:val="18"/>
                        </w:rPr>
                      </w:pPr>
                    </w:p>
                  </w:txbxContent>
                </v:textbox>
                <w10:anchorlock/>
              </v:shape>
            </w:pict>
          </mc:Fallback>
        </mc:AlternateContent>
      </w:r>
    </w:p>
    <w:p w14:paraId="2BC9381B" w14:textId="77777777" w:rsidR="002749C6" w:rsidRDefault="00F979C1" w:rsidP="00F979C1">
      <w:r>
        <w:t xml:space="preserve">Lookup requires that the referenced column (last by default change it with the –c flag) is an ID that has been indexed in the source catalog.  ID based indexes are stored </w:t>
      </w:r>
      <w:r w:rsidR="002A5B5E">
        <w:t>in a directory called ‘index’ at the same level in the filesystem as the catalog.  For example, here are all of the indexes for the HGNC catalog:</w:t>
      </w:r>
    </w:p>
    <w:p w14:paraId="617A2299" w14:textId="77777777" w:rsidR="002749C6" w:rsidRDefault="002749C6" w:rsidP="00545FF9">
      <w:pPr>
        <w:widowControl w:val="0"/>
        <w:autoSpaceDE w:val="0"/>
        <w:autoSpaceDN w:val="0"/>
        <w:adjustRightInd w:val="0"/>
        <w:spacing w:after="240"/>
        <w:rPr>
          <w:rFonts w:cs="Courier New"/>
          <w:color w:val="000000" w:themeColor="text1"/>
          <w:sz w:val="18"/>
          <w:szCs w:val="18"/>
        </w:rPr>
      </w:pPr>
    </w:p>
    <w:p w14:paraId="258E29AA" w14:textId="77777777" w:rsidR="002749C6" w:rsidRDefault="00243DA9" w:rsidP="00243DA9">
      <w:pPr>
        <w:pStyle w:val="Heading2"/>
      </w:pPr>
      <w:bookmarkStart w:id="173" w:name="_Toc239405566"/>
      <w:r>
        <w:t>Indexing Catalogs</w:t>
      </w:r>
      <w:bookmarkEnd w:id="173"/>
    </w:p>
    <w:p w14:paraId="59E12FAE" w14:textId="77777777" w:rsidR="00545FF9" w:rsidRPr="000A17BA" w:rsidRDefault="00545FF9" w:rsidP="004D79ED"/>
    <w:p w14:paraId="2EEF06A5" w14:textId="23B43A2B" w:rsidR="00545FF9" w:rsidRDefault="00DB5783" w:rsidP="004D79ED">
      <w:r>
        <w:rPr>
          <w:noProof/>
          <w:lang w:eastAsia="en-US"/>
        </w:rPr>
        <mc:AlternateContent>
          <mc:Choice Requires="wps">
            <w:drawing>
              <wp:inline distT="0" distB="0" distL="0" distR="0" wp14:anchorId="6B5FC59B" wp14:editId="63392E5B">
                <wp:extent cx="5486400" cy="736600"/>
                <wp:effectExtent l="0" t="0" r="0" b="0"/>
                <wp:docPr id="5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736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F6FB6" w14:textId="77777777" w:rsidR="00C74C65" w:rsidRPr="002A5B5E" w:rsidRDefault="00C74C65" w:rsidP="002A5B5E">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D2CAF">
                              <w:rPr>
                                <w:rFonts w:ascii="Courier New" w:hAnsi="Courier New" w:cs="Courier New"/>
                                <w:color w:val="000000" w:themeColor="text1"/>
                                <w:sz w:val="18"/>
                                <w:szCs w:val="18"/>
                              </w:rPr>
                              <w:t xml:space="preserve"> </w:t>
                            </w:r>
                            <w:r w:rsidRPr="002A5B5E">
                              <w:rPr>
                                <w:rFonts w:ascii="Courier New" w:hAnsi="Courier New" w:cs="Courier New"/>
                                <w:color w:val="000000" w:themeColor="text1"/>
                                <w:sz w:val="18"/>
                                <w:szCs w:val="18"/>
                              </w:rPr>
                              <w:t xml:space="preserve">ls </w:t>
                            </w:r>
                            <w:r>
                              <w:rPr>
                                <w:rFonts w:ascii="Courier New" w:hAnsi="Courier New" w:cs="Courier New"/>
                                <w:color w:val="000000" w:themeColor="text1"/>
                                <w:sz w:val="18"/>
                                <w:szCs w:val="18"/>
                              </w:rPr>
                              <w:t>$bior</w:t>
                            </w:r>
                            <w:r w:rsidRPr="002A5B5E">
                              <w:rPr>
                                <w:rFonts w:ascii="Courier New" w:hAnsi="Courier New" w:cs="Courier New"/>
                                <w:color w:val="000000" w:themeColor="text1"/>
                                <w:sz w:val="18"/>
                                <w:szCs w:val="18"/>
                              </w:rPr>
                              <w:t>/hgnc/2012_08_12/index/</w:t>
                            </w:r>
                          </w:p>
                          <w:p w14:paraId="241D7E33" w14:textId="77777777" w:rsidR="00C74C65" w:rsidRPr="002A5B5E" w:rsidRDefault="00C74C65" w:rsidP="002A5B5E">
                            <w:pPr>
                              <w:widowControl w:val="0"/>
                              <w:autoSpaceDE w:val="0"/>
                              <w:autoSpaceDN w:val="0"/>
                              <w:adjustRightInd w:val="0"/>
                              <w:rPr>
                                <w:rFonts w:ascii="Courier New" w:hAnsi="Courier New" w:cs="Courier New"/>
                                <w:color w:val="000000" w:themeColor="text1"/>
                                <w:sz w:val="18"/>
                                <w:szCs w:val="18"/>
                              </w:rPr>
                            </w:pPr>
                            <w:r w:rsidRPr="002A5B5E">
                              <w:rPr>
                                <w:rFonts w:ascii="Courier New" w:hAnsi="Courier New" w:cs="Courier New"/>
                                <w:color w:val="000000" w:themeColor="text1"/>
                                <w:sz w:val="18"/>
                                <w:szCs w:val="18"/>
                              </w:rPr>
                              <w:t>hgnc_GRCh37.Approved_Symbol.idx.h2.db  hgnc_GRCh37.Entrez_Gene_ID.idx.h2.db  hgnc_GRCh37.UniProt_ID.idx.h2.db</w:t>
                            </w:r>
                          </w:p>
                          <w:p w14:paraId="1A7F1F48" w14:textId="77777777" w:rsidR="00C74C65" w:rsidRPr="00BD2CAF" w:rsidRDefault="00C74C65" w:rsidP="002A5B5E">
                            <w:pPr>
                              <w:widowControl w:val="0"/>
                              <w:autoSpaceDE w:val="0"/>
                              <w:autoSpaceDN w:val="0"/>
                              <w:adjustRightInd w:val="0"/>
                              <w:rPr>
                                <w:rFonts w:ascii="Courier New" w:hAnsi="Courier New" w:cs="Courier New"/>
                                <w:sz w:val="18"/>
                                <w:szCs w:val="18"/>
                              </w:rPr>
                            </w:pPr>
                            <w:r w:rsidRPr="002A5B5E">
                              <w:rPr>
                                <w:rFonts w:ascii="Courier New" w:hAnsi="Courier New" w:cs="Courier New"/>
                                <w:color w:val="000000" w:themeColor="text1"/>
                                <w:sz w:val="18"/>
                                <w:szCs w:val="18"/>
                              </w:rPr>
                              <w:t>hgnc_GRCh37.Ensembl_Gene_ID.idx.h2.db  hgnc_GRCh37.HGNC_ID.idx.h2.db</w:t>
                            </w:r>
                          </w:p>
                          <w:p w14:paraId="19DFBBD7" w14:textId="77777777" w:rsidR="00C74C65" w:rsidRPr="0061656C" w:rsidRDefault="00C74C65" w:rsidP="002A5B5E">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46" type="#_x0000_t202" style="width:6in;height: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" fillcolor="#d8d8d8 [2732]" stroked="f">
                <v:path arrowok="t"/>
                <v:textbox>
                  <w:txbxContent>
                    <w:p w14:paraId="4E6F6FB6" w14:textId="77777777" w:rsidR="00C74C65" w:rsidRPr="002A5B5E" w:rsidRDefault="00C74C65" w:rsidP="002A5B5E">
                      <w:pPr>
                        <w:widowControl w:val="0"/>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BD2CAF">
                        <w:rPr>
                          <w:rFonts w:ascii="Courier New" w:hAnsi="Courier New" w:cs="Courier New"/>
                          <w:color w:val="000000" w:themeColor="text1"/>
                          <w:sz w:val="18"/>
                          <w:szCs w:val="18"/>
                        </w:rPr>
                        <w:t xml:space="preserve"> </w:t>
                      </w:r>
                      <w:r w:rsidRPr="002A5B5E">
                        <w:rPr>
                          <w:rFonts w:ascii="Courier New" w:hAnsi="Courier New" w:cs="Courier New"/>
                          <w:color w:val="000000" w:themeColor="text1"/>
                          <w:sz w:val="18"/>
                          <w:szCs w:val="18"/>
                        </w:rPr>
                        <w:t xml:space="preserve">ls </w:t>
                      </w:r>
                      <w:r>
                        <w:rPr>
                          <w:rFonts w:ascii="Courier New" w:hAnsi="Courier New" w:cs="Courier New"/>
                          <w:color w:val="000000" w:themeColor="text1"/>
                          <w:sz w:val="18"/>
                          <w:szCs w:val="18"/>
                        </w:rPr>
                        <w:t>$bior</w:t>
                      </w:r>
                      <w:r w:rsidRPr="002A5B5E">
                        <w:rPr>
                          <w:rFonts w:ascii="Courier New" w:hAnsi="Courier New" w:cs="Courier New"/>
                          <w:color w:val="000000" w:themeColor="text1"/>
                          <w:sz w:val="18"/>
                          <w:szCs w:val="18"/>
                        </w:rPr>
                        <w:t>/hgnc/2012_08_12/index/</w:t>
                      </w:r>
                    </w:p>
                    <w:p w14:paraId="241D7E33" w14:textId="77777777" w:rsidR="00C74C65" w:rsidRPr="002A5B5E" w:rsidRDefault="00C74C65" w:rsidP="002A5B5E">
                      <w:pPr>
                        <w:widowControl w:val="0"/>
                        <w:autoSpaceDE w:val="0"/>
                        <w:autoSpaceDN w:val="0"/>
                        <w:adjustRightInd w:val="0"/>
                        <w:rPr>
                          <w:rFonts w:ascii="Courier New" w:hAnsi="Courier New" w:cs="Courier New"/>
                          <w:color w:val="000000" w:themeColor="text1"/>
                          <w:sz w:val="18"/>
                          <w:szCs w:val="18"/>
                        </w:rPr>
                      </w:pPr>
                      <w:r w:rsidRPr="002A5B5E">
                        <w:rPr>
                          <w:rFonts w:ascii="Courier New" w:hAnsi="Courier New" w:cs="Courier New"/>
                          <w:color w:val="000000" w:themeColor="text1"/>
                          <w:sz w:val="18"/>
                          <w:szCs w:val="18"/>
                        </w:rPr>
                        <w:t>hgnc_GRCh37.Approved_Symbol.idx.h2.db  hgnc_GRCh37.Entrez_Gene_ID.idx.h2.db  hgnc_GRCh37.UniProt_ID.idx.h2.db</w:t>
                      </w:r>
                    </w:p>
                    <w:p w14:paraId="1A7F1F48" w14:textId="77777777" w:rsidR="00C74C65" w:rsidRPr="00BD2CAF" w:rsidRDefault="00C74C65" w:rsidP="002A5B5E">
                      <w:pPr>
                        <w:widowControl w:val="0"/>
                        <w:autoSpaceDE w:val="0"/>
                        <w:autoSpaceDN w:val="0"/>
                        <w:adjustRightInd w:val="0"/>
                        <w:rPr>
                          <w:rFonts w:ascii="Courier New" w:hAnsi="Courier New" w:cs="Courier New"/>
                          <w:sz w:val="18"/>
                          <w:szCs w:val="18"/>
                        </w:rPr>
                      </w:pPr>
                      <w:r w:rsidRPr="002A5B5E">
                        <w:rPr>
                          <w:rFonts w:ascii="Courier New" w:hAnsi="Courier New" w:cs="Courier New"/>
                          <w:color w:val="000000" w:themeColor="text1"/>
                          <w:sz w:val="18"/>
                          <w:szCs w:val="18"/>
                        </w:rPr>
                        <w:t>hgnc_GRCh37.Ensembl_Gene_ID.idx.h2.db  hgnc_GRCh37.HGNC_ID.idx.h2.db</w:t>
                      </w:r>
                    </w:p>
                    <w:p w14:paraId="19DFBBD7" w14:textId="77777777" w:rsidR="00C74C65" w:rsidRPr="0061656C" w:rsidRDefault="00C74C65" w:rsidP="002A5B5E">
                      <w:pPr>
                        <w:rPr>
                          <w:rFonts w:ascii="Courier New" w:hAnsi="Courier New" w:cs="Courier New"/>
                          <w:sz w:val="18"/>
                          <w:szCs w:val="18"/>
                        </w:rPr>
                      </w:pPr>
                    </w:p>
                  </w:txbxContent>
                </v:textbox>
                <w10:anchorlock/>
              </v:shape>
            </w:pict>
          </mc:Fallback>
        </mc:AlternateContent>
      </w:r>
    </w:p>
    <w:p w14:paraId="22DEB904" w14:textId="77777777" w:rsidR="002A5B5E" w:rsidRDefault="002A5B5E" w:rsidP="004D79ED"/>
    <w:p w14:paraId="556C9675" w14:textId="77777777" w:rsidR="002A5B5E" w:rsidRDefault="002A5B5E" w:rsidP="004D79ED">
      <w:r>
        <w:t>On the RCF, the administrators are very restrictive about space, so additional indexes must be placed in user/project space.</w:t>
      </w:r>
      <w:r w:rsidR="00243DA9">
        <w:t xml:space="preserve">  Stand-alone installs can easily place all indexes in the index directory directly under the directory the catalog is in.</w:t>
      </w:r>
      <w:r>
        <w:t xml:space="preserve">  BioR allows users to make additional indexes through the bior_index command.   The help documentation contains:</w:t>
      </w:r>
    </w:p>
    <w:p w14:paraId="41D4F5B3" w14:textId="77777777" w:rsidR="002A5B5E" w:rsidRDefault="002A5B5E" w:rsidP="004D79ED"/>
    <w:p w14:paraId="21E29CC9" w14:textId="0519CAE1" w:rsidR="002A5B5E" w:rsidRDefault="00DB5783" w:rsidP="004D79ED">
      <w:r>
        <w:rPr>
          <w:noProof/>
          <w:lang w:eastAsia="en-US"/>
        </w:rPr>
        <mc:AlternateContent>
          <mc:Choice Requires="wps">
            <w:drawing>
              <wp:inline distT="0" distB="0" distL="0" distR="0" wp14:anchorId="545D3FC9" wp14:editId="1B64CD04">
                <wp:extent cx="5829300" cy="931545"/>
                <wp:effectExtent l="0" t="0" r="12700" b="8255"/>
                <wp:docPr id="5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93154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FDED12" w14:textId="77777777" w:rsidR="00C74C65" w:rsidRPr="002A5B5E" w:rsidRDefault="00C74C65" w:rsidP="002A5B5E">
                            <w:pPr>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1) </w:t>
                            </w:r>
                            <w:r w:rsidRPr="002A5B5E">
                              <w:rPr>
                                <w:rFonts w:ascii="Courier New" w:hAnsi="Courier New" w:cs="Courier New"/>
                                <w:color w:val="000000" w:themeColor="text1"/>
                                <w:sz w:val="18"/>
                                <w:szCs w:val="18"/>
                              </w:rPr>
                              <w:t xml:space="preserve">bior_index  -d $BIOR_CATALOG/NCBIGene/GRCh37_p10/genes.tsv.bgz  -p HGNC </w:t>
                            </w:r>
                          </w:p>
                          <w:p w14:paraId="307C81CA" w14:textId="77777777" w:rsidR="00C74C65" w:rsidRDefault="00C74C65" w:rsidP="002A5B5E">
                            <w:pPr>
                              <w:rPr>
                                <w:rFonts w:ascii="Courier New" w:hAnsi="Courier New" w:cs="Courier New"/>
                                <w:color w:val="000000" w:themeColor="text1"/>
                                <w:sz w:val="18"/>
                                <w:szCs w:val="18"/>
                              </w:rPr>
                            </w:pPr>
                          </w:p>
                          <w:p w14:paraId="338BE957" w14:textId="77777777" w:rsidR="00C74C65" w:rsidRDefault="00C74C65" w:rsidP="002A5B5E">
                            <w:pPr>
                              <w:rPr>
                                <w:rFonts w:ascii="Courier New" w:hAnsi="Courier New" w:cs="Courier New"/>
                                <w:color w:val="000000" w:themeColor="text1"/>
                                <w:sz w:val="18"/>
                                <w:szCs w:val="18"/>
                              </w:rPr>
                            </w:pPr>
                            <w:r w:rsidRPr="002A5B5E">
                              <w:rPr>
                                <w:rFonts w:ascii="Courier New" w:hAnsi="Courier New" w:cs="Courier New"/>
                                <w:color w:val="000000" w:themeColor="text1"/>
                                <w:sz w:val="18"/>
                                <w:szCs w:val="18"/>
                              </w:rPr>
                              <w:tab/>
                              <w:t>OR</w:t>
                            </w:r>
                          </w:p>
                          <w:p w14:paraId="198388F9" w14:textId="77777777" w:rsidR="00C74C65" w:rsidRPr="002A5B5E" w:rsidRDefault="00C74C65" w:rsidP="002A5B5E">
                            <w:pPr>
                              <w:rPr>
                                <w:rFonts w:ascii="Courier New" w:hAnsi="Courier New" w:cs="Courier New"/>
                                <w:color w:val="000000" w:themeColor="text1"/>
                                <w:sz w:val="18"/>
                                <w:szCs w:val="18"/>
                              </w:rPr>
                            </w:pPr>
                          </w:p>
                          <w:p w14:paraId="662A6E2E" w14:textId="77777777" w:rsidR="00C74C65" w:rsidRPr="002A5B5E" w:rsidRDefault="00C74C65" w:rsidP="002A5B5E">
                            <w:pPr>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2) </w:t>
                            </w:r>
                            <w:r w:rsidRPr="002A5B5E">
                              <w:rPr>
                                <w:rFonts w:ascii="Courier New" w:hAnsi="Courier New" w:cs="Courier New"/>
                                <w:color w:val="000000" w:themeColor="text1"/>
                                <w:sz w:val="18"/>
                                <w:szCs w:val="18"/>
                              </w:rPr>
                              <w:t>bior_index  -d $BIOR_CATALOG/NCBIGene/GRCh37_p10/genes.tsv.bgz  -p HGNC  -i</w:t>
                            </w:r>
                          </w:p>
                          <w:p w14:paraId="04D1BD9F" w14:textId="77777777" w:rsidR="00C74C65" w:rsidRPr="0061656C" w:rsidRDefault="00C74C65" w:rsidP="002A5B5E">
                            <w:pPr>
                              <w:rPr>
                                <w:rFonts w:ascii="Courier New" w:hAnsi="Courier New" w:cs="Courier New"/>
                                <w:sz w:val="18"/>
                                <w:szCs w:val="18"/>
                              </w:rPr>
                            </w:pPr>
                            <w:r w:rsidRPr="002A5B5E">
                              <w:rPr>
                                <w:rFonts w:ascii="Courier New" w:hAnsi="Courier New" w:cs="Courier New"/>
                                <w:color w:val="000000" w:themeColor="text1"/>
                                <w:sz w:val="18"/>
                                <w:szCs w:val="18"/>
                              </w:rPr>
                              <w:tab/>
                              <w:t>/data/myindexes/genes.HGNC.idx.h2.db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47" type="#_x0000_t202" style="width:459pt;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" fillcolor="#d8d8d8 [2732]" stroked="f">
                <v:path arrowok="t"/>
                <v:textbox>
                  <w:txbxContent>
                    <w:p w14:paraId="28FDED12" w14:textId="77777777" w:rsidR="00C74C65" w:rsidRPr="002A5B5E" w:rsidRDefault="00C74C65" w:rsidP="002A5B5E">
                      <w:pPr>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1) </w:t>
                      </w:r>
                      <w:r w:rsidRPr="002A5B5E">
                        <w:rPr>
                          <w:rFonts w:ascii="Courier New" w:hAnsi="Courier New" w:cs="Courier New"/>
                          <w:color w:val="000000" w:themeColor="text1"/>
                          <w:sz w:val="18"/>
                          <w:szCs w:val="18"/>
                        </w:rPr>
                        <w:t xml:space="preserve">bior_index  -d $BIOR_CATALOG/NCBIGene/GRCh37_p10/genes.tsv.bgz  -p HGNC </w:t>
                      </w:r>
                    </w:p>
                    <w:p w14:paraId="307C81CA" w14:textId="77777777" w:rsidR="00C74C65" w:rsidRDefault="00C74C65" w:rsidP="002A5B5E">
                      <w:pPr>
                        <w:rPr>
                          <w:rFonts w:ascii="Courier New" w:hAnsi="Courier New" w:cs="Courier New"/>
                          <w:color w:val="000000" w:themeColor="text1"/>
                          <w:sz w:val="18"/>
                          <w:szCs w:val="18"/>
                        </w:rPr>
                      </w:pPr>
                    </w:p>
                    <w:p w14:paraId="338BE957" w14:textId="77777777" w:rsidR="00C74C65" w:rsidRDefault="00C74C65" w:rsidP="002A5B5E">
                      <w:pPr>
                        <w:rPr>
                          <w:rFonts w:ascii="Courier New" w:hAnsi="Courier New" w:cs="Courier New"/>
                          <w:color w:val="000000" w:themeColor="text1"/>
                          <w:sz w:val="18"/>
                          <w:szCs w:val="18"/>
                        </w:rPr>
                      </w:pPr>
                      <w:r w:rsidRPr="002A5B5E">
                        <w:rPr>
                          <w:rFonts w:ascii="Courier New" w:hAnsi="Courier New" w:cs="Courier New"/>
                          <w:color w:val="000000" w:themeColor="text1"/>
                          <w:sz w:val="18"/>
                          <w:szCs w:val="18"/>
                        </w:rPr>
                        <w:tab/>
                        <w:t>OR</w:t>
                      </w:r>
                    </w:p>
                    <w:p w14:paraId="198388F9" w14:textId="77777777" w:rsidR="00C74C65" w:rsidRPr="002A5B5E" w:rsidRDefault="00C74C65" w:rsidP="002A5B5E">
                      <w:pPr>
                        <w:rPr>
                          <w:rFonts w:ascii="Courier New" w:hAnsi="Courier New" w:cs="Courier New"/>
                          <w:color w:val="000000" w:themeColor="text1"/>
                          <w:sz w:val="18"/>
                          <w:szCs w:val="18"/>
                        </w:rPr>
                      </w:pPr>
                    </w:p>
                    <w:p w14:paraId="662A6E2E" w14:textId="77777777" w:rsidR="00C74C65" w:rsidRPr="002A5B5E" w:rsidRDefault="00C74C65" w:rsidP="002A5B5E">
                      <w:pPr>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2) </w:t>
                      </w:r>
                      <w:r w:rsidRPr="002A5B5E">
                        <w:rPr>
                          <w:rFonts w:ascii="Courier New" w:hAnsi="Courier New" w:cs="Courier New"/>
                          <w:color w:val="000000" w:themeColor="text1"/>
                          <w:sz w:val="18"/>
                          <w:szCs w:val="18"/>
                        </w:rPr>
                        <w:t>bior_index  -d $BIOR_CATALOG/NCBIGene/GRCh37_p10/genes.tsv.bgz  -p HGNC  -i</w:t>
                      </w:r>
                    </w:p>
                    <w:p w14:paraId="04D1BD9F" w14:textId="77777777" w:rsidR="00C74C65" w:rsidRPr="0061656C" w:rsidRDefault="00C74C65" w:rsidP="002A5B5E">
                      <w:pPr>
                        <w:rPr>
                          <w:rFonts w:ascii="Courier New" w:hAnsi="Courier New" w:cs="Courier New"/>
                          <w:sz w:val="18"/>
                          <w:szCs w:val="18"/>
                        </w:rPr>
                      </w:pPr>
                      <w:r w:rsidRPr="002A5B5E">
                        <w:rPr>
                          <w:rFonts w:ascii="Courier New" w:hAnsi="Courier New" w:cs="Courier New"/>
                          <w:color w:val="000000" w:themeColor="text1"/>
                          <w:sz w:val="18"/>
                          <w:szCs w:val="18"/>
                        </w:rPr>
                        <w:tab/>
                        <w:t>/data/myindexes/genes.HGNC.idx.h2.db</w:t>
                      </w:r>
                    </w:p>
                  </w:txbxContent>
                </v:textbox>
                <w10:anchorlock/>
              </v:shape>
            </w:pict>
          </mc:Fallback>
        </mc:AlternateContent>
      </w:r>
    </w:p>
    <w:p w14:paraId="0DA58CCF" w14:textId="77777777" w:rsidR="002A5B5E" w:rsidRPr="000A17BA" w:rsidRDefault="002A5B5E" w:rsidP="004D79ED"/>
    <w:p w14:paraId="2317A71C" w14:textId="77777777" w:rsidR="002A5B5E" w:rsidRDefault="00AA5923" w:rsidP="004D79ED">
      <w:r>
        <w:t>Option 1,</w:t>
      </w:r>
      <w:r w:rsidR="005D0042">
        <w:t xml:space="preserve"> used by the BioR team to create indexes, will create the index file in the index folder in the same directory as the catalog</w:t>
      </w:r>
      <w:r>
        <w:t xml:space="preserve"> (as shown in the example for hgnc above).  Option 2, most often used by BioR end users, creates the index in any directory.  When using an index created via the second method, you need to adjust the lookup command appropriately.  This will be covered more comprehensively in the section on creating custom catalogs.</w:t>
      </w:r>
    </w:p>
    <w:p w14:paraId="5D72A2B4" w14:textId="77777777" w:rsidR="003A3446" w:rsidRDefault="003A3446" w:rsidP="004D79ED"/>
    <w:p w14:paraId="11D8C2D0" w14:textId="77777777" w:rsidR="00243DA9" w:rsidRDefault="003A3446" w:rsidP="004D79ED">
      <w:r>
        <w:t>To make an index, use bior_pretty_print to show the contents of the catalog, and then run the index command</w:t>
      </w:r>
      <w:r w:rsidR="00243DA9">
        <w:t>.</w:t>
      </w:r>
    </w:p>
    <w:p w14:paraId="43B65CDC" w14:textId="77777777" w:rsidR="00243DA9" w:rsidRDefault="00243DA9" w:rsidP="004D79ED"/>
    <w:p w14:paraId="46153FB6" w14:textId="77777777" w:rsidR="003A3446" w:rsidRDefault="0071541E" w:rsidP="00243DA9">
      <w:pPr>
        <w:pStyle w:val="Heading2"/>
      </w:pPr>
      <w:bookmarkStart w:id="174" w:name="_Toc239405567"/>
      <w:r>
        <w:t>Looking Up Information about a Gene</w:t>
      </w:r>
      <w:bookmarkEnd w:id="174"/>
      <w:r w:rsidR="003A3446">
        <w:t xml:space="preserve"> </w:t>
      </w:r>
    </w:p>
    <w:p w14:paraId="3839F026" w14:textId="77777777" w:rsidR="00AA5923" w:rsidRDefault="00AA5923" w:rsidP="004D79ED"/>
    <w:p w14:paraId="21BEC324" w14:textId="77777777" w:rsidR="004D79ED" w:rsidRPr="000A17BA" w:rsidRDefault="00496782" w:rsidP="004D79ED">
      <w:r>
        <w:t xml:space="preserve">Say we wanted to </w:t>
      </w:r>
      <w:r w:rsidR="004D79ED" w:rsidRPr="000A17BA">
        <w:t>find "Approved_Symbol", "Entrez_Gene_ID", "Ens</w:t>
      </w:r>
      <w:r>
        <w:t xml:space="preserve">embl_Gene_ID", "UniProt_ID",  and other common alternative symbols for every gene we have in a list.  </w:t>
      </w:r>
      <w:r w:rsidR="004D79ED" w:rsidRPr="000A17BA">
        <w:t>We can use the BioR lookup command:</w:t>
      </w:r>
    </w:p>
    <w:p w14:paraId="2E50EDAF" w14:textId="77777777" w:rsidR="004D79ED" w:rsidRPr="000A17BA" w:rsidRDefault="004D79ED" w:rsidP="004D79ED"/>
    <w:p w14:paraId="71BB0F7D" w14:textId="77777777" w:rsidR="004D79ED" w:rsidRDefault="004D79ED" w:rsidP="004D79ED">
      <w:r w:rsidRPr="000A17BA">
        <w:t>First, we don't know the catalog Structure of HGNC, here is a way to look at the structure of a catalog:</w:t>
      </w:r>
    </w:p>
    <w:p w14:paraId="304E221A" w14:textId="77777777" w:rsidR="00607A14" w:rsidRDefault="00607A14" w:rsidP="004D79ED"/>
    <w:p w14:paraId="407F044E" w14:textId="5AAB1027" w:rsidR="00607A14" w:rsidRPr="000A17BA" w:rsidRDefault="00DB5783" w:rsidP="004D79ED">
      <w:r>
        <w:rPr>
          <w:noProof/>
          <w:lang w:eastAsia="en-US"/>
        </w:rPr>
        <mc:AlternateContent>
          <mc:Choice Requires="wps">
            <w:drawing>
              <wp:inline distT="0" distB="0" distL="0" distR="0" wp14:anchorId="724A61F5" wp14:editId="318872DB">
                <wp:extent cx="5486400" cy="6629400"/>
                <wp:effectExtent l="0" t="0" r="0" b="0"/>
                <wp:docPr id="5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66294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42755B" w14:textId="77777777" w:rsidR="00C74C65" w:rsidRPr="00607A14" w:rsidRDefault="00C74C65" w:rsidP="00607A14">
                            <w:pPr>
                              <w:rPr>
                                <w:rFonts w:ascii="Courier New" w:hAnsi="Courier New" w:cs="Courier New"/>
                                <w:color w:val="000000" w:themeColor="text1"/>
                                <w:sz w:val="18"/>
                                <w:szCs w:val="18"/>
                              </w:rPr>
                            </w:pPr>
                            <w:r w:rsidRPr="00607A14">
                              <w:rPr>
                                <w:rFonts w:ascii="Courier New" w:hAnsi="Courier New" w:cs="Courier New"/>
                                <w:color w:val="000000" w:themeColor="text1"/>
                                <w:sz w:val="18"/>
                                <w:szCs w:val="18"/>
                              </w:rPr>
                              <w:t xml:space="preserve">$ zcat </w:t>
                            </w:r>
                            <w:r>
                              <w:rPr>
                                <w:rFonts w:ascii="Courier New" w:hAnsi="Courier New" w:cs="Courier New"/>
                                <w:color w:val="000000" w:themeColor="text1"/>
                                <w:sz w:val="18"/>
                                <w:szCs w:val="18"/>
                              </w:rPr>
                              <w:t>$bior</w:t>
                            </w:r>
                            <w:r w:rsidRPr="00607A14">
                              <w:rPr>
                                <w:rFonts w:ascii="Courier New" w:hAnsi="Courier New" w:cs="Courier New"/>
                                <w:color w:val="000000" w:themeColor="text1"/>
                                <w:sz w:val="18"/>
                                <w:szCs w:val="18"/>
                              </w:rPr>
                              <w:t xml:space="preserve">/hgnc/2012_08_12/hgnc_GRCh37.tsv.bgz | bior_pretty_print </w:t>
                            </w:r>
                          </w:p>
                          <w:p w14:paraId="3E9CD30A" w14:textId="77777777" w:rsidR="00C74C65" w:rsidRPr="00607A14" w:rsidRDefault="00C74C65" w:rsidP="00607A14">
                            <w:pPr>
                              <w:rPr>
                                <w:rFonts w:ascii="Courier New" w:hAnsi="Courier New" w:cs="Courier New"/>
                                <w:color w:val="000000" w:themeColor="text1"/>
                                <w:sz w:val="18"/>
                                <w:szCs w:val="18"/>
                              </w:rPr>
                            </w:pPr>
                            <w:r w:rsidRPr="00607A14">
                              <w:rPr>
                                <w:rFonts w:ascii="Courier New" w:hAnsi="Courier New" w:cs="Courier New"/>
                                <w:color w:val="000000" w:themeColor="text1"/>
                                <w:sz w:val="18"/>
                                <w:szCs w:val="18"/>
                              </w:rPr>
                              <w:t>#  COLUMN NAME  COLUMN VALUE</w:t>
                            </w:r>
                          </w:p>
                          <w:p w14:paraId="2158FC3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  ------------</w:t>
                            </w:r>
                          </w:p>
                          <w:p w14:paraId="6DD01AFF"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1  UNKNOWN_1    .</w:t>
                            </w:r>
                          </w:p>
                          <w:p w14:paraId="63A8AD1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2  #UNKNOWN_2   0</w:t>
                            </w:r>
                          </w:p>
                          <w:p w14:paraId="5905EA6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3  #UNKNOWN_3   0</w:t>
                            </w:r>
                          </w:p>
                          <w:p w14:paraId="52FE6C7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4  #UNKNOWN_4   {</w:t>
                            </w:r>
                          </w:p>
                          <w:p w14:paraId="05935B5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"HGNC_ID": "HGNC:5",</w:t>
                            </w:r>
                          </w:p>
                          <w:p w14:paraId="01249B4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"Approved_Symbol": "A1BG",</w:t>
                            </w:r>
                          </w:p>
                          <w:p w14:paraId="74650DB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"Approved_Name": "alpha-1-B glycoprotein",</w:t>
                            </w:r>
                          </w:p>
                          <w:p w14:paraId="63CBFE0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"Status": "Approved",</w:t>
                            </w:r>
                          </w:p>
                          <w:p w14:paraId="23DDEC3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"Locus_Type": "gene with protein product",</w:t>
                            </w:r>
                          </w:p>
                          <w:p w14:paraId="13BB323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"Locus_Group": "protein-coding gene",</w:t>
                            </w:r>
                          </w:p>
                          <w:p w14:paraId="0F81A7E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"Previous_Symbols": [],</w:t>
                            </w:r>
                          </w:p>
                          <w:p w14:paraId="7C13B09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"Previous_Names": [],</w:t>
                            </w:r>
                          </w:p>
                          <w:p w14:paraId="1A6AA95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"Synonyms": [],</w:t>
                            </w:r>
                          </w:p>
                          <w:p w14:paraId="08EF144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"Name_Synonyms": [],</w:t>
                            </w:r>
                          </w:p>
                          <w:p w14:paraId="56EA691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"Chromosome": "19q",</w:t>
                            </w:r>
                          </w:p>
                          <w:p w14:paraId="79CEB47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"Date_Approved": "1989-06-30",</w:t>
                            </w:r>
                          </w:p>
                          <w:p w14:paraId="09EEA8B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"Date_Modified": "2010-07-08",</w:t>
                            </w:r>
                          </w:p>
                          <w:p w14:paraId="23CAC8F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"Accession_Numbers": [],</w:t>
                            </w:r>
                          </w:p>
                          <w:p w14:paraId="358BD7A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"Enzyme_IDs": [],</w:t>
                            </w:r>
                          </w:p>
                          <w:p w14:paraId="50DD4FE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"Entrez_Gene_ID": "1",</w:t>
                            </w:r>
                          </w:p>
                          <w:p w14:paraId="554E2A47"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"Ensembl_Gene_ID": "ENSG00000121410",</w:t>
                            </w:r>
                          </w:p>
                          <w:p w14:paraId="32B8C0D5"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74CA7974" w14:textId="77777777" w:rsidR="00C74C65" w:rsidRPr="003C6467" w:rsidRDefault="00C74C65" w:rsidP="003C6467">
                            <w:pPr>
                              <w:ind w:left="144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3C6467">
                              <w:rPr>
                                <w:rFonts w:ascii="Courier New" w:hAnsi="Courier New" w:cs="Courier New"/>
                                <w:color w:val="000000" w:themeColor="text1"/>
                                <w:sz w:val="18"/>
                                <w:szCs w:val="18"/>
                              </w:rPr>
                              <w:t>"Pubmed_IDs": [</w:t>
                            </w:r>
                          </w:p>
                          <w:p w14:paraId="16A23B5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"2591067"</w:t>
                            </w:r>
                          </w:p>
                          <w:p w14:paraId="68CA8D15"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3D9345BB"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"RefSeq_IDs": [</w:t>
                            </w:r>
                          </w:p>
                          <w:p w14:paraId="55E6EE6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"NM_130786"</w:t>
                            </w:r>
                          </w:p>
                          <w:p w14:paraId="1753B1B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00D689D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"Record_Type": "Standard",</w:t>
                            </w:r>
                          </w:p>
                          <w:p w14:paraId="417298FB"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"Primary_IDs": [],</w:t>
                            </w:r>
                          </w:p>
                          <w:p w14:paraId="64639E8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"Secondary_IDs": [],</w:t>
                            </w:r>
                          </w:p>
                          <w:p w14:paraId="5CC5F2C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"CCDS_IDs": [</w:t>
                            </w:r>
                          </w:p>
                          <w:p w14:paraId="30FF32D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"CCDS12976.1"</w:t>
                            </w:r>
                          </w:p>
                          <w:p w14:paraId="494EB361"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6B44767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"VEGA_IDs": [],</w:t>
                            </w:r>
                          </w:p>
                          <w:p w14:paraId="3C809D9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"mapped_GDB_ID": "GDB:119638",</w:t>
                            </w:r>
                          </w:p>
                          <w:p w14:paraId="2D2ADA9D"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"mapped_Entrez_Gene_ID": "1",</w:t>
                            </w:r>
                          </w:p>
                          <w:p w14:paraId="60117F51"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"mapped_OMIM_ID": "138670",</w:t>
                            </w:r>
                          </w:p>
                          <w:p w14:paraId="1A4E2EC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"mapped_RefSeq": "NM_130786",</w:t>
                            </w:r>
                          </w:p>
                          <w:p w14:paraId="4466494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"UniProt_ID": "P04217",</w:t>
                            </w:r>
                          </w:p>
                          <w:p w14:paraId="2316550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"mapped_Ensembl_ID": "ENSG00000121410",</w:t>
                            </w:r>
                          </w:p>
                          <w:p w14:paraId="2AC9C44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"UCSC_ID": "uc002qsd.4",</w:t>
                            </w:r>
                          </w:p>
                          <w:p w14:paraId="197B37CD"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"mapped_Mouse_Genome_Database_ID": "MGI:2152878",</w:t>
                            </w:r>
                          </w:p>
                          <w:p w14:paraId="271877CF"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"mapped_Rat_Genome_Database_ID": "RGD:69417"</w:t>
                            </w:r>
                          </w:p>
                          <w:p w14:paraId="70B90CD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062EDA12"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48" type="#_x0000_t202" style="width:6in;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" fillcolor="#d8d8d8 [2732]" stroked="f">
                <v:path arrowok="t"/>
                <v:textbox>
                  <w:txbxContent>
                    <w:p w14:paraId="0642755B" w14:textId="77777777" w:rsidR="00C74C65" w:rsidRPr="00607A14" w:rsidRDefault="00C74C65" w:rsidP="00607A14">
                      <w:pPr>
                        <w:rPr>
                          <w:rFonts w:ascii="Courier New" w:hAnsi="Courier New" w:cs="Courier New"/>
                          <w:color w:val="000000" w:themeColor="text1"/>
                          <w:sz w:val="18"/>
                          <w:szCs w:val="18"/>
                        </w:rPr>
                      </w:pPr>
                      <w:r w:rsidRPr="00607A14">
                        <w:rPr>
                          <w:rFonts w:ascii="Courier New" w:hAnsi="Courier New" w:cs="Courier New"/>
                          <w:color w:val="000000" w:themeColor="text1"/>
                          <w:sz w:val="18"/>
                          <w:szCs w:val="18"/>
                        </w:rPr>
                        <w:t xml:space="preserve">$ zcat </w:t>
                      </w:r>
                      <w:r>
                        <w:rPr>
                          <w:rFonts w:ascii="Courier New" w:hAnsi="Courier New" w:cs="Courier New"/>
                          <w:color w:val="000000" w:themeColor="text1"/>
                          <w:sz w:val="18"/>
                          <w:szCs w:val="18"/>
                        </w:rPr>
                        <w:t>$bior</w:t>
                      </w:r>
                      <w:r w:rsidRPr="00607A14">
                        <w:rPr>
                          <w:rFonts w:ascii="Courier New" w:hAnsi="Courier New" w:cs="Courier New"/>
                          <w:color w:val="000000" w:themeColor="text1"/>
                          <w:sz w:val="18"/>
                          <w:szCs w:val="18"/>
                        </w:rPr>
                        <w:t xml:space="preserve">/hgnc/2012_08_12/hgnc_GRCh37.tsv.bgz | bior_pretty_print </w:t>
                      </w:r>
                    </w:p>
                    <w:p w14:paraId="3E9CD30A" w14:textId="77777777" w:rsidR="00C74C65" w:rsidRPr="00607A14" w:rsidRDefault="00C74C65" w:rsidP="00607A14">
                      <w:pPr>
                        <w:rPr>
                          <w:rFonts w:ascii="Courier New" w:hAnsi="Courier New" w:cs="Courier New"/>
                          <w:color w:val="000000" w:themeColor="text1"/>
                          <w:sz w:val="18"/>
                          <w:szCs w:val="18"/>
                        </w:rPr>
                      </w:pPr>
                      <w:r w:rsidRPr="00607A14">
                        <w:rPr>
                          <w:rFonts w:ascii="Courier New" w:hAnsi="Courier New" w:cs="Courier New"/>
                          <w:color w:val="000000" w:themeColor="text1"/>
                          <w:sz w:val="18"/>
                          <w:szCs w:val="18"/>
                        </w:rPr>
                        <w:t>#  COLUMN NAME  COLUMN VALUE</w:t>
                      </w:r>
                    </w:p>
                    <w:p w14:paraId="2158FC3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  ------------</w:t>
                      </w:r>
                    </w:p>
                    <w:p w14:paraId="6DD01AFF"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1  UNKNOWN_1    .</w:t>
                      </w:r>
                    </w:p>
                    <w:p w14:paraId="63A8AD1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2  #UNKNOWN_2   0</w:t>
                      </w:r>
                    </w:p>
                    <w:p w14:paraId="5905EA6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3  #UNKNOWN_3   0</w:t>
                      </w:r>
                    </w:p>
                    <w:p w14:paraId="52FE6C7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4  #UNKNOWN_4   {</w:t>
                      </w:r>
                    </w:p>
                    <w:p w14:paraId="05935B5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"HGNC_ID": "HGNC:5",</w:t>
                      </w:r>
                    </w:p>
                    <w:p w14:paraId="01249B4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"Approved_Symbol": "A1BG",</w:t>
                      </w:r>
                    </w:p>
                    <w:p w14:paraId="74650DB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"Approved_Name": "alpha-1-B glycoprotein",</w:t>
                      </w:r>
                    </w:p>
                    <w:p w14:paraId="63CBFE0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"Status": "Approved",</w:t>
                      </w:r>
                    </w:p>
                    <w:p w14:paraId="23DDEC3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"Locus_Type": "gene with protein product",</w:t>
                      </w:r>
                    </w:p>
                    <w:p w14:paraId="13BB323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"Locus_Group": "protein-coding gene",</w:t>
                      </w:r>
                    </w:p>
                    <w:p w14:paraId="0F81A7E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"Previous_Symbols": [],</w:t>
                      </w:r>
                    </w:p>
                    <w:p w14:paraId="7C13B09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"Previous_Names": [],</w:t>
                      </w:r>
                    </w:p>
                    <w:p w14:paraId="1A6AA95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"Synonyms": [],</w:t>
                      </w:r>
                    </w:p>
                    <w:p w14:paraId="08EF144C"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"Name_Synonyms": [],</w:t>
                      </w:r>
                    </w:p>
                    <w:p w14:paraId="56EA6918"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"Chromosome": "19q",</w:t>
                      </w:r>
                    </w:p>
                    <w:p w14:paraId="79CEB47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"Date_Approved": "1989-06-30",</w:t>
                      </w:r>
                    </w:p>
                    <w:p w14:paraId="09EEA8B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"Date_Modified": "2010-07-08",</w:t>
                      </w:r>
                    </w:p>
                    <w:p w14:paraId="23CAC8F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"Accession_Numbers": [],</w:t>
                      </w:r>
                    </w:p>
                    <w:p w14:paraId="358BD7A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"Enzyme_IDs": [],</w:t>
                      </w:r>
                    </w:p>
                    <w:p w14:paraId="50DD4FE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"Entrez_Gene_ID": "1",</w:t>
                      </w:r>
                    </w:p>
                    <w:p w14:paraId="554E2A47"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"Ensembl_Gene_ID": "ENSG00000121410",</w:t>
                      </w:r>
                    </w:p>
                    <w:p w14:paraId="32B8C0D5"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74CA7974" w14:textId="77777777" w:rsidR="00C74C65" w:rsidRPr="003C6467" w:rsidRDefault="00C74C65" w:rsidP="003C6467">
                      <w:pPr>
                        <w:ind w:left="144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w:t>
                      </w:r>
                      <w:r w:rsidRPr="003C6467">
                        <w:rPr>
                          <w:rFonts w:ascii="Courier New" w:hAnsi="Courier New" w:cs="Courier New"/>
                          <w:color w:val="000000" w:themeColor="text1"/>
                          <w:sz w:val="18"/>
                          <w:szCs w:val="18"/>
                        </w:rPr>
                        <w:t>"Pubmed_IDs": [</w:t>
                      </w:r>
                    </w:p>
                    <w:p w14:paraId="16A23B53"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"2591067"</w:t>
                      </w:r>
                    </w:p>
                    <w:p w14:paraId="68CA8D15"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3D9345BB"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"RefSeq_IDs": [</w:t>
                      </w:r>
                    </w:p>
                    <w:p w14:paraId="55E6EE6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"NM_130786"</w:t>
                      </w:r>
                    </w:p>
                    <w:p w14:paraId="1753B1B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00D689D6"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"Record_Type": "Standard",</w:t>
                      </w:r>
                    </w:p>
                    <w:p w14:paraId="417298FB"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"Primary_IDs": [],</w:t>
                      </w:r>
                    </w:p>
                    <w:p w14:paraId="64639E8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"Secondary_IDs": [],</w:t>
                      </w:r>
                    </w:p>
                    <w:p w14:paraId="5CC5F2C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"CCDS_IDs": [</w:t>
                      </w:r>
                    </w:p>
                    <w:p w14:paraId="30FF32DA"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"CCDS12976.1"</w:t>
                      </w:r>
                    </w:p>
                    <w:p w14:paraId="494EB361"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6B447670"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"VEGA_IDs": [],</w:t>
                      </w:r>
                    </w:p>
                    <w:p w14:paraId="3C809D9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"mapped_GDB_ID": "GDB:119638",</w:t>
                      </w:r>
                    </w:p>
                    <w:p w14:paraId="2D2ADA9D"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"mapped_Entrez_Gene_ID": "1",</w:t>
                      </w:r>
                    </w:p>
                    <w:p w14:paraId="60117F51"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"mapped_OMIM_ID": "138670",</w:t>
                      </w:r>
                    </w:p>
                    <w:p w14:paraId="1A4E2EC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"mapped_RefSeq": "NM_130786",</w:t>
                      </w:r>
                    </w:p>
                    <w:p w14:paraId="4466494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"UniProt_ID": "P04217",</w:t>
                      </w:r>
                    </w:p>
                    <w:p w14:paraId="2316550E"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"mapped_Ensembl_ID": "ENSG00000121410",</w:t>
                      </w:r>
                    </w:p>
                    <w:p w14:paraId="2AC9C444"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"UCSC_ID": "uc002qsd.4",</w:t>
                      </w:r>
                    </w:p>
                    <w:p w14:paraId="197B37CD"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"mapped_Mouse_Genome_Database_ID": "MGI:2152878",</w:t>
                      </w:r>
                    </w:p>
                    <w:p w14:paraId="271877CF"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"mapped_Rat_Genome_Database_ID": "RGD:69417"</w:t>
                      </w:r>
                    </w:p>
                    <w:p w14:paraId="70B90CD9"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p w14:paraId="062EDA12" w14:textId="77777777" w:rsidR="00C74C65" w:rsidRPr="003C6467" w:rsidRDefault="00C74C65" w:rsidP="00607A14">
                      <w:pPr>
                        <w:rPr>
                          <w:rFonts w:ascii="Courier New" w:hAnsi="Courier New" w:cs="Courier New"/>
                          <w:color w:val="000000" w:themeColor="text1"/>
                          <w:sz w:val="18"/>
                          <w:szCs w:val="18"/>
                        </w:rPr>
                      </w:pPr>
                      <w:r w:rsidRPr="003C6467">
                        <w:rPr>
                          <w:rFonts w:ascii="Courier New" w:hAnsi="Courier New" w:cs="Courier New"/>
                          <w:color w:val="000000" w:themeColor="text1"/>
                          <w:sz w:val="18"/>
                          <w:szCs w:val="18"/>
                        </w:rPr>
                        <w:t xml:space="preserve">$ </w:t>
                      </w:r>
                    </w:p>
                  </w:txbxContent>
                </v:textbox>
                <w10:anchorlock/>
              </v:shape>
            </w:pict>
          </mc:Fallback>
        </mc:AlternateContent>
      </w:r>
    </w:p>
    <w:p w14:paraId="63D4FB67" w14:textId="77777777" w:rsidR="004D79ED" w:rsidRPr="000A17BA" w:rsidRDefault="004D79ED" w:rsidP="004D79ED"/>
    <w:p w14:paraId="7CBD7ACD" w14:textId="77777777" w:rsidR="004D79ED" w:rsidRPr="000A17BA" w:rsidRDefault="004D79ED" w:rsidP="004D79ED"/>
    <w:p w14:paraId="0C1D0941" w14:textId="77777777" w:rsidR="004D79ED" w:rsidRPr="000A17BA" w:rsidRDefault="004D79ED" w:rsidP="004D79ED"/>
    <w:p w14:paraId="50F8C2FA" w14:textId="77777777" w:rsidR="004D79ED" w:rsidRPr="000A17BA" w:rsidRDefault="004D79ED" w:rsidP="004D79ED">
      <w:r w:rsidRPr="000A17BA">
        <w:t xml:space="preserve">To join the information in this catalog, to the information that we have collected in the gene table, we need to tell bior what field in the HGNC table matches the LAST column in our sample data + annotation.  In this case, we will join on </w:t>
      </w:r>
      <w:r w:rsidR="003B001B" w:rsidRPr="000A17BA">
        <w:t>approved</w:t>
      </w:r>
      <w:r w:rsidRPr="000A17BA">
        <w:t xml:space="preserve"> symbol (note: if you ever get an error with doing a lookup, you may need an index file - look into the bior_index command</w:t>
      </w:r>
      <w:r w:rsidR="003C6467">
        <w:t xml:space="preserve"> documentation, using –h for help,</w:t>
      </w:r>
      <w:r w:rsidRPr="000A17BA">
        <w:t xml:space="preserve"> or contact the bior team for help</w:t>
      </w:r>
      <w:r w:rsidR="003B001B" w:rsidRPr="000A17BA">
        <w:t xml:space="preserve"> – running bior commands </w:t>
      </w:r>
      <w:r w:rsidRPr="000A17BA">
        <w:t>).</w:t>
      </w:r>
    </w:p>
    <w:p w14:paraId="725CCBC8" w14:textId="77777777" w:rsidR="004D79ED" w:rsidRPr="000A17BA" w:rsidRDefault="004D79ED" w:rsidP="004D79ED"/>
    <w:p w14:paraId="6D02A520" w14:textId="1C9DD265" w:rsidR="004D79ED" w:rsidRPr="000A17BA" w:rsidRDefault="00DB5783" w:rsidP="004D79ED">
      <w:r>
        <w:rPr>
          <w:noProof/>
          <w:lang w:eastAsia="en-US"/>
        </w:rPr>
        <mc:AlternateContent>
          <mc:Choice Requires="wps">
            <w:drawing>
              <wp:inline distT="0" distB="0" distL="0" distR="0" wp14:anchorId="63683A61" wp14:editId="64AB59B8">
                <wp:extent cx="5486400" cy="4686300"/>
                <wp:effectExtent l="0" t="0" r="0" b="12700"/>
                <wp:docPr id="5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686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F29D9"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 xml:space="preserve">[m102417@crick4 ~]$ cat mygenes.txt </w:t>
                            </w:r>
                          </w:p>
                          <w:p w14:paraId="252559B4"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MRPL39</w:t>
                            </w:r>
                          </w:p>
                          <w:p w14:paraId="24EF0923"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PANX2</w:t>
                            </w:r>
                          </w:p>
                          <w:p w14:paraId="013E46C8"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BRCA1</w:t>
                            </w:r>
                          </w:p>
                          <w:p w14:paraId="4D2E0993"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 xml:space="preserve">[m102417@crick4 ~]$ cat mygenes.txt | bior_lookup -d </w:t>
                            </w:r>
                            <w:r>
                              <w:rPr>
                                <w:rFonts w:ascii="Courier New" w:hAnsi="Courier New" w:cs="Courier New"/>
                                <w:color w:val="000000" w:themeColor="text1"/>
                                <w:sz w:val="18"/>
                                <w:szCs w:val="18"/>
                              </w:rPr>
                              <w:t>$bior</w:t>
                            </w:r>
                            <w:r w:rsidRPr="00496782">
                              <w:rPr>
                                <w:rFonts w:ascii="Courier New" w:hAnsi="Courier New" w:cs="Courier New"/>
                                <w:color w:val="000000" w:themeColor="text1"/>
                                <w:sz w:val="18"/>
                                <w:szCs w:val="18"/>
                              </w:rPr>
                              <w:t>/hgnc/2012_08_12/hgnc_GRCh37.tsv.bgz -p Approved_Symbol</w:t>
                            </w:r>
                          </w:p>
                          <w:p w14:paraId="7A32189A"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#UNKNOWN_1</w:t>
                            </w:r>
                            <w:r w:rsidRPr="00496782">
                              <w:rPr>
                                <w:rFonts w:ascii="Courier New" w:hAnsi="Courier New" w:cs="Courier New"/>
                                <w:color w:val="000000" w:themeColor="text1"/>
                                <w:sz w:val="18"/>
                                <w:szCs w:val="18"/>
                              </w:rPr>
                              <w:tab/>
                              <w:t>LookupPipe</w:t>
                            </w:r>
                          </w:p>
                          <w:p w14:paraId="6EE6CD32"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MRPL39</w:t>
                            </w:r>
                            <w:r w:rsidRPr="00496782">
                              <w:rPr>
                                <w:rFonts w:ascii="Courier New" w:hAnsi="Courier New" w:cs="Courier New"/>
                                <w:color w:val="000000" w:themeColor="text1"/>
                                <w:sz w:val="18"/>
                                <w:szCs w:val="18"/>
                              </w:rPr>
                              <w:tab/>
                              <w:t>{"HGNC_ID":"HGNC:14027","Approved_Symbol":"MRPL39","Approved_Name":"mitochondrial ribosomal protein L39","Status":"Approved","Locus_Type":"gene with protein product","Locus_Group":"protein-coding gene","Previous_Symbols":[],"Previous_Names":[],"Synonyms":["RPML5","MRP-L5","MGC104174","PRED66","PRED22","C21orf92","L39mt","MSTP003","MGC3400","FLJ20451"],"Name_Synonyms":[],"Chromosome":"21q11.2-q21","Date_Approved":"2001-02-28","Date_Modified":"2012-09-13","Accession_Numbers":["AB051346"],"Enzyme_IDs":[],"Entrez_Gene_ID":"54148","Ensembl_Gene_ID":"ENSG00000154719","Mouse_Genome_Database_ID":"MGI:1351620","Specialist_Database_Links":"&lt;!--,--&gt; &lt;!--,--&gt; &lt;!--,--&gt; &lt;!--,--&gt; &lt;!--,--&gt; &lt;!--,--&gt; &lt;!--,--&gt; &lt;!--,--&gt; &lt;!--,--&gt; &lt;!--,--&gt; &lt;a href=\"http://www.sanger.ac.uk/perl/genetics/CGP/cosmic?action=gene&amp;amp;ln=MRPL39\"&gt;COSMIC&lt;/a&gt;&lt;!--,--&gt; &lt;!--,--&gt; &lt;!--,--&gt; &lt;!--,--&gt; &lt;!--,--&gt; &lt;!--,--&gt; ","Specialist_Database_IDs":["","","","","","","","","","","MRPL39","","","","","",""],"Pubmed_IDs":["11543634"],"RefSeq_IDs":["NM_017446"],"Gene_Family_Tag":"MRPL","Gene_family_description":"\"Mitochondrial ribosomal proteins / large subunits\"","Record_Type":"Standard","Primary_IDs":[],"Secondary_IDs":[],"CCDS_IDs":["CCDS13573.1","CCDS33522.1"],"VEGA_IDs":["OTTHUMG00000078371"],"mapped_GDB_ID":"GDB:11503068","mapped_Entrez_Gene_ID":"54148","mapped_OMIM_ID":"611845","mapped_RefSeq":"NM_017446","UniProt_ID":"Q9NYK5","mapped_Ensembl_ID":"ENSG00000154719","UCSC_ID":"uc002yln.3","mapped_Mouse_Genome_Database_ID":"MGI:1351620"}</w:t>
                            </w:r>
                          </w:p>
                          <w:p w14:paraId="275ADDBE" w14:textId="77777777" w:rsidR="00C74C65"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PANX2</w:t>
                            </w:r>
                            <w:r w:rsidRPr="00496782">
                              <w:rPr>
                                <w:rFonts w:ascii="Courier New" w:hAnsi="Courier New" w:cs="Courier New"/>
                                <w:color w:val="000000" w:themeColor="text1"/>
                                <w:sz w:val="18"/>
                                <w:szCs w:val="18"/>
                              </w:rPr>
                              <w:tab/>
                            </w:r>
                            <w:r>
                              <w:rPr>
                                <w:rFonts w:ascii="Courier New" w:hAnsi="Courier New" w:cs="Courier New"/>
                                <w:color w:val="000000" w:themeColor="text1"/>
                                <w:sz w:val="18"/>
                                <w:szCs w:val="18"/>
                              </w:rPr>
                              <w:t>...</w:t>
                            </w:r>
                          </w:p>
                          <w:p w14:paraId="63F98F1F" w14:textId="77777777" w:rsidR="00C74C65" w:rsidRDefault="00C74C65" w:rsidP="00496782">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77F494F0" w14:textId="77777777" w:rsidR="00C74C65" w:rsidRDefault="00C74C65" w:rsidP="00496782">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7D02C4FA" w14:textId="77777777" w:rsidR="00C74C65" w:rsidRPr="0061656C" w:rsidRDefault="00C74C65" w:rsidP="003C6467">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o:spid="_x0000_s1049" type="#_x0000_t202" style="width:6in;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Mdi8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" fillcolor="#d8d8d8 [2732]" stroked="f">
                <v:path arrowok="t"/>
                <v:textbox>
                  <w:txbxContent>
                    <w:p w14:paraId="4FEF29D9"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 xml:space="preserve">[m102417@crick4 ~]$ cat mygenes.txt </w:t>
                      </w:r>
                    </w:p>
                    <w:p w14:paraId="252559B4"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MRPL39</w:t>
                      </w:r>
                    </w:p>
                    <w:p w14:paraId="24EF0923"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PANX2</w:t>
                      </w:r>
                    </w:p>
                    <w:p w14:paraId="013E46C8"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BRCA1</w:t>
                      </w:r>
                    </w:p>
                    <w:p w14:paraId="4D2E0993"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 xml:space="preserve">[m102417@crick4 ~]$ cat mygenes.txt | bior_lookup -d </w:t>
                      </w:r>
                      <w:r>
                        <w:rPr>
                          <w:rFonts w:ascii="Courier New" w:hAnsi="Courier New" w:cs="Courier New"/>
                          <w:color w:val="000000" w:themeColor="text1"/>
                          <w:sz w:val="18"/>
                          <w:szCs w:val="18"/>
                        </w:rPr>
                        <w:t>$bior</w:t>
                      </w:r>
                      <w:r w:rsidRPr="00496782">
                        <w:rPr>
                          <w:rFonts w:ascii="Courier New" w:hAnsi="Courier New" w:cs="Courier New"/>
                          <w:color w:val="000000" w:themeColor="text1"/>
                          <w:sz w:val="18"/>
                          <w:szCs w:val="18"/>
                        </w:rPr>
                        <w:t>/hgnc/2012_08_12/hgnc_GRCh37.tsv.bgz -p Approved_Symbol</w:t>
                      </w:r>
                    </w:p>
                    <w:p w14:paraId="7A32189A"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#UNKNOWN_1</w:t>
                      </w:r>
                      <w:r w:rsidRPr="00496782">
                        <w:rPr>
                          <w:rFonts w:ascii="Courier New" w:hAnsi="Courier New" w:cs="Courier New"/>
                          <w:color w:val="000000" w:themeColor="text1"/>
                          <w:sz w:val="18"/>
                          <w:szCs w:val="18"/>
                        </w:rPr>
                        <w:tab/>
                        <w:t>LookupPipe</w:t>
                      </w:r>
                    </w:p>
                    <w:p w14:paraId="6EE6CD32" w14:textId="77777777" w:rsidR="00C74C65" w:rsidRPr="00496782"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MRPL39</w:t>
                      </w:r>
                      <w:r w:rsidRPr="00496782">
                        <w:rPr>
                          <w:rFonts w:ascii="Courier New" w:hAnsi="Courier New" w:cs="Courier New"/>
                          <w:color w:val="000000" w:themeColor="text1"/>
                          <w:sz w:val="18"/>
                          <w:szCs w:val="18"/>
                        </w:rPr>
                        <w:tab/>
                        <w:t>{"HGNC_ID":"HGNC:14027","Approved_Symbol":"MRPL39","Approved_Name":"mitochondrial ribosomal protein L39","Status":"Approved","Locus_Type":"gene with protein product","Locus_Group":"protein-coding gene","Previous_Symbols":[],"Previous_Names":[],"Synonyms":["RPML5","MRP-L5","MGC104174","PRED66","PRED22","C21orf92","L39mt","MSTP003","MGC3400","FLJ20451"],"Name_Synonyms":[],"Chromosome":"21q11.2-q21","Date_Approved":"2001-02-28","Date_Modified":"2012-09-13","Accession_Numbers":["AB051346"],"Enzyme_IDs":[],"Entrez_Gene_ID":"54148","Ensembl_Gene_ID":"ENSG00000154719","Mouse_Genome_Database_ID":"MGI:1351620","Specialist_Database_Links":"&lt;!--,--&gt; &lt;!--,--&gt; &lt;!--,--&gt; &lt;!--,--&gt; &lt;!--,--&gt; &lt;!--,--&gt; &lt;!--,--&gt; &lt;!--,--&gt; &lt;!--,--&gt; &lt;!--,--&gt; &lt;a href=\"http://www.sanger.ac.uk/perl/genetics/CGP/cosmic?action=gene&amp;amp;ln=MRPL39\"&gt;COSMIC&lt;/a&gt;&lt;!--,--&gt; &lt;!--,--&gt; &lt;!--,--&gt; &lt;!--,--&gt; &lt;!--,--&gt; &lt;!--,--&gt; ","Specialist_Database_IDs":["","","","","","","","","","","MRPL39","","","","","",""],"Pubmed_IDs":["11543634"],"RefSeq_IDs":["NM_017446"],"Gene_Family_Tag":"MRPL","Gene_family_description":"\"Mitochondrial ribosomal proteins / large subunits\"","Record_Type":"Standard","Primary_IDs":[],"Secondary_IDs":[],"CCDS_IDs":["CCDS13573.1","CCDS33522.1"],"VEGA_IDs":["OTTHUMG00000078371"],"mapped_GDB_ID":"GDB:11503068","mapped_Entrez_Gene_ID":"54148","mapped_OMIM_ID":"611845","mapped_RefSeq":"NM_017446","UniProt_ID":"Q9NYK5","mapped_Ensembl_ID":"ENSG00000154719","UCSC_ID":"uc002yln.3","mapped_Mouse_Genome_Database_ID":"MGI:1351620"}</w:t>
                      </w:r>
                    </w:p>
                    <w:p w14:paraId="275ADDBE" w14:textId="77777777" w:rsidR="00C74C65" w:rsidRDefault="00C74C65" w:rsidP="00496782">
                      <w:pPr>
                        <w:rPr>
                          <w:rFonts w:ascii="Courier New" w:hAnsi="Courier New" w:cs="Courier New"/>
                          <w:color w:val="000000" w:themeColor="text1"/>
                          <w:sz w:val="18"/>
                          <w:szCs w:val="18"/>
                        </w:rPr>
                      </w:pPr>
                      <w:r w:rsidRPr="00496782">
                        <w:rPr>
                          <w:rFonts w:ascii="Courier New" w:hAnsi="Courier New" w:cs="Courier New"/>
                          <w:color w:val="000000" w:themeColor="text1"/>
                          <w:sz w:val="18"/>
                          <w:szCs w:val="18"/>
                        </w:rPr>
                        <w:t>PANX2</w:t>
                      </w:r>
                      <w:r w:rsidRPr="00496782">
                        <w:rPr>
                          <w:rFonts w:ascii="Courier New" w:hAnsi="Courier New" w:cs="Courier New"/>
                          <w:color w:val="000000" w:themeColor="text1"/>
                          <w:sz w:val="18"/>
                          <w:szCs w:val="18"/>
                        </w:rPr>
                        <w:tab/>
                      </w:r>
                      <w:r>
                        <w:rPr>
                          <w:rFonts w:ascii="Courier New" w:hAnsi="Courier New" w:cs="Courier New"/>
                          <w:color w:val="000000" w:themeColor="text1"/>
                          <w:sz w:val="18"/>
                          <w:szCs w:val="18"/>
                        </w:rPr>
                        <w:t>...</w:t>
                      </w:r>
                    </w:p>
                    <w:p w14:paraId="63F98F1F" w14:textId="77777777" w:rsidR="00C74C65" w:rsidRDefault="00C74C65" w:rsidP="00496782">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77F494F0" w14:textId="77777777" w:rsidR="00C74C65" w:rsidRDefault="00C74C65" w:rsidP="00496782">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14:paraId="7D02C4FA" w14:textId="77777777" w:rsidR="00C74C65" w:rsidRPr="0061656C" w:rsidRDefault="00C74C65" w:rsidP="003C6467">
                      <w:pPr>
                        <w:rPr>
                          <w:rFonts w:ascii="Courier New" w:hAnsi="Courier New" w:cs="Courier New"/>
                          <w:sz w:val="18"/>
                          <w:szCs w:val="18"/>
                        </w:rPr>
                      </w:pPr>
                    </w:p>
                  </w:txbxContent>
                </v:textbox>
                <w10:anchorlock/>
              </v:shape>
            </w:pict>
          </mc:Fallback>
        </mc:AlternateContent>
      </w:r>
    </w:p>
    <w:p w14:paraId="1985A501" w14:textId="77777777" w:rsidR="004D79ED" w:rsidRDefault="004D79ED" w:rsidP="004D79ED"/>
    <w:p w14:paraId="3717CBE4" w14:textId="77777777" w:rsidR="004D79ED" w:rsidRDefault="0035342D" w:rsidP="004D79ED">
      <w:r>
        <w:t>Now lets extract Entrez_Gene_ID, Ensembl_Gene_ID, and Uni</w:t>
      </w:r>
      <w:r w:rsidR="0071541E">
        <w:t>Prot_ID</w:t>
      </w:r>
      <w:r w:rsidR="004D79ED" w:rsidRPr="000A17BA">
        <w:t xml:space="preserve"> from the catalog:</w:t>
      </w:r>
    </w:p>
    <w:p w14:paraId="26F5A9F8" w14:textId="77777777" w:rsidR="00D818FB" w:rsidRDefault="00D818FB" w:rsidP="004D79ED"/>
    <w:p w14:paraId="39865527" w14:textId="320355A8" w:rsidR="00D818FB" w:rsidRPr="000A17BA" w:rsidRDefault="00DB5783" w:rsidP="004D79ED">
      <w:r>
        <w:rPr>
          <w:noProof/>
          <w:lang w:eastAsia="en-US"/>
        </w:rPr>
        <mc:AlternateContent>
          <mc:Choice Requires="wps">
            <w:drawing>
              <wp:inline distT="0" distB="0" distL="0" distR="0" wp14:anchorId="4DA0CC4E" wp14:editId="2467826D">
                <wp:extent cx="5486400" cy="1371600"/>
                <wp:effectExtent l="0" t="0" r="0" b="0"/>
                <wp:docPr id="5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371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265456"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[m102417@crick4 ~]$ cat mygenes.txt | bior_lookup -d /data5/bsi/catalogs/bior/v1/hgnc/2012_08_12/hgnc_GRCh37.tsv.bgz -p Approved_Symbol | bior_drill -p Entrez_Gene_ID -p Ensembl_Gene_ID -p UniProt_ID</w:t>
                            </w:r>
                          </w:p>
                          <w:p w14:paraId="217E6859"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#UNKNOWN_1</w:t>
                            </w:r>
                            <w:r w:rsidRPr="0035342D">
                              <w:rPr>
                                <w:rFonts w:ascii="Courier New" w:hAnsi="Courier New" w:cs="Courier New"/>
                                <w:color w:val="000000" w:themeColor="text1"/>
                                <w:sz w:val="18"/>
                                <w:szCs w:val="18"/>
                              </w:rPr>
                              <w:tab/>
                              <w:t>Entrez_Gene_ID</w:t>
                            </w:r>
                            <w:r w:rsidRPr="0035342D">
                              <w:rPr>
                                <w:rFonts w:ascii="Courier New" w:hAnsi="Courier New" w:cs="Courier New"/>
                                <w:color w:val="000000" w:themeColor="text1"/>
                                <w:sz w:val="18"/>
                                <w:szCs w:val="18"/>
                              </w:rPr>
                              <w:tab/>
                              <w:t>Ensembl_Gene_ID</w:t>
                            </w:r>
                            <w:r w:rsidRPr="0035342D">
                              <w:rPr>
                                <w:rFonts w:ascii="Courier New" w:hAnsi="Courier New" w:cs="Courier New"/>
                                <w:color w:val="000000" w:themeColor="text1"/>
                                <w:sz w:val="18"/>
                                <w:szCs w:val="18"/>
                              </w:rPr>
                              <w:tab/>
                              <w:t>UniProt_ID</w:t>
                            </w:r>
                          </w:p>
                          <w:p w14:paraId="0975D08A"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MRPL39</w:t>
                            </w:r>
                            <w:r w:rsidRPr="0035342D">
                              <w:rPr>
                                <w:rFonts w:ascii="Courier New" w:hAnsi="Courier New" w:cs="Courier New"/>
                                <w:color w:val="000000" w:themeColor="text1"/>
                                <w:sz w:val="18"/>
                                <w:szCs w:val="18"/>
                              </w:rPr>
                              <w:tab/>
                              <w:t>54148</w:t>
                            </w:r>
                            <w:r w:rsidRPr="0035342D">
                              <w:rPr>
                                <w:rFonts w:ascii="Courier New" w:hAnsi="Courier New" w:cs="Courier New"/>
                                <w:color w:val="000000" w:themeColor="text1"/>
                                <w:sz w:val="18"/>
                                <w:szCs w:val="18"/>
                              </w:rPr>
                              <w:tab/>
                              <w:t>ENSG00000154719</w:t>
                            </w:r>
                            <w:r w:rsidRPr="0035342D">
                              <w:rPr>
                                <w:rFonts w:ascii="Courier New" w:hAnsi="Courier New" w:cs="Courier New"/>
                                <w:color w:val="000000" w:themeColor="text1"/>
                                <w:sz w:val="18"/>
                                <w:szCs w:val="18"/>
                              </w:rPr>
                              <w:tab/>
                              <w:t>Q9NYK5</w:t>
                            </w:r>
                          </w:p>
                          <w:p w14:paraId="07CDE613"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PANX2</w:t>
                            </w:r>
                            <w:r w:rsidRPr="0035342D">
                              <w:rPr>
                                <w:rFonts w:ascii="Courier New" w:hAnsi="Courier New" w:cs="Courier New"/>
                                <w:color w:val="000000" w:themeColor="text1"/>
                                <w:sz w:val="18"/>
                                <w:szCs w:val="18"/>
                              </w:rPr>
                              <w:tab/>
                              <w:t>56666</w:t>
                            </w:r>
                            <w:r w:rsidRPr="0035342D">
                              <w:rPr>
                                <w:rFonts w:ascii="Courier New" w:hAnsi="Courier New" w:cs="Courier New"/>
                                <w:color w:val="000000" w:themeColor="text1"/>
                                <w:sz w:val="18"/>
                                <w:szCs w:val="18"/>
                              </w:rPr>
                              <w:tab/>
                              <w:t>ENSG00000073150</w:t>
                            </w:r>
                            <w:r w:rsidRPr="0035342D">
                              <w:rPr>
                                <w:rFonts w:ascii="Courier New" w:hAnsi="Courier New" w:cs="Courier New"/>
                                <w:color w:val="000000" w:themeColor="text1"/>
                                <w:sz w:val="18"/>
                                <w:szCs w:val="18"/>
                              </w:rPr>
                              <w:tab/>
                              <w:t>Q96RD6</w:t>
                            </w:r>
                          </w:p>
                          <w:p w14:paraId="01001344"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BRCA1</w:t>
                            </w:r>
                            <w:r w:rsidRPr="0035342D">
                              <w:rPr>
                                <w:rFonts w:ascii="Courier New" w:hAnsi="Courier New" w:cs="Courier New"/>
                                <w:color w:val="000000" w:themeColor="text1"/>
                                <w:sz w:val="18"/>
                                <w:szCs w:val="18"/>
                              </w:rPr>
                              <w:tab/>
                              <w:t>672</w:t>
                            </w:r>
                            <w:r w:rsidRPr="0035342D">
                              <w:rPr>
                                <w:rFonts w:ascii="Courier New" w:hAnsi="Courier New" w:cs="Courier New"/>
                                <w:color w:val="000000" w:themeColor="text1"/>
                                <w:sz w:val="18"/>
                                <w:szCs w:val="18"/>
                              </w:rPr>
                              <w:tab/>
                              <w:t>ENSG00000012048</w:t>
                            </w:r>
                            <w:r w:rsidRPr="0035342D">
                              <w:rPr>
                                <w:rFonts w:ascii="Courier New" w:hAnsi="Courier New" w:cs="Courier New"/>
                                <w:color w:val="000000" w:themeColor="text1"/>
                                <w:sz w:val="18"/>
                                <w:szCs w:val="18"/>
                              </w:rPr>
                              <w:tab/>
                              <w:t>P38398</w:t>
                            </w:r>
                          </w:p>
                          <w:p w14:paraId="7AEFB931" w14:textId="77777777" w:rsidR="00C74C65" w:rsidRPr="003C6467"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[m102417@crick4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7" o:spid="_x0000_s1050" type="#_x0000_t202" style="width:6in;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" fillcolor="#d8d8d8 [2732]" stroked="f">
                <v:path arrowok="t"/>
                <v:textbox>
                  <w:txbxContent>
                    <w:p w14:paraId="68265456"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[m102417@crick4 ~]$ cat mygenes.txt | bior_lookup -d /data5/bsi/catalogs/bior/v1/hgnc/2012_08_12/hgnc_GRCh37.tsv.bgz -p Approved_Symbol | bior_drill -p Entrez_Gene_ID -p Ensembl_Gene_ID -p UniProt_ID</w:t>
                      </w:r>
                    </w:p>
                    <w:p w14:paraId="217E6859"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#UNKNOWN_1</w:t>
                      </w:r>
                      <w:r w:rsidRPr="0035342D">
                        <w:rPr>
                          <w:rFonts w:ascii="Courier New" w:hAnsi="Courier New" w:cs="Courier New"/>
                          <w:color w:val="000000" w:themeColor="text1"/>
                          <w:sz w:val="18"/>
                          <w:szCs w:val="18"/>
                        </w:rPr>
                        <w:tab/>
                        <w:t>Entrez_Gene_ID</w:t>
                      </w:r>
                      <w:r w:rsidRPr="0035342D">
                        <w:rPr>
                          <w:rFonts w:ascii="Courier New" w:hAnsi="Courier New" w:cs="Courier New"/>
                          <w:color w:val="000000" w:themeColor="text1"/>
                          <w:sz w:val="18"/>
                          <w:szCs w:val="18"/>
                        </w:rPr>
                        <w:tab/>
                        <w:t>Ensembl_Gene_ID</w:t>
                      </w:r>
                      <w:r w:rsidRPr="0035342D">
                        <w:rPr>
                          <w:rFonts w:ascii="Courier New" w:hAnsi="Courier New" w:cs="Courier New"/>
                          <w:color w:val="000000" w:themeColor="text1"/>
                          <w:sz w:val="18"/>
                          <w:szCs w:val="18"/>
                        </w:rPr>
                        <w:tab/>
                        <w:t>UniProt_ID</w:t>
                      </w:r>
                    </w:p>
                    <w:p w14:paraId="0975D08A"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MRPL39</w:t>
                      </w:r>
                      <w:r w:rsidRPr="0035342D">
                        <w:rPr>
                          <w:rFonts w:ascii="Courier New" w:hAnsi="Courier New" w:cs="Courier New"/>
                          <w:color w:val="000000" w:themeColor="text1"/>
                          <w:sz w:val="18"/>
                          <w:szCs w:val="18"/>
                        </w:rPr>
                        <w:tab/>
                        <w:t>54148</w:t>
                      </w:r>
                      <w:r w:rsidRPr="0035342D">
                        <w:rPr>
                          <w:rFonts w:ascii="Courier New" w:hAnsi="Courier New" w:cs="Courier New"/>
                          <w:color w:val="000000" w:themeColor="text1"/>
                          <w:sz w:val="18"/>
                          <w:szCs w:val="18"/>
                        </w:rPr>
                        <w:tab/>
                        <w:t>ENSG00000154719</w:t>
                      </w:r>
                      <w:r w:rsidRPr="0035342D">
                        <w:rPr>
                          <w:rFonts w:ascii="Courier New" w:hAnsi="Courier New" w:cs="Courier New"/>
                          <w:color w:val="000000" w:themeColor="text1"/>
                          <w:sz w:val="18"/>
                          <w:szCs w:val="18"/>
                        </w:rPr>
                        <w:tab/>
                        <w:t>Q9NYK5</w:t>
                      </w:r>
                    </w:p>
                    <w:p w14:paraId="07CDE613"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PANX2</w:t>
                      </w:r>
                      <w:r w:rsidRPr="0035342D">
                        <w:rPr>
                          <w:rFonts w:ascii="Courier New" w:hAnsi="Courier New" w:cs="Courier New"/>
                          <w:color w:val="000000" w:themeColor="text1"/>
                          <w:sz w:val="18"/>
                          <w:szCs w:val="18"/>
                        </w:rPr>
                        <w:tab/>
                        <w:t>56666</w:t>
                      </w:r>
                      <w:r w:rsidRPr="0035342D">
                        <w:rPr>
                          <w:rFonts w:ascii="Courier New" w:hAnsi="Courier New" w:cs="Courier New"/>
                          <w:color w:val="000000" w:themeColor="text1"/>
                          <w:sz w:val="18"/>
                          <w:szCs w:val="18"/>
                        </w:rPr>
                        <w:tab/>
                        <w:t>ENSG00000073150</w:t>
                      </w:r>
                      <w:r w:rsidRPr="0035342D">
                        <w:rPr>
                          <w:rFonts w:ascii="Courier New" w:hAnsi="Courier New" w:cs="Courier New"/>
                          <w:color w:val="000000" w:themeColor="text1"/>
                          <w:sz w:val="18"/>
                          <w:szCs w:val="18"/>
                        </w:rPr>
                        <w:tab/>
                        <w:t>Q96RD6</w:t>
                      </w:r>
                    </w:p>
                    <w:p w14:paraId="01001344" w14:textId="77777777" w:rsidR="00C74C65" w:rsidRPr="0035342D"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BRCA1</w:t>
                      </w:r>
                      <w:r w:rsidRPr="0035342D">
                        <w:rPr>
                          <w:rFonts w:ascii="Courier New" w:hAnsi="Courier New" w:cs="Courier New"/>
                          <w:color w:val="000000" w:themeColor="text1"/>
                          <w:sz w:val="18"/>
                          <w:szCs w:val="18"/>
                        </w:rPr>
                        <w:tab/>
                        <w:t>672</w:t>
                      </w:r>
                      <w:r w:rsidRPr="0035342D">
                        <w:rPr>
                          <w:rFonts w:ascii="Courier New" w:hAnsi="Courier New" w:cs="Courier New"/>
                          <w:color w:val="000000" w:themeColor="text1"/>
                          <w:sz w:val="18"/>
                          <w:szCs w:val="18"/>
                        </w:rPr>
                        <w:tab/>
                        <w:t>ENSG00000012048</w:t>
                      </w:r>
                      <w:r w:rsidRPr="0035342D">
                        <w:rPr>
                          <w:rFonts w:ascii="Courier New" w:hAnsi="Courier New" w:cs="Courier New"/>
                          <w:color w:val="000000" w:themeColor="text1"/>
                          <w:sz w:val="18"/>
                          <w:szCs w:val="18"/>
                        </w:rPr>
                        <w:tab/>
                        <w:t>P38398</w:t>
                      </w:r>
                    </w:p>
                    <w:p w14:paraId="7AEFB931" w14:textId="77777777" w:rsidR="00C74C65" w:rsidRPr="003C6467" w:rsidRDefault="00C74C65" w:rsidP="0035342D">
                      <w:pPr>
                        <w:rPr>
                          <w:rFonts w:ascii="Courier New" w:hAnsi="Courier New" w:cs="Courier New"/>
                          <w:color w:val="000000" w:themeColor="text1"/>
                          <w:sz w:val="18"/>
                          <w:szCs w:val="18"/>
                        </w:rPr>
                      </w:pPr>
                      <w:r w:rsidRPr="0035342D">
                        <w:rPr>
                          <w:rFonts w:ascii="Courier New" w:hAnsi="Courier New" w:cs="Courier New"/>
                          <w:color w:val="000000" w:themeColor="text1"/>
                          <w:sz w:val="18"/>
                          <w:szCs w:val="18"/>
                        </w:rPr>
                        <w:t>[m102417@crick4 ~]$</w:t>
                      </w:r>
                    </w:p>
                  </w:txbxContent>
                </v:textbox>
                <w10:anchorlock/>
              </v:shape>
            </w:pict>
          </mc:Fallback>
        </mc:AlternateContent>
      </w:r>
    </w:p>
    <w:p w14:paraId="717D8CA3" w14:textId="77777777" w:rsidR="004D79ED" w:rsidRPr="000A17BA" w:rsidRDefault="004D79ED" w:rsidP="004D79ED"/>
    <w:p w14:paraId="78893063" w14:textId="77777777" w:rsidR="0071541E" w:rsidRDefault="0071541E" w:rsidP="0071541E">
      <w:pPr>
        <w:pStyle w:val="Heading2"/>
      </w:pPr>
    </w:p>
    <w:p w14:paraId="42124AD0" w14:textId="77777777" w:rsidR="0071541E" w:rsidRDefault="0071541E" w:rsidP="0071541E">
      <w:pPr>
        <w:pStyle w:val="Heading2"/>
      </w:pPr>
    </w:p>
    <w:p w14:paraId="52CCE959" w14:textId="77777777" w:rsidR="004D79ED" w:rsidRPr="000A17BA" w:rsidRDefault="004D79ED" w:rsidP="0071541E">
      <w:pPr>
        <w:pStyle w:val="Heading2"/>
      </w:pPr>
      <w:r w:rsidRPr="000A17BA">
        <w:t xml:space="preserve"> </w:t>
      </w:r>
      <w:bookmarkStart w:id="175" w:name="_Toc239405568"/>
      <w:r w:rsidR="0071541E">
        <w:t>Example of Walking Cross References</w:t>
      </w:r>
      <w:bookmarkEnd w:id="175"/>
    </w:p>
    <w:p w14:paraId="1A20E8BB" w14:textId="77777777" w:rsidR="004D79ED" w:rsidRPr="000A17BA" w:rsidRDefault="004D79ED" w:rsidP="004D79ED"/>
    <w:p w14:paraId="7B8D08E6" w14:textId="77777777" w:rsidR="002A3E99" w:rsidRDefault="0071541E" w:rsidP="002A3E99">
      <w:r>
        <w:t>The HGNC table does not contain information about the disease/condition, only the ID in OMIM.  Lets say you would like to also find this information for a select set of genes.  In this case, we can use two catalogs, (1) the HGNC catalog and (2) t</w:t>
      </w:r>
      <w:r w:rsidR="002A3E99">
        <w:t>he genemap directly from OMIM.   The figure below shows the contents of the genemap catalog currently in BioR:</w:t>
      </w:r>
    </w:p>
    <w:p w14:paraId="6C9B5DE2" w14:textId="77777777" w:rsidR="002A3E99" w:rsidRDefault="002A3E99" w:rsidP="002A3E99"/>
    <w:p w14:paraId="1F6D8A89" w14:textId="3490BD93" w:rsidR="002A3E99" w:rsidRPr="000A17BA" w:rsidRDefault="00DB5783" w:rsidP="002A3E99">
      <w:r>
        <w:rPr>
          <w:noProof/>
          <w:lang w:eastAsia="en-US"/>
        </w:rPr>
        <mc:AlternateContent>
          <mc:Choice Requires="wps">
            <w:drawing>
              <wp:inline distT="0" distB="0" distL="0" distR="0" wp14:anchorId="73C64FFE" wp14:editId="20FA11FC">
                <wp:extent cx="5486400" cy="3179445"/>
                <wp:effectExtent l="0" t="0" r="0" b="0"/>
                <wp:docPr id="5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17944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F16E76"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zcat $bior/omim/2013_02_27/genemap_GRCh37.tsv.bgz | bior_pretty_print </w:t>
                            </w:r>
                          </w:p>
                          <w:p w14:paraId="75276E3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COLUMN NAME  COLUMN VALUE</w:t>
                            </w:r>
                          </w:p>
                          <w:p w14:paraId="04BC53E2"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  ------------</w:t>
                            </w:r>
                          </w:p>
                          <w:p w14:paraId="47EAAA3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1  UNKNOWN_1    .</w:t>
                            </w:r>
                          </w:p>
                          <w:p w14:paraId="108FF045"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2  #UNKNOWN_2   .</w:t>
                            </w:r>
                          </w:p>
                          <w:p w14:paraId="7D01521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3  #UNKNOWN_3   .</w:t>
                            </w:r>
                          </w:p>
                          <w:p w14:paraId="36B64F8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4  #UNKNOWN_4   {</w:t>
                            </w:r>
                          </w:p>
                          <w:p w14:paraId="0B1704A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"Chromosome.Map_Entry_Number": 1.1,</w:t>
                            </w:r>
                          </w:p>
                          <w:p w14:paraId="0D1B57FD"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"MonthEntered": 9,</w:t>
                            </w:r>
                          </w:p>
                          <w:p w14:paraId="6D0B310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"Day": 11,</w:t>
                            </w:r>
                          </w:p>
                          <w:p w14:paraId="61654C4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"Year": 95,</w:t>
                            </w:r>
                          </w:p>
                          <w:p w14:paraId="062D605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"Cytogenetic_location": "1pter-p36.13",</w:t>
                            </w:r>
                          </w:p>
                          <w:p w14:paraId="15D4F9A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"GeneSymbols": "CCV",</w:t>
                            </w:r>
                          </w:p>
                          <w:p w14:paraId="267ABA5D"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"Gene_Status": "P",</w:t>
                            </w:r>
                          </w:p>
                          <w:p w14:paraId="4D4C3FD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"Title": "Cataract, congenital, Volkmann type",</w:t>
                            </w:r>
                          </w:p>
                          <w:p w14:paraId="01396AC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"Title_cont": "",</w:t>
                            </w:r>
                          </w:p>
                          <w:p w14:paraId="12C2281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"MIM_Number": 115665,</w:t>
                            </w:r>
                          </w:p>
                          <w:p w14:paraId="3D87CA80"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"Method": "Fd",</w:t>
                            </w:r>
                          </w:p>
                          <w:p w14:paraId="1D7069EE"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"Comments": "",</w:t>
                            </w:r>
                          </w:p>
                          <w:p w14:paraId="7C9C8DF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"Disorders": "Cataract, congenital, Volkmann type (2)",</w:t>
                            </w:r>
                          </w:p>
                          <w:p w14:paraId="1CFE8FD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"Disorders_cont": " "</w:t>
                            </w:r>
                          </w:p>
                          <w:p w14:paraId="6CE15950"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w:t>
                            </w:r>
                          </w:p>
                          <w:p w14:paraId="1C2C37F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w:t>
                            </w:r>
                          </w:p>
                          <w:p w14:paraId="676BD9C4" w14:textId="77777777" w:rsidR="00C74C65" w:rsidRDefault="00C74C65" w:rsidP="002A3E99">
                            <w:pPr>
                              <w:rPr>
                                <w:rFonts w:ascii="Courier New" w:hAnsi="Courier New" w:cs="Courier New"/>
                                <w:sz w:val="18"/>
                                <w:szCs w:val="18"/>
                              </w:rPr>
                            </w:pPr>
                          </w:p>
                          <w:p w14:paraId="2F8E28A5" w14:textId="77777777" w:rsidR="00C74C65" w:rsidRDefault="00C74C65" w:rsidP="002A3E99">
                            <w:pPr>
                              <w:rPr>
                                <w:rFonts w:ascii="Courier New" w:hAnsi="Courier New" w:cs="Courier New"/>
                                <w:sz w:val="18"/>
                                <w:szCs w:val="18"/>
                              </w:rPr>
                            </w:pPr>
                          </w:p>
                          <w:p w14:paraId="7BB9FFC1" w14:textId="77777777" w:rsidR="00C74C65" w:rsidRDefault="00C74C65" w:rsidP="002A3E99">
                            <w:pPr>
                              <w:rPr>
                                <w:rFonts w:ascii="Courier New" w:hAnsi="Courier New" w:cs="Courier New"/>
                                <w:sz w:val="18"/>
                                <w:szCs w:val="18"/>
                              </w:rPr>
                            </w:pPr>
                          </w:p>
                          <w:p w14:paraId="299589B3" w14:textId="77777777" w:rsidR="00C74C65" w:rsidRDefault="00C74C65" w:rsidP="002A3E99">
                            <w:pPr>
                              <w:rPr>
                                <w:rFonts w:ascii="Courier New" w:hAnsi="Courier New" w:cs="Courier New"/>
                                <w:sz w:val="18"/>
                                <w:szCs w:val="18"/>
                              </w:rPr>
                            </w:pPr>
                          </w:p>
                          <w:p w14:paraId="68D051CB" w14:textId="77777777" w:rsidR="00C74C65" w:rsidRDefault="00C74C65" w:rsidP="002A3E99">
                            <w:pPr>
                              <w:rPr>
                                <w:rFonts w:ascii="Courier New" w:hAnsi="Courier New" w:cs="Courier New"/>
                                <w:sz w:val="18"/>
                                <w:szCs w:val="18"/>
                              </w:rPr>
                            </w:pPr>
                          </w:p>
                          <w:p w14:paraId="1ADEDAAD" w14:textId="77777777" w:rsidR="00C74C65" w:rsidRPr="00D44962" w:rsidRDefault="00C74C65" w:rsidP="002A3E99">
                            <w:pPr>
                              <w:rPr>
                                <w:rFonts w:ascii="Courier New" w:hAnsi="Courier New" w:cs="Courier New"/>
                                <w:sz w:val="18"/>
                                <w:szCs w:val="18"/>
                              </w:rPr>
                            </w:pPr>
                          </w:p>
                          <w:p w14:paraId="7277D0F9" w14:textId="77777777" w:rsidR="00C74C65" w:rsidRPr="00D44962" w:rsidRDefault="00C74C65" w:rsidP="002A3E99">
                            <w:pPr>
                              <w:rPr>
                                <w:rFonts w:ascii="Courier New" w:hAnsi="Courier New" w:cs="Courier New"/>
                                <w:sz w:val="18"/>
                                <w:szCs w:val="18"/>
                              </w:rPr>
                            </w:pPr>
                          </w:p>
                          <w:p w14:paraId="7998CE26" w14:textId="77777777" w:rsidR="00C74C65" w:rsidRPr="00D44962" w:rsidRDefault="00C74C65" w:rsidP="002A3E99">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9" o:spid="_x0000_s1051" type="#_x0000_t202" style="width:6in;height:25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" fillcolor="#d8d8d8 [2732]" stroked="f">
                <v:path arrowok="t"/>
                <v:textbox>
                  <w:txbxContent>
                    <w:p w14:paraId="1CF16E76"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zcat $bior/omim/2013_02_27/genemap_GRCh37.tsv.bgz | bior_pretty_print </w:t>
                      </w:r>
                    </w:p>
                    <w:p w14:paraId="75276E3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COLUMN NAME  COLUMN VALUE</w:t>
                      </w:r>
                    </w:p>
                    <w:p w14:paraId="04BC53E2"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  ------------</w:t>
                      </w:r>
                    </w:p>
                    <w:p w14:paraId="47EAAA3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1  UNKNOWN_1    .</w:t>
                      </w:r>
                    </w:p>
                    <w:p w14:paraId="108FF045"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2  #UNKNOWN_2   .</w:t>
                      </w:r>
                    </w:p>
                    <w:p w14:paraId="7D01521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3  #UNKNOWN_3   .</w:t>
                      </w:r>
                    </w:p>
                    <w:p w14:paraId="36B64F8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4  #UNKNOWN_4   {</w:t>
                      </w:r>
                    </w:p>
                    <w:p w14:paraId="0B1704A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"Chromosome.Map_Entry_Number": 1.1,</w:t>
                      </w:r>
                    </w:p>
                    <w:p w14:paraId="0D1B57FD"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"MonthEntered": 9,</w:t>
                      </w:r>
                    </w:p>
                    <w:p w14:paraId="6D0B310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"Day": 11,</w:t>
                      </w:r>
                    </w:p>
                    <w:p w14:paraId="61654C4F"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"Year": 95,</w:t>
                      </w:r>
                    </w:p>
                    <w:p w14:paraId="062D605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"Cytogenetic_location": "1pter-p36.13",</w:t>
                      </w:r>
                    </w:p>
                    <w:p w14:paraId="15D4F9A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"GeneSymbols": "CCV",</w:t>
                      </w:r>
                    </w:p>
                    <w:p w14:paraId="267ABA5D"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"Gene_Status": "P",</w:t>
                      </w:r>
                    </w:p>
                    <w:p w14:paraId="4D4C3FD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"Title": "Cataract, congenital, Volkmann type",</w:t>
                      </w:r>
                    </w:p>
                    <w:p w14:paraId="01396AC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"Title_cont": "",</w:t>
                      </w:r>
                    </w:p>
                    <w:p w14:paraId="12C22811"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"MIM_Number": 115665,</w:t>
                      </w:r>
                    </w:p>
                    <w:p w14:paraId="3D87CA80"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"Method": "Fd",</w:t>
                      </w:r>
                    </w:p>
                    <w:p w14:paraId="1D7069EE"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"Comments": "",</w:t>
                      </w:r>
                    </w:p>
                    <w:p w14:paraId="7C9C8DF3"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"Disorders": "Cataract, congenital, Volkmann type (2)",</w:t>
                      </w:r>
                    </w:p>
                    <w:p w14:paraId="1CFE8FDA"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"Disorders_cont": " "</w:t>
                      </w:r>
                    </w:p>
                    <w:p w14:paraId="6CE15950"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w:t>
                      </w:r>
                    </w:p>
                    <w:p w14:paraId="1C2C37F8" w14:textId="77777777" w:rsidR="00C74C65" w:rsidRPr="00B1507D" w:rsidRDefault="00C74C65" w:rsidP="002A3E99">
                      <w:pPr>
                        <w:rPr>
                          <w:rFonts w:ascii="Courier New" w:hAnsi="Courier New" w:cs="Courier New"/>
                          <w:sz w:val="18"/>
                          <w:szCs w:val="18"/>
                        </w:rPr>
                      </w:pPr>
                      <w:r w:rsidRPr="00B1507D">
                        <w:rPr>
                          <w:rFonts w:ascii="Courier New" w:hAnsi="Courier New" w:cs="Courier New"/>
                          <w:sz w:val="18"/>
                          <w:szCs w:val="18"/>
                        </w:rPr>
                        <w:t xml:space="preserve"> $</w:t>
                      </w:r>
                    </w:p>
                    <w:p w14:paraId="676BD9C4" w14:textId="77777777" w:rsidR="00C74C65" w:rsidRDefault="00C74C65" w:rsidP="002A3E99">
                      <w:pPr>
                        <w:rPr>
                          <w:rFonts w:ascii="Courier New" w:hAnsi="Courier New" w:cs="Courier New"/>
                          <w:sz w:val="18"/>
                          <w:szCs w:val="18"/>
                        </w:rPr>
                      </w:pPr>
                    </w:p>
                    <w:p w14:paraId="2F8E28A5" w14:textId="77777777" w:rsidR="00C74C65" w:rsidRDefault="00C74C65" w:rsidP="002A3E99">
                      <w:pPr>
                        <w:rPr>
                          <w:rFonts w:ascii="Courier New" w:hAnsi="Courier New" w:cs="Courier New"/>
                          <w:sz w:val="18"/>
                          <w:szCs w:val="18"/>
                        </w:rPr>
                      </w:pPr>
                    </w:p>
                    <w:p w14:paraId="7BB9FFC1" w14:textId="77777777" w:rsidR="00C74C65" w:rsidRDefault="00C74C65" w:rsidP="002A3E99">
                      <w:pPr>
                        <w:rPr>
                          <w:rFonts w:ascii="Courier New" w:hAnsi="Courier New" w:cs="Courier New"/>
                          <w:sz w:val="18"/>
                          <w:szCs w:val="18"/>
                        </w:rPr>
                      </w:pPr>
                    </w:p>
                    <w:p w14:paraId="299589B3" w14:textId="77777777" w:rsidR="00C74C65" w:rsidRDefault="00C74C65" w:rsidP="002A3E99">
                      <w:pPr>
                        <w:rPr>
                          <w:rFonts w:ascii="Courier New" w:hAnsi="Courier New" w:cs="Courier New"/>
                          <w:sz w:val="18"/>
                          <w:szCs w:val="18"/>
                        </w:rPr>
                      </w:pPr>
                    </w:p>
                    <w:p w14:paraId="68D051CB" w14:textId="77777777" w:rsidR="00C74C65" w:rsidRDefault="00C74C65" w:rsidP="002A3E99">
                      <w:pPr>
                        <w:rPr>
                          <w:rFonts w:ascii="Courier New" w:hAnsi="Courier New" w:cs="Courier New"/>
                          <w:sz w:val="18"/>
                          <w:szCs w:val="18"/>
                        </w:rPr>
                      </w:pPr>
                    </w:p>
                    <w:p w14:paraId="1ADEDAAD" w14:textId="77777777" w:rsidR="00C74C65" w:rsidRPr="00D44962" w:rsidRDefault="00C74C65" w:rsidP="002A3E99">
                      <w:pPr>
                        <w:rPr>
                          <w:rFonts w:ascii="Courier New" w:hAnsi="Courier New" w:cs="Courier New"/>
                          <w:sz w:val="18"/>
                          <w:szCs w:val="18"/>
                        </w:rPr>
                      </w:pPr>
                    </w:p>
                    <w:p w14:paraId="7277D0F9" w14:textId="77777777" w:rsidR="00C74C65" w:rsidRPr="00D44962" w:rsidRDefault="00C74C65" w:rsidP="002A3E99">
                      <w:pPr>
                        <w:rPr>
                          <w:rFonts w:ascii="Courier New" w:hAnsi="Courier New" w:cs="Courier New"/>
                          <w:sz w:val="18"/>
                          <w:szCs w:val="18"/>
                        </w:rPr>
                      </w:pPr>
                    </w:p>
                    <w:p w14:paraId="7998CE26" w14:textId="77777777" w:rsidR="00C74C65" w:rsidRPr="00D44962" w:rsidRDefault="00C74C65" w:rsidP="002A3E99">
                      <w:pPr>
                        <w:rPr>
                          <w:rFonts w:ascii="Courier New" w:hAnsi="Courier New" w:cs="Courier New"/>
                          <w:color w:val="000000" w:themeColor="text1"/>
                          <w:sz w:val="18"/>
                          <w:szCs w:val="18"/>
                        </w:rPr>
                      </w:pPr>
                    </w:p>
                  </w:txbxContent>
                </v:textbox>
                <w10:anchorlock/>
              </v:shape>
            </w:pict>
          </mc:Fallback>
        </mc:AlternateContent>
      </w:r>
    </w:p>
    <w:p w14:paraId="48685EBE" w14:textId="77777777" w:rsidR="002A3E99" w:rsidRPr="000A17BA" w:rsidRDefault="002A3E99" w:rsidP="002A3E99"/>
    <w:p w14:paraId="670788F8" w14:textId="77777777" w:rsidR="002A3E99" w:rsidRPr="000A17BA" w:rsidRDefault="002A3E99" w:rsidP="002A3E99">
      <w:r>
        <w:t xml:space="preserve">In this catalog, </w:t>
      </w:r>
      <w:r w:rsidRPr="000A17BA">
        <w:t>"MIM_Number"</w:t>
      </w:r>
      <w:r>
        <w:t xml:space="preserve"> represents the OMIM id for the “Disorder” free text field describing the disease.  Given a list of genes, if we want the value of the “Disorder” field in OMIM we can cross-walk from the gene list through the HGNC catalog to find the MIM number and then again to genemap catalog to produce a Gene</w:t>
      </w:r>
      <w:r w:rsidR="005A5B44">
        <w:t>-OMIM_ID</w:t>
      </w:r>
      <w:r>
        <w:t>-Disorder file:</w:t>
      </w:r>
    </w:p>
    <w:p w14:paraId="271E8C27" w14:textId="77777777" w:rsidR="002A3E99" w:rsidRDefault="002A3E99" w:rsidP="004D79ED"/>
    <w:p w14:paraId="59F389E2" w14:textId="14669132" w:rsidR="002A3E99" w:rsidRDefault="00DB5783" w:rsidP="004D79ED">
      <w:r>
        <w:rPr>
          <w:noProof/>
          <w:lang w:eastAsia="en-US"/>
        </w:rPr>
        <mc:AlternateContent>
          <mc:Choice Requires="wps">
            <w:drawing>
              <wp:inline distT="0" distB="0" distL="0" distR="0" wp14:anchorId="509D1672" wp14:editId="50C0ED90">
                <wp:extent cx="5486400" cy="2033270"/>
                <wp:effectExtent l="0" t="0" r="0" b="0"/>
                <wp:docPr id="5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03327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ACA28C" w14:textId="77777777" w:rsidR="00C74C65"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A5B44">
                              <w:rPr>
                                <w:rFonts w:ascii="Courier New" w:hAnsi="Courier New" w:cs="Courier New"/>
                                <w:color w:val="000000" w:themeColor="text1"/>
                                <w:sz w:val="18"/>
                                <w:szCs w:val="18"/>
                              </w:rPr>
                              <w:t xml:space="preserve"> cat mygenes.txt </w:t>
                            </w:r>
                          </w:p>
                          <w:p w14:paraId="49E49B24"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MRPL39</w:t>
                            </w:r>
                          </w:p>
                          <w:p w14:paraId="62209C74"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PANX2</w:t>
                            </w:r>
                          </w:p>
                          <w:p w14:paraId="181EE8F5"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BRCA1</w:t>
                            </w:r>
                          </w:p>
                          <w:p w14:paraId="74DBB82C" w14:textId="77777777" w:rsidR="00C74C65" w:rsidRPr="005A5B44"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A5B44">
                              <w:rPr>
                                <w:rFonts w:ascii="Courier New" w:hAnsi="Courier New" w:cs="Courier New"/>
                                <w:color w:val="000000" w:themeColor="text1"/>
                                <w:sz w:val="18"/>
                                <w:szCs w:val="18"/>
                              </w:rPr>
                              <w:t xml:space="preserve"> cat mygenes.txt | bior_lookup -d </w:t>
                            </w:r>
                            <w:r>
                              <w:rPr>
                                <w:rFonts w:ascii="Courier New" w:hAnsi="Courier New" w:cs="Courier New"/>
                                <w:color w:val="000000" w:themeColor="text1"/>
                                <w:sz w:val="18"/>
                                <w:szCs w:val="18"/>
                              </w:rPr>
                              <w:t>$bior/</w:t>
                            </w:r>
                            <w:r w:rsidRPr="005A5B44">
                              <w:rPr>
                                <w:rFonts w:ascii="Courier New" w:hAnsi="Courier New" w:cs="Courier New"/>
                                <w:color w:val="000000" w:themeColor="text1"/>
                                <w:sz w:val="18"/>
                                <w:szCs w:val="18"/>
                              </w:rPr>
                              <w:t xml:space="preserve">hgnc/2012_08_12/hgnc_GRCh37.tsv.bgz -p Approved_Symbol | bior_drill -p mapped_OMIM_ID | bior_lookup -d </w:t>
                            </w:r>
                            <w:r>
                              <w:rPr>
                                <w:rFonts w:ascii="Courier New" w:hAnsi="Courier New" w:cs="Courier New"/>
                                <w:color w:val="000000" w:themeColor="text1"/>
                                <w:sz w:val="18"/>
                                <w:szCs w:val="18"/>
                              </w:rPr>
                              <w:t>$bior</w:t>
                            </w:r>
                            <w:r w:rsidRPr="005A5B44">
                              <w:rPr>
                                <w:rFonts w:ascii="Courier New" w:hAnsi="Courier New" w:cs="Courier New"/>
                                <w:color w:val="000000" w:themeColor="text1"/>
                                <w:sz w:val="18"/>
                                <w:szCs w:val="18"/>
                              </w:rPr>
                              <w:t>/omim/2013_02_27/genemap_GRCh37.tsv.bgz -p MIM_Number | bior_drill -p Disorders</w:t>
                            </w:r>
                          </w:p>
                          <w:p w14:paraId="2C356087"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#UNKNOWN_1</w:t>
                            </w:r>
                            <w:r w:rsidRPr="005A5B44">
                              <w:rPr>
                                <w:rFonts w:ascii="Courier New" w:hAnsi="Courier New" w:cs="Courier New"/>
                                <w:color w:val="000000" w:themeColor="text1"/>
                                <w:sz w:val="18"/>
                                <w:szCs w:val="18"/>
                              </w:rPr>
                              <w:tab/>
                              <w:t>mapped_OMIM_ID</w:t>
                            </w:r>
                            <w:r w:rsidRPr="005A5B44">
                              <w:rPr>
                                <w:rFonts w:ascii="Courier New" w:hAnsi="Courier New" w:cs="Courier New"/>
                                <w:color w:val="000000" w:themeColor="text1"/>
                                <w:sz w:val="18"/>
                                <w:szCs w:val="18"/>
                              </w:rPr>
                              <w:tab/>
                              <w:t>Disorders</w:t>
                            </w:r>
                          </w:p>
                          <w:p w14:paraId="16C4EE4B"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MRPL39</w:t>
                            </w:r>
                            <w:r w:rsidRPr="005A5B44">
                              <w:rPr>
                                <w:rFonts w:ascii="Courier New" w:hAnsi="Courier New" w:cs="Courier New"/>
                                <w:color w:val="000000" w:themeColor="text1"/>
                                <w:sz w:val="18"/>
                                <w:szCs w:val="18"/>
                              </w:rPr>
                              <w:tab/>
                              <w:t>611845</w:t>
                            </w:r>
                            <w:r w:rsidRPr="005A5B44">
                              <w:rPr>
                                <w:rFonts w:ascii="Courier New" w:hAnsi="Courier New" w:cs="Courier New"/>
                                <w:color w:val="000000" w:themeColor="text1"/>
                                <w:sz w:val="18"/>
                                <w:szCs w:val="18"/>
                              </w:rPr>
                              <w:tab/>
                            </w:r>
                          </w:p>
                          <w:p w14:paraId="1BF65F28"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PANX2</w:t>
                            </w:r>
                            <w:r w:rsidRPr="005A5B44">
                              <w:rPr>
                                <w:rFonts w:ascii="Courier New" w:hAnsi="Courier New" w:cs="Courier New"/>
                                <w:color w:val="000000" w:themeColor="text1"/>
                                <w:sz w:val="18"/>
                                <w:szCs w:val="18"/>
                              </w:rPr>
                              <w:tab/>
                              <w:t>608421</w:t>
                            </w:r>
                            <w:r w:rsidRPr="005A5B44">
                              <w:rPr>
                                <w:rFonts w:ascii="Courier New" w:hAnsi="Courier New" w:cs="Courier New"/>
                                <w:color w:val="000000" w:themeColor="text1"/>
                                <w:sz w:val="18"/>
                                <w:szCs w:val="18"/>
                              </w:rPr>
                              <w:tab/>
                              <w:t>.</w:t>
                            </w:r>
                          </w:p>
                          <w:p w14:paraId="55AD45F1"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BRCA1</w:t>
                            </w:r>
                            <w:r w:rsidRPr="005A5B44">
                              <w:rPr>
                                <w:rFonts w:ascii="Courier New" w:hAnsi="Courier New" w:cs="Courier New"/>
                                <w:color w:val="000000" w:themeColor="text1"/>
                                <w:sz w:val="18"/>
                                <w:szCs w:val="18"/>
                              </w:rPr>
                              <w:tab/>
                              <w:t>113705</w:t>
                            </w:r>
                            <w:r w:rsidRPr="005A5B44">
                              <w:rPr>
                                <w:rFonts w:ascii="Courier New" w:hAnsi="Courier New" w:cs="Courier New"/>
                                <w:color w:val="000000" w:themeColor="text1"/>
                                <w:sz w:val="18"/>
                                <w:szCs w:val="18"/>
                              </w:rPr>
                              <w:tab/>
                              <w:t>{Breast-ovarian cancer, familial, 1}, 604370 (3); {Pancreatic cancer,</w:t>
                            </w:r>
                          </w:p>
                          <w:p w14:paraId="7361022B" w14:textId="77777777" w:rsidR="00C74C65" w:rsidRPr="00B1507D"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52" type="#_x0000_t202" style="width:6in;height:16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" fillcolor="#d8d8d8 [2732]" stroked="f">
                <v:path arrowok="t"/>
                <v:textbox>
                  <w:txbxContent>
                    <w:p w14:paraId="10ACA28C" w14:textId="77777777" w:rsidR="00C74C65"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A5B44">
                        <w:rPr>
                          <w:rFonts w:ascii="Courier New" w:hAnsi="Courier New" w:cs="Courier New"/>
                          <w:color w:val="000000" w:themeColor="text1"/>
                          <w:sz w:val="18"/>
                          <w:szCs w:val="18"/>
                        </w:rPr>
                        <w:t xml:space="preserve"> cat mygenes.txt </w:t>
                      </w:r>
                    </w:p>
                    <w:p w14:paraId="49E49B24"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MRPL39</w:t>
                      </w:r>
                    </w:p>
                    <w:p w14:paraId="62209C74"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PANX2</w:t>
                      </w:r>
                    </w:p>
                    <w:p w14:paraId="181EE8F5"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BRCA1</w:t>
                      </w:r>
                    </w:p>
                    <w:p w14:paraId="74DBB82C" w14:textId="77777777" w:rsidR="00C74C65" w:rsidRPr="005A5B44"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Pr="005A5B44">
                        <w:rPr>
                          <w:rFonts w:ascii="Courier New" w:hAnsi="Courier New" w:cs="Courier New"/>
                          <w:color w:val="000000" w:themeColor="text1"/>
                          <w:sz w:val="18"/>
                          <w:szCs w:val="18"/>
                        </w:rPr>
                        <w:t xml:space="preserve"> cat mygenes.txt | bior_lookup -d </w:t>
                      </w:r>
                      <w:r>
                        <w:rPr>
                          <w:rFonts w:ascii="Courier New" w:hAnsi="Courier New" w:cs="Courier New"/>
                          <w:color w:val="000000" w:themeColor="text1"/>
                          <w:sz w:val="18"/>
                          <w:szCs w:val="18"/>
                        </w:rPr>
                        <w:t>$bior/</w:t>
                      </w:r>
                      <w:r w:rsidRPr="005A5B44">
                        <w:rPr>
                          <w:rFonts w:ascii="Courier New" w:hAnsi="Courier New" w:cs="Courier New"/>
                          <w:color w:val="000000" w:themeColor="text1"/>
                          <w:sz w:val="18"/>
                          <w:szCs w:val="18"/>
                        </w:rPr>
                        <w:t xml:space="preserve">hgnc/2012_08_12/hgnc_GRCh37.tsv.bgz -p Approved_Symbol | bior_drill -p mapped_OMIM_ID | bior_lookup -d </w:t>
                      </w:r>
                      <w:r>
                        <w:rPr>
                          <w:rFonts w:ascii="Courier New" w:hAnsi="Courier New" w:cs="Courier New"/>
                          <w:color w:val="000000" w:themeColor="text1"/>
                          <w:sz w:val="18"/>
                          <w:szCs w:val="18"/>
                        </w:rPr>
                        <w:t>$bior</w:t>
                      </w:r>
                      <w:r w:rsidRPr="005A5B44">
                        <w:rPr>
                          <w:rFonts w:ascii="Courier New" w:hAnsi="Courier New" w:cs="Courier New"/>
                          <w:color w:val="000000" w:themeColor="text1"/>
                          <w:sz w:val="18"/>
                          <w:szCs w:val="18"/>
                        </w:rPr>
                        <w:t>/omim/2013_02_27/genemap_GRCh37.tsv.bgz -p MIM_Number | bior_drill -p Disorders</w:t>
                      </w:r>
                    </w:p>
                    <w:p w14:paraId="2C356087"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#UNKNOWN_1</w:t>
                      </w:r>
                      <w:r w:rsidRPr="005A5B44">
                        <w:rPr>
                          <w:rFonts w:ascii="Courier New" w:hAnsi="Courier New" w:cs="Courier New"/>
                          <w:color w:val="000000" w:themeColor="text1"/>
                          <w:sz w:val="18"/>
                          <w:szCs w:val="18"/>
                        </w:rPr>
                        <w:tab/>
                        <w:t>mapped_OMIM_ID</w:t>
                      </w:r>
                      <w:r w:rsidRPr="005A5B44">
                        <w:rPr>
                          <w:rFonts w:ascii="Courier New" w:hAnsi="Courier New" w:cs="Courier New"/>
                          <w:color w:val="000000" w:themeColor="text1"/>
                          <w:sz w:val="18"/>
                          <w:szCs w:val="18"/>
                        </w:rPr>
                        <w:tab/>
                        <w:t>Disorders</w:t>
                      </w:r>
                    </w:p>
                    <w:p w14:paraId="16C4EE4B"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MRPL39</w:t>
                      </w:r>
                      <w:r w:rsidRPr="005A5B44">
                        <w:rPr>
                          <w:rFonts w:ascii="Courier New" w:hAnsi="Courier New" w:cs="Courier New"/>
                          <w:color w:val="000000" w:themeColor="text1"/>
                          <w:sz w:val="18"/>
                          <w:szCs w:val="18"/>
                        </w:rPr>
                        <w:tab/>
                        <w:t>611845</w:t>
                      </w:r>
                      <w:r w:rsidRPr="005A5B44">
                        <w:rPr>
                          <w:rFonts w:ascii="Courier New" w:hAnsi="Courier New" w:cs="Courier New"/>
                          <w:color w:val="000000" w:themeColor="text1"/>
                          <w:sz w:val="18"/>
                          <w:szCs w:val="18"/>
                        </w:rPr>
                        <w:tab/>
                      </w:r>
                    </w:p>
                    <w:p w14:paraId="1BF65F28"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PANX2</w:t>
                      </w:r>
                      <w:r w:rsidRPr="005A5B44">
                        <w:rPr>
                          <w:rFonts w:ascii="Courier New" w:hAnsi="Courier New" w:cs="Courier New"/>
                          <w:color w:val="000000" w:themeColor="text1"/>
                          <w:sz w:val="18"/>
                          <w:szCs w:val="18"/>
                        </w:rPr>
                        <w:tab/>
                        <w:t>608421</w:t>
                      </w:r>
                      <w:r w:rsidRPr="005A5B44">
                        <w:rPr>
                          <w:rFonts w:ascii="Courier New" w:hAnsi="Courier New" w:cs="Courier New"/>
                          <w:color w:val="000000" w:themeColor="text1"/>
                          <w:sz w:val="18"/>
                          <w:szCs w:val="18"/>
                        </w:rPr>
                        <w:tab/>
                        <w:t>.</w:t>
                      </w:r>
                    </w:p>
                    <w:p w14:paraId="55AD45F1" w14:textId="77777777" w:rsidR="00C74C65" w:rsidRPr="005A5B44" w:rsidRDefault="00C74C65" w:rsidP="005A5B44">
                      <w:pPr>
                        <w:rPr>
                          <w:rFonts w:ascii="Courier New" w:hAnsi="Courier New" w:cs="Courier New"/>
                          <w:color w:val="000000" w:themeColor="text1"/>
                          <w:sz w:val="18"/>
                          <w:szCs w:val="18"/>
                        </w:rPr>
                      </w:pPr>
                      <w:r w:rsidRPr="005A5B44">
                        <w:rPr>
                          <w:rFonts w:ascii="Courier New" w:hAnsi="Courier New" w:cs="Courier New"/>
                          <w:color w:val="000000" w:themeColor="text1"/>
                          <w:sz w:val="18"/>
                          <w:szCs w:val="18"/>
                        </w:rPr>
                        <w:t>BRCA1</w:t>
                      </w:r>
                      <w:r w:rsidRPr="005A5B44">
                        <w:rPr>
                          <w:rFonts w:ascii="Courier New" w:hAnsi="Courier New" w:cs="Courier New"/>
                          <w:color w:val="000000" w:themeColor="text1"/>
                          <w:sz w:val="18"/>
                          <w:szCs w:val="18"/>
                        </w:rPr>
                        <w:tab/>
                        <w:t>113705</w:t>
                      </w:r>
                      <w:r w:rsidRPr="005A5B44">
                        <w:rPr>
                          <w:rFonts w:ascii="Courier New" w:hAnsi="Courier New" w:cs="Courier New"/>
                          <w:color w:val="000000" w:themeColor="text1"/>
                          <w:sz w:val="18"/>
                          <w:szCs w:val="18"/>
                        </w:rPr>
                        <w:tab/>
                        <w:t>{Breast-ovarian cancer, familial, 1}, 604370 (3); {Pancreatic cancer,</w:t>
                      </w:r>
                    </w:p>
                    <w:p w14:paraId="7361022B" w14:textId="77777777" w:rsidR="00C74C65" w:rsidRPr="00B1507D" w:rsidRDefault="00C74C65" w:rsidP="005A5B44">
                      <w:pPr>
                        <w:rPr>
                          <w:rFonts w:ascii="Courier New" w:hAnsi="Courier New" w:cs="Courier New"/>
                          <w:color w:val="000000" w:themeColor="text1"/>
                          <w:sz w:val="18"/>
                          <w:szCs w:val="18"/>
                        </w:rPr>
                      </w:pPr>
                      <w:r>
                        <w:rPr>
                          <w:rFonts w:ascii="Courier New" w:hAnsi="Courier New" w:cs="Courier New"/>
                          <w:color w:val="000000" w:themeColor="text1"/>
                          <w:sz w:val="18"/>
                          <w:szCs w:val="18"/>
                        </w:rPr>
                        <w:t>$</w:t>
                      </w:r>
                    </w:p>
                  </w:txbxContent>
                </v:textbox>
                <w10:anchorlock/>
              </v:shape>
            </w:pict>
          </mc:Fallback>
        </mc:AlternateContent>
      </w:r>
    </w:p>
    <w:p w14:paraId="6EFD9B82" w14:textId="77777777" w:rsidR="002A3E99" w:rsidRDefault="002A3E99" w:rsidP="004D79ED"/>
    <w:p w14:paraId="1243C676" w14:textId="77777777" w:rsidR="007E11CE" w:rsidRPr="000A17BA" w:rsidRDefault="007E11CE" w:rsidP="007E11CE">
      <w:r>
        <w:t xml:space="preserve">Note: </w:t>
      </w:r>
      <w:r w:rsidRPr="000A17BA">
        <w:t>period '.' always means the</w:t>
      </w:r>
      <w:r>
        <w:t xml:space="preserve"> value was not in the dataset.   So in this case, some genes are not associated with disorders in OMIM.</w:t>
      </w:r>
    </w:p>
    <w:p w14:paraId="4D2156A3" w14:textId="77777777" w:rsidR="002A3E99" w:rsidRDefault="002A3E99" w:rsidP="004D79ED"/>
    <w:p w14:paraId="130586C8" w14:textId="77777777" w:rsidR="007E11CE" w:rsidRDefault="007E11CE" w:rsidP="004D79ED"/>
    <w:p w14:paraId="561058C8" w14:textId="77777777" w:rsidR="007E11CE" w:rsidRDefault="007E11CE" w:rsidP="007E11CE">
      <w:pPr>
        <w:pStyle w:val="Heading2"/>
      </w:pPr>
      <w:bookmarkStart w:id="176" w:name="_Toc239405569"/>
      <w:r>
        <w:t>Generating an OMIM Disorder Report for a Set of rsIDs</w:t>
      </w:r>
      <w:bookmarkEnd w:id="176"/>
    </w:p>
    <w:p w14:paraId="4C2ADE5A" w14:textId="77777777" w:rsidR="002A3E99" w:rsidRDefault="002A3E99" w:rsidP="004D79ED"/>
    <w:p w14:paraId="23A0F98A" w14:textId="77777777" w:rsidR="0071541E" w:rsidRDefault="0071541E" w:rsidP="004D79ED"/>
    <w:p w14:paraId="7191EA9D" w14:textId="5FFFCB76" w:rsidR="0071541E" w:rsidRDefault="00DB5783" w:rsidP="004D79ED">
      <w:r>
        <w:rPr>
          <w:noProof/>
          <w:lang w:eastAsia="en-US"/>
        </w:rPr>
        <mc:AlternateContent>
          <mc:Choice Requires="wps">
            <w:drawing>
              <wp:inline distT="0" distB="0" distL="0" distR="0" wp14:anchorId="139D5874" wp14:editId="4687BA38">
                <wp:extent cx="5486400" cy="1243965"/>
                <wp:effectExtent l="0" t="0" r="0" b="635"/>
                <wp:docPr id="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24396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4377C" w14:textId="77777777" w:rsidR="00C74C65" w:rsidRPr="00207A95" w:rsidRDefault="00C74C65" w:rsidP="0071541E">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Want OMIM</w:t>
                            </w:r>
                          </w:p>
                          <w:p w14:paraId="1561573B" w14:textId="27C3E409" w:rsidR="00C74C65" w:rsidRPr="00207A95" w:rsidRDefault="00C74C65" w:rsidP="0071541E">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207A95">
                              <w:rPr>
                                <w:rFonts w:ascii="Courier New" w:hAnsi="Courier New" w:cs="Courier New"/>
                                <w:color w:val="000000" w:themeColor="text1"/>
                                <w:sz w:val="18"/>
                                <w:szCs w:val="18"/>
                              </w:rPr>
                              <w:t xml:space="preserve"> | bior_overlap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$catalogs/NCBIGene/GRCh37_p10/ genes.tsv.bgz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GeneID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 | cut -­</w:t>
                            </w:r>
                            <w:r w:rsidRPr="00207A95">
                              <w:rPr>
                                <w:rFonts w:cs="Courier New"/>
                                <w:color w:val="000000" w:themeColor="text1"/>
                                <w:sz w:val="18"/>
                                <w:szCs w:val="18"/>
                              </w:rPr>
                              <w:t>‐</w:t>
                            </w:r>
                            <w:r w:rsidRPr="00207A95">
                              <w:rPr>
                                <w:rFonts w:ascii="Courier New" w:hAnsi="Courier New" w:cs="Courier New"/>
                                <w:color w:val="000000" w:themeColor="text1"/>
                                <w:sz w:val="18"/>
                                <w:szCs w:val="18"/>
                              </w:rPr>
                              <w:t>f9 -­</w:t>
                            </w:r>
                            <w:r w:rsidRPr="00207A95">
                              <w:rPr>
                                <w:rFonts w:cs="Courier New"/>
                                <w:color w:val="000000" w:themeColor="text1"/>
                                <w:sz w:val="18"/>
                                <w:szCs w:val="18"/>
                              </w:rPr>
                              <w:t>‐</w:t>
                            </w:r>
                            <w:r w:rsidRPr="00207A95">
                              <w:rPr>
                                <w:rFonts w:ascii="Courier New" w:hAnsi="Courier New" w:cs="Courier New"/>
                                <w:color w:val="000000" w:themeColor="text1"/>
                                <w:sz w:val="18"/>
                                <w:szCs w:val="18"/>
                              </w:rPr>
                              <w:t xml:space="preserve"> -­</w:t>
                            </w:r>
                            <w:r w:rsidRPr="00207A95">
                              <w:rPr>
                                <w:rFonts w:cs="Courier New"/>
                                <w:color w:val="000000" w:themeColor="text1"/>
                                <w:sz w:val="18"/>
                                <w:szCs w:val="18"/>
                              </w:rPr>
                              <w:t>‐</w:t>
                            </w:r>
                            <w:r w:rsidRPr="00207A95">
                              <w:rPr>
                                <w:rFonts w:ascii="Courier New" w:hAnsi="Courier New" w:cs="Courier New"/>
                                <w:color w:val="000000" w:themeColor="text1"/>
                                <w:sz w:val="18"/>
                                <w:szCs w:val="18"/>
                              </w:rPr>
                              <w:t>complement | bior_lookup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$catalogs/omim/2013_02_27/ genemap_GRCh37.tsv.bgz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MIM_Number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Disorders &gt; example.w_omim.</w:t>
                            </w:r>
                          </w:p>
                          <w:p w14:paraId="525C3B57" w14:textId="77777777" w:rsidR="00C74C65" w:rsidRPr="00B1507D" w:rsidRDefault="00C74C65" w:rsidP="0071541E">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53" type="#_x0000_t202" style="width:6in;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" fillcolor="#d8d8d8 [2732]" stroked="f">
                <v:path arrowok="t"/>
                <v:textbox>
                  <w:txbxContent>
                    <w:p w14:paraId="11D4377C" w14:textId="77777777" w:rsidR="00C74C65" w:rsidRPr="00207A95" w:rsidRDefault="00C74C65" w:rsidP="0071541E">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Want OMIM</w:t>
                      </w:r>
                    </w:p>
                    <w:p w14:paraId="1561573B" w14:textId="27C3E409" w:rsidR="00C74C65" w:rsidRPr="00207A95" w:rsidRDefault="00C74C65" w:rsidP="0071541E">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207A95">
                        <w:rPr>
                          <w:rFonts w:ascii="Courier New" w:hAnsi="Courier New" w:cs="Courier New"/>
                          <w:color w:val="000000" w:themeColor="text1"/>
                          <w:sz w:val="18"/>
                          <w:szCs w:val="18"/>
                        </w:rPr>
                        <w:t xml:space="preserve"> | bior_overlap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$catalogs/NCBIGene/GRCh37_p10/ genes.tsv.bgz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GeneID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 | cut -­</w:t>
                      </w:r>
                      <w:r w:rsidRPr="00207A95">
                        <w:rPr>
                          <w:rFonts w:cs="Courier New"/>
                          <w:color w:val="000000" w:themeColor="text1"/>
                          <w:sz w:val="18"/>
                          <w:szCs w:val="18"/>
                        </w:rPr>
                        <w:t>‐</w:t>
                      </w:r>
                      <w:r w:rsidRPr="00207A95">
                        <w:rPr>
                          <w:rFonts w:ascii="Courier New" w:hAnsi="Courier New" w:cs="Courier New"/>
                          <w:color w:val="000000" w:themeColor="text1"/>
                          <w:sz w:val="18"/>
                          <w:szCs w:val="18"/>
                        </w:rPr>
                        <w:t>f9 -­</w:t>
                      </w:r>
                      <w:r w:rsidRPr="00207A95">
                        <w:rPr>
                          <w:rFonts w:cs="Courier New"/>
                          <w:color w:val="000000" w:themeColor="text1"/>
                          <w:sz w:val="18"/>
                          <w:szCs w:val="18"/>
                        </w:rPr>
                        <w:t>‐</w:t>
                      </w:r>
                      <w:r w:rsidRPr="00207A95">
                        <w:rPr>
                          <w:rFonts w:ascii="Courier New" w:hAnsi="Courier New" w:cs="Courier New"/>
                          <w:color w:val="000000" w:themeColor="text1"/>
                          <w:sz w:val="18"/>
                          <w:szCs w:val="18"/>
                        </w:rPr>
                        <w:t xml:space="preserve"> -­</w:t>
                      </w:r>
                      <w:r w:rsidRPr="00207A95">
                        <w:rPr>
                          <w:rFonts w:cs="Courier New"/>
                          <w:color w:val="000000" w:themeColor="text1"/>
                          <w:sz w:val="18"/>
                          <w:szCs w:val="18"/>
                        </w:rPr>
                        <w:t>‐</w:t>
                      </w:r>
                      <w:r w:rsidRPr="00207A95">
                        <w:rPr>
                          <w:rFonts w:ascii="Courier New" w:hAnsi="Courier New" w:cs="Courier New"/>
                          <w:color w:val="000000" w:themeColor="text1"/>
                          <w:sz w:val="18"/>
                          <w:szCs w:val="18"/>
                        </w:rPr>
                        <w:t>complement | bior_lookup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$catalogs/omim/2013_02_27/ genemap_GRCh37.tsv.bgz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MIM_Number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Disorders &gt; example.w_omim.</w:t>
                      </w:r>
                    </w:p>
                    <w:p w14:paraId="525C3B57" w14:textId="77777777" w:rsidR="00C74C65" w:rsidRPr="00B1507D" w:rsidRDefault="00C74C65" w:rsidP="0071541E">
                      <w:pPr>
                        <w:rPr>
                          <w:rFonts w:ascii="Courier New" w:hAnsi="Courier New" w:cs="Courier New"/>
                          <w:color w:val="000000" w:themeColor="text1"/>
                          <w:sz w:val="18"/>
                          <w:szCs w:val="18"/>
                        </w:rPr>
                      </w:pPr>
                    </w:p>
                  </w:txbxContent>
                </v:textbox>
                <w10:anchorlock/>
              </v:shape>
            </w:pict>
          </mc:Fallback>
        </mc:AlternateContent>
      </w:r>
    </w:p>
    <w:p w14:paraId="05E26DD1" w14:textId="77777777" w:rsidR="0071541E" w:rsidRDefault="0071541E" w:rsidP="004D79ED"/>
    <w:p w14:paraId="5A9BAA3D" w14:textId="77777777" w:rsidR="0071541E" w:rsidRDefault="0071541E" w:rsidP="004D79ED"/>
    <w:p w14:paraId="20DED2A9" w14:textId="77777777" w:rsidR="0071541E" w:rsidRDefault="0071541E" w:rsidP="004D79ED"/>
    <w:p w14:paraId="1F445179" w14:textId="77777777" w:rsidR="0071541E" w:rsidRDefault="0071541E" w:rsidP="004D79ED"/>
    <w:p w14:paraId="1AF64BA7" w14:textId="77777777" w:rsidR="0071541E" w:rsidRDefault="0071541E" w:rsidP="004D79ED"/>
    <w:p w14:paraId="75C0FE16" w14:textId="77777777" w:rsidR="004D79ED" w:rsidRPr="000A17BA" w:rsidRDefault="004D79ED" w:rsidP="004D79ED">
      <w:r w:rsidRPr="000A17BA">
        <w:t>Use lookup to also find any disease/condition information in OMIM.  First, the gene catalog just happens to have the OMIM id ("MIM"), so alter the command to drill that out:</w:t>
      </w:r>
    </w:p>
    <w:p w14:paraId="07E08995" w14:textId="77777777" w:rsidR="00587AF3" w:rsidRPr="000A17BA" w:rsidRDefault="00587AF3" w:rsidP="004D79ED"/>
    <w:p w14:paraId="4C0AC8B5" w14:textId="11A973CE" w:rsidR="00587AF3" w:rsidRPr="000A17BA" w:rsidRDefault="00DB5783" w:rsidP="004D79ED">
      <w:r>
        <w:rPr>
          <w:noProof/>
          <w:lang w:eastAsia="en-US"/>
        </w:rPr>
        <mc:AlternateContent>
          <mc:Choice Requires="wps">
            <w:drawing>
              <wp:inline distT="0" distB="0" distL="0" distR="0" wp14:anchorId="27167C87" wp14:editId="4A9D5A99">
                <wp:extent cx="5486400" cy="1243965"/>
                <wp:effectExtent l="0" t="0" r="0" b="635"/>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24396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6ACFC6" w14:textId="77777777" w:rsidR="00C74C65" w:rsidRPr="00207A95" w:rsidRDefault="00C74C65" w:rsidP="00207A95">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Want OMIM</w:t>
                            </w:r>
                          </w:p>
                          <w:p w14:paraId="1CB19EEC" w14:textId="7A4B0311" w:rsidR="00C74C65" w:rsidRPr="00207A95" w:rsidRDefault="00C74C65" w:rsidP="00207A95">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207A95">
                              <w:rPr>
                                <w:rFonts w:ascii="Courier New" w:hAnsi="Courier New" w:cs="Courier New"/>
                                <w:color w:val="000000" w:themeColor="text1"/>
                                <w:sz w:val="18"/>
                                <w:szCs w:val="18"/>
                              </w:rPr>
                              <w:t xml:space="preserve"> | bior_overlap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$catalogs/NCBIGene/GRCh37_p10/ genes.tsv.bgz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GeneID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 | cut -­</w:t>
                            </w:r>
                            <w:r w:rsidRPr="00207A95">
                              <w:rPr>
                                <w:rFonts w:cs="Courier New"/>
                                <w:color w:val="000000" w:themeColor="text1"/>
                                <w:sz w:val="18"/>
                                <w:szCs w:val="18"/>
                              </w:rPr>
                              <w:t>‐</w:t>
                            </w:r>
                            <w:r w:rsidRPr="00207A95">
                              <w:rPr>
                                <w:rFonts w:ascii="Courier New" w:hAnsi="Courier New" w:cs="Courier New"/>
                                <w:color w:val="000000" w:themeColor="text1"/>
                                <w:sz w:val="18"/>
                                <w:szCs w:val="18"/>
                              </w:rPr>
                              <w:t>f9 -­</w:t>
                            </w:r>
                            <w:r w:rsidRPr="00207A95">
                              <w:rPr>
                                <w:rFonts w:cs="Courier New"/>
                                <w:color w:val="000000" w:themeColor="text1"/>
                                <w:sz w:val="18"/>
                                <w:szCs w:val="18"/>
                              </w:rPr>
                              <w:t>‐</w:t>
                            </w:r>
                            <w:r w:rsidRPr="00207A95">
                              <w:rPr>
                                <w:rFonts w:ascii="Courier New" w:hAnsi="Courier New" w:cs="Courier New"/>
                                <w:color w:val="000000" w:themeColor="text1"/>
                                <w:sz w:val="18"/>
                                <w:szCs w:val="18"/>
                              </w:rPr>
                              <w:t xml:space="preserve"> -­</w:t>
                            </w:r>
                            <w:r w:rsidRPr="00207A95">
                              <w:rPr>
                                <w:rFonts w:cs="Courier New"/>
                                <w:color w:val="000000" w:themeColor="text1"/>
                                <w:sz w:val="18"/>
                                <w:szCs w:val="18"/>
                              </w:rPr>
                              <w:t>‐</w:t>
                            </w:r>
                            <w:r w:rsidRPr="00207A95">
                              <w:rPr>
                                <w:rFonts w:ascii="Courier New" w:hAnsi="Courier New" w:cs="Courier New"/>
                                <w:color w:val="000000" w:themeColor="text1"/>
                                <w:sz w:val="18"/>
                                <w:szCs w:val="18"/>
                              </w:rPr>
                              <w:t>complement | bior_lookup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$catalogs/omim/2013_02_27/ genemap_GRCh37.tsv.bgz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MIM_Number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Disorders &gt; example.w_omim.</w:t>
                            </w:r>
                          </w:p>
                          <w:p w14:paraId="652A7BDB" w14:textId="77777777" w:rsidR="00C74C65" w:rsidRPr="00B1507D" w:rsidRDefault="00C74C65" w:rsidP="00207A95">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54" type="#_x0000_t202" style="width:6in;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" fillcolor="#d8d8d8 [2732]" stroked="f">
                <v:path arrowok="t"/>
                <v:textbox>
                  <w:txbxContent>
                    <w:p w14:paraId="006ACFC6" w14:textId="77777777" w:rsidR="00C74C65" w:rsidRPr="00207A95" w:rsidRDefault="00C74C65" w:rsidP="00207A95">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Want OMIM</w:t>
                      </w:r>
                    </w:p>
                    <w:p w14:paraId="1CB19EEC" w14:textId="7A4B0311" w:rsidR="00C74C65" w:rsidRPr="00207A95" w:rsidRDefault="00C74C65" w:rsidP="00207A95">
                      <w:pPr>
                        <w:widowControl w:val="0"/>
                        <w:autoSpaceDE w:val="0"/>
                        <w:autoSpaceDN w:val="0"/>
                        <w:adjustRightInd w:val="0"/>
                        <w:spacing w:after="240"/>
                        <w:rPr>
                          <w:rFonts w:ascii="Courier New" w:hAnsi="Courier New" w:cs="Courier New"/>
                          <w:color w:val="000000" w:themeColor="text1"/>
                          <w:sz w:val="18"/>
                          <w:szCs w:val="18"/>
                        </w:rPr>
                      </w:pPr>
                      <w:r w:rsidRPr="00207A95">
                        <w:rPr>
                          <w:rFonts w:ascii="Courier New" w:hAnsi="Courier New" w:cs="Courier New"/>
                          <w:color w:val="000000" w:themeColor="text1"/>
                          <w:sz w:val="18"/>
                          <w:szCs w:val="18"/>
                        </w:rPr>
                        <w:t xml:space="preserve">cat example.vcf | </w:t>
                      </w:r>
                      <w:r>
                        <w:rPr>
                          <w:rFonts w:ascii="Courier New" w:hAnsi="Courier New" w:cs="Courier New"/>
                          <w:color w:val="000000" w:themeColor="text1"/>
                          <w:sz w:val="18"/>
                          <w:szCs w:val="18"/>
                        </w:rPr>
                        <w:t>bior_vcf_to_tjson</w:t>
                      </w:r>
                      <w:r w:rsidRPr="00207A95">
                        <w:rPr>
                          <w:rFonts w:ascii="Courier New" w:hAnsi="Courier New" w:cs="Courier New"/>
                          <w:color w:val="000000" w:themeColor="text1"/>
                          <w:sz w:val="18"/>
                          <w:szCs w:val="18"/>
                        </w:rPr>
                        <w:t xml:space="preserve"> | bior_overlap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$catalogs/NCBIGene/GRCh37_p10/ genes.tsv.bgz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GeneID -­</w:t>
                      </w:r>
                      <w:r w:rsidRPr="00207A95">
                        <w:rPr>
                          <w:rFonts w:cs="Courier New"/>
                          <w:color w:val="000000" w:themeColor="text1"/>
                          <w:sz w:val="18"/>
                          <w:szCs w:val="18"/>
                        </w:rPr>
                        <w:t>‐</w:t>
                      </w:r>
                      <w:r w:rsidRPr="00207A95">
                        <w:rPr>
                          <w:rFonts w:ascii="Courier New" w:hAnsi="Courier New" w:cs="Courier New"/>
                          <w:color w:val="000000" w:themeColor="text1"/>
                          <w:sz w:val="18"/>
                          <w:szCs w:val="18"/>
                        </w:rPr>
                        <w:t>p gene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 | cut -­</w:t>
                      </w:r>
                      <w:r w:rsidRPr="00207A95">
                        <w:rPr>
                          <w:rFonts w:cs="Courier New"/>
                          <w:color w:val="000000" w:themeColor="text1"/>
                          <w:sz w:val="18"/>
                          <w:szCs w:val="18"/>
                        </w:rPr>
                        <w:t>‐</w:t>
                      </w:r>
                      <w:r w:rsidRPr="00207A95">
                        <w:rPr>
                          <w:rFonts w:ascii="Courier New" w:hAnsi="Courier New" w:cs="Courier New"/>
                          <w:color w:val="000000" w:themeColor="text1"/>
                          <w:sz w:val="18"/>
                          <w:szCs w:val="18"/>
                        </w:rPr>
                        <w:t>f9 -­</w:t>
                      </w:r>
                      <w:r w:rsidRPr="00207A95">
                        <w:rPr>
                          <w:rFonts w:cs="Courier New"/>
                          <w:color w:val="000000" w:themeColor="text1"/>
                          <w:sz w:val="18"/>
                          <w:szCs w:val="18"/>
                        </w:rPr>
                        <w:t>‐</w:t>
                      </w:r>
                      <w:r w:rsidRPr="00207A95">
                        <w:rPr>
                          <w:rFonts w:ascii="Courier New" w:hAnsi="Courier New" w:cs="Courier New"/>
                          <w:color w:val="000000" w:themeColor="text1"/>
                          <w:sz w:val="18"/>
                          <w:szCs w:val="18"/>
                        </w:rPr>
                        <w:t xml:space="preserve"> -­</w:t>
                      </w:r>
                      <w:r w:rsidRPr="00207A95">
                        <w:rPr>
                          <w:rFonts w:cs="Courier New"/>
                          <w:color w:val="000000" w:themeColor="text1"/>
                          <w:sz w:val="18"/>
                          <w:szCs w:val="18"/>
                        </w:rPr>
                        <w:t>‐</w:t>
                      </w:r>
                      <w:r w:rsidRPr="00207A95">
                        <w:rPr>
                          <w:rFonts w:ascii="Courier New" w:hAnsi="Courier New" w:cs="Courier New"/>
                          <w:color w:val="000000" w:themeColor="text1"/>
                          <w:sz w:val="18"/>
                          <w:szCs w:val="18"/>
                        </w:rPr>
                        <w:t>complement | bior_lookup -­</w:t>
                      </w:r>
                      <w:r w:rsidRPr="00207A95">
                        <w:rPr>
                          <w:rFonts w:cs="Courier New"/>
                          <w:color w:val="000000" w:themeColor="text1"/>
                          <w:sz w:val="18"/>
                          <w:szCs w:val="18"/>
                        </w:rPr>
                        <w:t>‐</w:t>
                      </w:r>
                      <w:r w:rsidRPr="00207A95">
                        <w:rPr>
                          <w:rFonts w:ascii="Courier New" w:hAnsi="Courier New" w:cs="Courier New"/>
                          <w:color w:val="000000" w:themeColor="text1"/>
                          <w:sz w:val="18"/>
                          <w:szCs w:val="18"/>
                        </w:rPr>
                        <w:t>d $catalogs/omim/2013_02_27/ genemap_GRCh37.tsv.bgz -­</w:t>
                      </w:r>
                      <w:r w:rsidRPr="00207A95">
                        <w:rPr>
                          <w:rFonts w:cs="Courier New"/>
                          <w:color w:val="000000" w:themeColor="text1"/>
                          <w:sz w:val="18"/>
                          <w:szCs w:val="18"/>
                        </w:rPr>
                        <w:t>‐</w:t>
                      </w:r>
                      <w:r w:rsidRPr="00207A95">
                        <w:rPr>
                          <w:rFonts w:ascii="Courier New" w:hAnsi="Courier New" w:cs="Courier New"/>
                          <w:color w:val="000000" w:themeColor="text1"/>
                          <w:sz w:val="18"/>
                          <w:szCs w:val="18"/>
                        </w:rPr>
                        <w:t>p MIM_Number | bior_drill -­</w:t>
                      </w:r>
                      <w:r w:rsidRPr="00207A95">
                        <w:rPr>
                          <w:rFonts w:cs="Courier New"/>
                          <w:color w:val="000000" w:themeColor="text1"/>
                          <w:sz w:val="18"/>
                          <w:szCs w:val="18"/>
                        </w:rPr>
                        <w:t>‐</w:t>
                      </w:r>
                      <w:r w:rsidRPr="00207A95">
                        <w:rPr>
                          <w:rFonts w:ascii="Courier New" w:hAnsi="Courier New" w:cs="Courier New"/>
                          <w:color w:val="000000" w:themeColor="text1"/>
                          <w:sz w:val="18"/>
                          <w:szCs w:val="18"/>
                        </w:rPr>
                        <w:t>p Disorders &gt; example.w_omim.</w:t>
                      </w:r>
                    </w:p>
                    <w:p w14:paraId="652A7BDB" w14:textId="77777777" w:rsidR="00C74C65" w:rsidRPr="00B1507D" w:rsidRDefault="00C74C65" w:rsidP="00207A95">
                      <w:pPr>
                        <w:rPr>
                          <w:rFonts w:ascii="Courier New" w:hAnsi="Courier New" w:cs="Courier New"/>
                          <w:color w:val="000000" w:themeColor="text1"/>
                          <w:sz w:val="18"/>
                          <w:szCs w:val="18"/>
                        </w:rPr>
                      </w:pPr>
                    </w:p>
                  </w:txbxContent>
                </v:textbox>
                <w10:anchorlock/>
              </v:shape>
            </w:pict>
          </mc:Fallback>
        </mc:AlternateContent>
      </w:r>
    </w:p>
    <w:p w14:paraId="54C2AEB4" w14:textId="77777777" w:rsidR="00587AF3" w:rsidRPr="000A17BA" w:rsidRDefault="00587AF3" w:rsidP="004D79ED"/>
    <w:p w14:paraId="4BB51F42" w14:textId="77777777" w:rsidR="00587AF3" w:rsidRPr="000A17BA" w:rsidRDefault="00587AF3" w:rsidP="00587AF3">
      <w:pPr>
        <w:widowControl w:val="0"/>
        <w:autoSpaceDE w:val="0"/>
        <w:autoSpaceDN w:val="0"/>
        <w:adjustRightInd w:val="0"/>
        <w:spacing w:after="240"/>
        <w:rPr>
          <w:rFonts w:cs="Courier New"/>
          <w:color w:val="000000" w:themeColor="text1"/>
          <w:sz w:val="18"/>
          <w:szCs w:val="18"/>
        </w:rPr>
      </w:pPr>
    </w:p>
    <w:p w14:paraId="7E7D0815" w14:textId="77777777" w:rsidR="00587AF3" w:rsidRPr="000A17BA" w:rsidRDefault="00587AF3" w:rsidP="004D79ED"/>
    <w:p w14:paraId="1DABF70E" w14:textId="01123FC0" w:rsidR="00587AF3" w:rsidRPr="000A17BA" w:rsidRDefault="00DB5783" w:rsidP="004D79ED">
      <w:r>
        <w:rPr>
          <w:noProof/>
          <w:lang w:eastAsia="en-US"/>
        </w:rPr>
        <mc:AlternateContent>
          <mc:Choice Requires="wps">
            <w:drawing>
              <wp:inline distT="0" distB="0" distL="0" distR="0" wp14:anchorId="283CAAE1" wp14:editId="7EB857EE">
                <wp:extent cx="5486400" cy="2222500"/>
                <wp:effectExtent l="0" t="0" r="0" b="12700"/>
                <wp:docPr id="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225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FE59A" w14:textId="61609516"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cat example.vcf | </w:t>
                            </w:r>
                            <w:r>
                              <w:rPr>
                                <w:rFonts w:ascii="Courier New" w:hAnsi="Courier New" w:cs="Courier New"/>
                                <w:sz w:val="18"/>
                                <w:szCs w:val="18"/>
                              </w:rPr>
                              <w:t>bior_vcf_to_tjson</w:t>
                            </w:r>
                            <w:r w:rsidRPr="00D44962">
                              <w:rPr>
                                <w:rFonts w:ascii="Courier New" w:hAnsi="Courier New" w:cs="Courier New"/>
                                <w:sz w:val="18"/>
                                <w:szCs w:val="18"/>
                              </w:rPr>
                              <w:t xml:space="preserve"> | bior_overlap -d $bior/NCBIGene/GRCh37_p10/genes.tsv.bgz | bior_drill -p GeneID -p gene  | cut -f 9 --complement | bior_lookup -d $bior/hgnc/2012_08_12/hgnc_GRCh37.tsv.bgz -p Approved_Symbol </w:t>
                            </w:r>
                          </w:p>
                          <w:p w14:paraId="32583A82" w14:textId="77777777" w:rsidR="00C74C65" w:rsidRPr="00D44962" w:rsidRDefault="00C74C65" w:rsidP="001A0B92">
                            <w:pPr>
                              <w:rPr>
                                <w:rFonts w:ascii="Courier New" w:hAnsi="Courier New" w:cs="Courier New"/>
                                <w:sz w:val="18"/>
                                <w:szCs w:val="18"/>
                              </w:rPr>
                            </w:pPr>
                          </w:p>
                          <w:p w14:paraId="7DC966D6" w14:textId="47AB1985"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 cat example.vcf | </w:t>
                            </w:r>
                            <w:r>
                              <w:rPr>
                                <w:rFonts w:ascii="Courier New" w:hAnsi="Courier New" w:cs="Courier New"/>
                                <w:sz w:val="18"/>
                                <w:szCs w:val="18"/>
                              </w:rPr>
                              <w:t>bior_vcf_to_tjson</w:t>
                            </w:r>
                            <w:r w:rsidRPr="00D44962">
                              <w:rPr>
                                <w:rFonts w:ascii="Courier New" w:hAnsi="Courier New" w:cs="Courier New"/>
                                <w:sz w:val="18"/>
                                <w:szCs w:val="18"/>
                              </w:rPr>
                              <w:t xml:space="preserve"> | bior_overlap -d $bior/NCBIGene/GRCh37_p10/genes.tsv.bgz | bior_drill -p GeneID -p gene -p MIM | cut -f 9 --complement </w:t>
                            </w:r>
                          </w:p>
                          <w:p w14:paraId="327B293D"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##fileformat=VCFv4.0</w:t>
                            </w:r>
                          </w:p>
                          <w:p w14:paraId="39E9C8A0"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#CHROM</w:t>
                            </w:r>
                            <w:r w:rsidRPr="00D44962">
                              <w:rPr>
                                <w:rFonts w:ascii="Courier New" w:hAnsi="Courier New" w:cs="Courier New"/>
                                <w:sz w:val="18"/>
                                <w:szCs w:val="18"/>
                              </w:rPr>
                              <w:tab/>
                              <w:t>POS</w:t>
                            </w:r>
                            <w:r w:rsidRPr="00D44962">
                              <w:rPr>
                                <w:rFonts w:ascii="Courier New" w:hAnsi="Courier New" w:cs="Courier New"/>
                                <w:sz w:val="18"/>
                                <w:szCs w:val="18"/>
                              </w:rPr>
                              <w:tab/>
                              <w:t>ID</w:t>
                            </w:r>
                            <w:r w:rsidRPr="00D44962">
                              <w:rPr>
                                <w:rFonts w:ascii="Courier New" w:hAnsi="Courier New" w:cs="Courier New"/>
                                <w:sz w:val="18"/>
                                <w:szCs w:val="18"/>
                              </w:rPr>
                              <w:tab/>
                              <w:t>REF</w:t>
                            </w:r>
                            <w:r w:rsidRPr="00D44962">
                              <w:rPr>
                                <w:rFonts w:ascii="Courier New" w:hAnsi="Courier New" w:cs="Courier New"/>
                                <w:sz w:val="18"/>
                                <w:szCs w:val="18"/>
                              </w:rPr>
                              <w:tab/>
                              <w:t>ALT</w:t>
                            </w:r>
                            <w:r w:rsidRPr="00D44962">
                              <w:rPr>
                                <w:rFonts w:ascii="Courier New" w:hAnsi="Courier New" w:cs="Courier New"/>
                                <w:sz w:val="18"/>
                                <w:szCs w:val="18"/>
                              </w:rPr>
                              <w:tab/>
                              <w:t>QUAL</w:t>
                            </w:r>
                            <w:r w:rsidRPr="00D44962">
                              <w:rPr>
                                <w:rFonts w:ascii="Courier New" w:hAnsi="Courier New" w:cs="Courier New"/>
                                <w:sz w:val="18"/>
                                <w:szCs w:val="18"/>
                              </w:rPr>
                              <w:tab/>
                              <w:t>FILTER</w:t>
                            </w:r>
                            <w:r w:rsidRPr="00D44962">
                              <w:rPr>
                                <w:rFonts w:ascii="Courier New" w:hAnsi="Courier New" w:cs="Courier New"/>
                                <w:sz w:val="18"/>
                                <w:szCs w:val="18"/>
                              </w:rPr>
                              <w:tab/>
                              <w:t>INFO</w:t>
                            </w:r>
                            <w:r w:rsidRPr="00D44962">
                              <w:rPr>
                                <w:rFonts w:ascii="Courier New" w:hAnsi="Courier New" w:cs="Courier New"/>
                                <w:sz w:val="18"/>
                                <w:szCs w:val="18"/>
                              </w:rPr>
                              <w:tab/>
                              <w:t>GeneID</w:t>
                            </w:r>
                            <w:r w:rsidRPr="00D44962">
                              <w:rPr>
                                <w:rFonts w:ascii="Courier New" w:hAnsi="Courier New" w:cs="Courier New"/>
                                <w:sz w:val="18"/>
                                <w:szCs w:val="18"/>
                              </w:rPr>
                              <w:tab/>
                              <w:t>gene</w:t>
                            </w:r>
                            <w:r w:rsidRPr="00D44962">
                              <w:rPr>
                                <w:rFonts w:ascii="Courier New" w:hAnsi="Courier New" w:cs="Courier New"/>
                                <w:sz w:val="18"/>
                                <w:szCs w:val="18"/>
                              </w:rPr>
                              <w:tab/>
                              <w:t>MIM</w:t>
                            </w:r>
                          </w:p>
                          <w:p w14:paraId="58C27631"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1</w:t>
                            </w:r>
                            <w:r w:rsidRPr="00D44962">
                              <w:rPr>
                                <w:rFonts w:ascii="Courier New" w:hAnsi="Courier New" w:cs="Courier New"/>
                                <w:sz w:val="18"/>
                                <w:szCs w:val="18"/>
                              </w:rPr>
                              <w:tab/>
                              <w:t>215848808</w:t>
                            </w:r>
                            <w:r w:rsidRPr="00D44962">
                              <w:rPr>
                                <w:rFonts w:ascii="Courier New" w:hAnsi="Courier New" w:cs="Courier New"/>
                                <w:sz w:val="18"/>
                                <w:szCs w:val="18"/>
                              </w:rPr>
                              <w:tab/>
                              <w:t>rs116645811</w:t>
                            </w:r>
                            <w:r w:rsidRPr="00D44962">
                              <w:rPr>
                                <w:rFonts w:ascii="Courier New" w:hAnsi="Courier New" w:cs="Courier New"/>
                                <w:sz w:val="18"/>
                                <w:szCs w:val="18"/>
                              </w:rPr>
                              <w:tab/>
                              <w:t>G</w:t>
                            </w:r>
                            <w:r w:rsidRPr="00D44962">
                              <w:rPr>
                                <w:rFonts w:ascii="Courier New" w:hAnsi="Courier New" w:cs="Courier New"/>
                                <w:sz w:val="18"/>
                                <w:szCs w:val="18"/>
                              </w:rPr>
                              <w:tab/>
                              <w:t>A</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7399</w:t>
                            </w:r>
                            <w:r w:rsidRPr="00D44962">
                              <w:rPr>
                                <w:rFonts w:ascii="Courier New" w:hAnsi="Courier New" w:cs="Courier New"/>
                                <w:sz w:val="18"/>
                                <w:szCs w:val="18"/>
                              </w:rPr>
                              <w:tab/>
                              <w:t>USH2A</w:t>
                            </w:r>
                            <w:r w:rsidRPr="00D44962">
                              <w:rPr>
                                <w:rFonts w:ascii="Courier New" w:hAnsi="Courier New" w:cs="Courier New"/>
                                <w:sz w:val="18"/>
                                <w:szCs w:val="18"/>
                              </w:rPr>
                              <w:tab/>
                              <w:t>608400</w:t>
                            </w:r>
                          </w:p>
                          <w:p w14:paraId="373D2E5C"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1</w:t>
                            </w:r>
                            <w:r w:rsidRPr="00D44962">
                              <w:rPr>
                                <w:rFonts w:ascii="Courier New" w:hAnsi="Courier New" w:cs="Courier New"/>
                                <w:sz w:val="18"/>
                                <w:szCs w:val="18"/>
                              </w:rPr>
                              <w:tab/>
                              <w:t>215848808</w:t>
                            </w:r>
                            <w:r w:rsidRPr="00D44962">
                              <w:rPr>
                                <w:rFonts w:ascii="Courier New" w:hAnsi="Courier New" w:cs="Courier New"/>
                                <w:sz w:val="18"/>
                                <w:szCs w:val="18"/>
                              </w:rPr>
                              <w:tab/>
                              <w:t>rs116645811</w:t>
                            </w:r>
                            <w:r w:rsidRPr="00D44962">
                              <w:rPr>
                                <w:rFonts w:ascii="Courier New" w:hAnsi="Courier New" w:cs="Courier New"/>
                                <w:sz w:val="18"/>
                                <w:szCs w:val="18"/>
                              </w:rPr>
                              <w:tab/>
                              <w:t>G</w:t>
                            </w:r>
                            <w:r w:rsidRPr="00D44962">
                              <w:rPr>
                                <w:rFonts w:ascii="Courier New" w:hAnsi="Courier New" w:cs="Courier New"/>
                                <w:sz w:val="18"/>
                                <w:szCs w:val="18"/>
                              </w:rPr>
                              <w:tab/>
                              <w:t>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7399</w:t>
                            </w:r>
                            <w:r w:rsidRPr="00D44962">
                              <w:rPr>
                                <w:rFonts w:ascii="Courier New" w:hAnsi="Courier New" w:cs="Courier New"/>
                                <w:sz w:val="18"/>
                                <w:szCs w:val="18"/>
                              </w:rPr>
                              <w:tab/>
                              <w:t>USH2A</w:t>
                            </w:r>
                            <w:r w:rsidRPr="00D44962">
                              <w:rPr>
                                <w:rFonts w:ascii="Courier New" w:hAnsi="Courier New" w:cs="Courier New"/>
                                <w:sz w:val="18"/>
                                <w:szCs w:val="18"/>
                              </w:rPr>
                              <w:tab/>
                              <w:t>608400</w:t>
                            </w:r>
                          </w:p>
                          <w:p w14:paraId="4128633A"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w:t>
                            </w:r>
                          </w:p>
                          <w:p w14:paraId="45737FD0"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w:t>
                            </w:r>
                          </w:p>
                          <w:p w14:paraId="7AFB1CEF" w14:textId="77777777" w:rsidR="00C74C65" w:rsidRPr="00D44962" w:rsidRDefault="00C74C65" w:rsidP="001A0B92">
                            <w:pPr>
                              <w:rPr>
                                <w:rFonts w:ascii="Courier New" w:hAnsi="Courier New" w:cs="Courier New"/>
                                <w:sz w:val="18"/>
                                <w:szCs w:val="18"/>
                              </w:rPr>
                            </w:pPr>
                          </w:p>
                          <w:p w14:paraId="0E91FCE1" w14:textId="77777777" w:rsidR="00C74C65" w:rsidRPr="00D44962" w:rsidRDefault="00C74C65" w:rsidP="001A0B92">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55" type="#_x0000_t202" style="width:6in;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" fillcolor="#d8d8d8 [2732]" stroked="f">
                <v:path arrowok="t"/>
                <v:textbox>
                  <w:txbxContent>
                    <w:p w14:paraId="543FE59A" w14:textId="61609516"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cat example.vcf | </w:t>
                      </w:r>
                      <w:r>
                        <w:rPr>
                          <w:rFonts w:ascii="Courier New" w:hAnsi="Courier New" w:cs="Courier New"/>
                          <w:sz w:val="18"/>
                          <w:szCs w:val="18"/>
                        </w:rPr>
                        <w:t>bior_vcf_to_tjson</w:t>
                      </w:r>
                      <w:r w:rsidRPr="00D44962">
                        <w:rPr>
                          <w:rFonts w:ascii="Courier New" w:hAnsi="Courier New" w:cs="Courier New"/>
                          <w:sz w:val="18"/>
                          <w:szCs w:val="18"/>
                        </w:rPr>
                        <w:t xml:space="preserve"> | bior_overlap -d $bior/NCBIGene/GRCh37_p10/genes.tsv.bgz | bior_drill -p GeneID -p gene  | cut -f 9 --complement | bior_lookup -d $bior/hgnc/2012_08_12/hgnc_GRCh37.tsv.bgz -p Approved_Symbol </w:t>
                      </w:r>
                    </w:p>
                    <w:p w14:paraId="32583A82" w14:textId="77777777" w:rsidR="00C74C65" w:rsidRPr="00D44962" w:rsidRDefault="00C74C65" w:rsidP="001A0B92">
                      <w:pPr>
                        <w:rPr>
                          <w:rFonts w:ascii="Courier New" w:hAnsi="Courier New" w:cs="Courier New"/>
                          <w:sz w:val="18"/>
                          <w:szCs w:val="18"/>
                        </w:rPr>
                      </w:pPr>
                    </w:p>
                    <w:p w14:paraId="7DC966D6" w14:textId="47AB1985"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 cat example.vcf | </w:t>
                      </w:r>
                      <w:r>
                        <w:rPr>
                          <w:rFonts w:ascii="Courier New" w:hAnsi="Courier New" w:cs="Courier New"/>
                          <w:sz w:val="18"/>
                          <w:szCs w:val="18"/>
                        </w:rPr>
                        <w:t>bior_vcf_to_tjson</w:t>
                      </w:r>
                      <w:r w:rsidRPr="00D44962">
                        <w:rPr>
                          <w:rFonts w:ascii="Courier New" w:hAnsi="Courier New" w:cs="Courier New"/>
                          <w:sz w:val="18"/>
                          <w:szCs w:val="18"/>
                        </w:rPr>
                        <w:t xml:space="preserve"> | bior_overlap -d $bior/NCBIGene/GRCh37_p10/genes.tsv.bgz | bior_drill -p GeneID -p gene -p MIM | cut -f 9 --complement </w:t>
                      </w:r>
                    </w:p>
                    <w:p w14:paraId="327B293D"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##fileformat=VCFv4.0</w:t>
                      </w:r>
                    </w:p>
                    <w:p w14:paraId="39E9C8A0"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#CHROM</w:t>
                      </w:r>
                      <w:r w:rsidRPr="00D44962">
                        <w:rPr>
                          <w:rFonts w:ascii="Courier New" w:hAnsi="Courier New" w:cs="Courier New"/>
                          <w:sz w:val="18"/>
                          <w:szCs w:val="18"/>
                        </w:rPr>
                        <w:tab/>
                        <w:t>POS</w:t>
                      </w:r>
                      <w:r w:rsidRPr="00D44962">
                        <w:rPr>
                          <w:rFonts w:ascii="Courier New" w:hAnsi="Courier New" w:cs="Courier New"/>
                          <w:sz w:val="18"/>
                          <w:szCs w:val="18"/>
                        </w:rPr>
                        <w:tab/>
                        <w:t>ID</w:t>
                      </w:r>
                      <w:r w:rsidRPr="00D44962">
                        <w:rPr>
                          <w:rFonts w:ascii="Courier New" w:hAnsi="Courier New" w:cs="Courier New"/>
                          <w:sz w:val="18"/>
                          <w:szCs w:val="18"/>
                        </w:rPr>
                        <w:tab/>
                        <w:t>REF</w:t>
                      </w:r>
                      <w:r w:rsidRPr="00D44962">
                        <w:rPr>
                          <w:rFonts w:ascii="Courier New" w:hAnsi="Courier New" w:cs="Courier New"/>
                          <w:sz w:val="18"/>
                          <w:szCs w:val="18"/>
                        </w:rPr>
                        <w:tab/>
                        <w:t>ALT</w:t>
                      </w:r>
                      <w:r w:rsidRPr="00D44962">
                        <w:rPr>
                          <w:rFonts w:ascii="Courier New" w:hAnsi="Courier New" w:cs="Courier New"/>
                          <w:sz w:val="18"/>
                          <w:szCs w:val="18"/>
                        </w:rPr>
                        <w:tab/>
                        <w:t>QUAL</w:t>
                      </w:r>
                      <w:r w:rsidRPr="00D44962">
                        <w:rPr>
                          <w:rFonts w:ascii="Courier New" w:hAnsi="Courier New" w:cs="Courier New"/>
                          <w:sz w:val="18"/>
                          <w:szCs w:val="18"/>
                        </w:rPr>
                        <w:tab/>
                        <w:t>FILTER</w:t>
                      </w:r>
                      <w:r w:rsidRPr="00D44962">
                        <w:rPr>
                          <w:rFonts w:ascii="Courier New" w:hAnsi="Courier New" w:cs="Courier New"/>
                          <w:sz w:val="18"/>
                          <w:szCs w:val="18"/>
                        </w:rPr>
                        <w:tab/>
                        <w:t>INFO</w:t>
                      </w:r>
                      <w:r w:rsidRPr="00D44962">
                        <w:rPr>
                          <w:rFonts w:ascii="Courier New" w:hAnsi="Courier New" w:cs="Courier New"/>
                          <w:sz w:val="18"/>
                          <w:szCs w:val="18"/>
                        </w:rPr>
                        <w:tab/>
                        <w:t>GeneID</w:t>
                      </w:r>
                      <w:r w:rsidRPr="00D44962">
                        <w:rPr>
                          <w:rFonts w:ascii="Courier New" w:hAnsi="Courier New" w:cs="Courier New"/>
                          <w:sz w:val="18"/>
                          <w:szCs w:val="18"/>
                        </w:rPr>
                        <w:tab/>
                        <w:t>gene</w:t>
                      </w:r>
                      <w:r w:rsidRPr="00D44962">
                        <w:rPr>
                          <w:rFonts w:ascii="Courier New" w:hAnsi="Courier New" w:cs="Courier New"/>
                          <w:sz w:val="18"/>
                          <w:szCs w:val="18"/>
                        </w:rPr>
                        <w:tab/>
                        <w:t>MIM</w:t>
                      </w:r>
                    </w:p>
                    <w:p w14:paraId="58C27631"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1</w:t>
                      </w:r>
                      <w:r w:rsidRPr="00D44962">
                        <w:rPr>
                          <w:rFonts w:ascii="Courier New" w:hAnsi="Courier New" w:cs="Courier New"/>
                          <w:sz w:val="18"/>
                          <w:szCs w:val="18"/>
                        </w:rPr>
                        <w:tab/>
                        <w:t>215848808</w:t>
                      </w:r>
                      <w:r w:rsidRPr="00D44962">
                        <w:rPr>
                          <w:rFonts w:ascii="Courier New" w:hAnsi="Courier New" w:cs="Courier New"/>
                          <w:sz w:val="18"/>
                          <w:szCs w:val="18"/>
                        </w:rPr>
                        <w:tab/>
                        <w:t>rs116645811</w:t>
                      </w:r>
                      <w:r w:rsidRPr="00D44962">
                        <w:rPr>
                          <w:rFonts w:ascii="Courier New" w:hAnsi="Courier New" w:cs="Courier New"/>
                          <w:sz w:val="18"/>
                          <w:szCs w:val="18"/>
                        </w:rPr>
                        <w:tab/>
                        <w:t>G</w:t>
                      </w:r>
                      <w:r w:rsidRPr="00D44962">
                        <w:rPr>
                          <w:rFonts w:ascii="Courier New" w:hAnsi="Courier New" w:cs="Courier New"/>
                          <w:sz w:val="18"/>
                          <w:szCs w:val="18"/>
                        </w:rPr>
                        <w:tab/>
                        <w:t>A</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7399</w:t>
                      </w:r>
                      <w:r w:rsidRPr="00D44962">
                        <w:rPr>
                          <w:rFonts w:ascii="Courier New" w:hAnsi="Courier New" w:cs="Courier New"/>
                          <w:sz w:val="18"/>
                          <w:szCs w:val="18"/>
                        </w:rPr>
                        <w:tab/>
                        <w:t>USH2A</w:t>
                      </w:r>
                      <w:r w:rsidRPr="00D44962">
                        <w:rPr>
                          <w:rFonts w:ascii="Courier New" w:hAnsi="Courier New" w:cs="Courier New"/>
                          <w:sz w:val="18"/>
                          <w:szCs w:val="18"/>
                        </w:rPr>
                        <w:tab/>
                        <w:t>608400</w:t>
                      </w:r>
                    </w:p>
                    <w:p w14:paraId="373D2E5C"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1</w:t>
                      </w:r>
                      <w:r w:rsidRPr="00D44962">
                        <w:rPr>
                          <w:rFonts w:ascii="Courier New" w:hAnsi="Courier New" w:cs="Courier New"/>
                          <w:sz w:val="18"/>
                          <w:szCs w:val="18"/>
                        </w:rPr>
                        <w:tab/>
                        <w:t>215848808</w:t>
                      </w:r>
                      <w:r w:rsidRPr="00D44962">
                        <w:rPr>
                          <w:rFonts w:ascii="Courier New" w:hAnsi="Courier New" w:cs="Courier New"/>
                          <w:sz w:val="18"/>
                          <w:szCs w:val="18"/>
                        </w:rPr>
                        <w:tab/>
                        <w:t>rs116645811</w:t>
                      </w:r>
                      <w:r w:rsidRPr="00D44962">
                        <w:rPr>
                          <w:rFonts w:ascii="Courier New" w:hAnsi="Courier New" w:cs="Courier New"/>
                          <w:sz w:val="18"/>
                          <w:szCs w:val="18"/>
                        </w:rPr>
                        <w:tab/>
                        <w:t>G</w:t>
                      </w:r>
                      <w:r w:rsidRPr="00D44962">
                        <w:rPr>
                          <w:rFonts w:ascii="Courier New" w:hAnsi="Courier New" w:cs="Courier New"/>
                          <w:sz w:val="18"/>
                          <w:szCs w:val="18"/>
                        </w:rPr>
                        <w:tab/>
                        <w:t>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w:t>
                      </w:r>
                      <w:r w:rsidRPr="00D44962">
                        <w:rPr>
                          <w:rFonts w:ascii="Courier New" w:hAnsi="Courier New" w:cs="Courier New"/>
                          <w:sz w:val="18"/>
                          <w:szCs w:val="18"/>
                        </w:rPr>
                        <w:tab/>
                        <w:t>7399</w:t>
                      </w:r>
                      <w:r w:rsidRPr="00D44962">
                        <w:rPr>
                          <w:rFonts w:ascii="Courier New" w:hAnsi="Courier New" w:cs="Courier New"/>
                          <w:sz w:val="18"/>
                          <w:szCs w:val="18"/>
                        </w:rPr>
                        <w:tab/>
                        <w:t>USH2A</w:t>
                      </w:r>
                      <w:r w:rsidRPr="00D44962">
                        <w:rPr>
                          <w:rFonts w:ascii="Courier New" w:hAnsi="Courier New" w:cs="Courier New"/>
                          <w:sz w:val="18"/>
                          <w:szCs w:val="18"/>
                        </w:rPr>
                        <w:tab/>
                        <w:t>608400</w:t>
                      </w:r>
                    </w:p>
                    <w:p w14:paraId="4128633A"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w:t>
                      </w:r>
                    </w:p>
                    <w:p w14:paraId="45737FD0" w14:textId="77777777" w:rsidR="00C74C65" w:rsidRPr="00D44962" w:rsidRDefault="00C74C65" w:rsidP="001A0B92">
                      <w:pPr>
                        <w:rPr>
                          <w:rFonts w:ascii="Courier New" w:hAnsi="Courier New" w:cs="Courier New"/>
                          <w:sz w:val="18"/>
                          <w:szCs w:val="18"/>
                        </w:rPr>
                      </w:pPr>
                      <w:r w:rsidRPr="00D44962">
                        <w:rPr>
                          <w:rFonts w:ascii="Courier New" w:hAnsi="Courier New" w:cs="Courier New"/>
                          <w:sz w:val="18"/>
                          <w:szCs w:val="18"/>
                        </w:rPr>
                        <w:t xml:space="preserve"> $</w:t>
                      </w:r>
                    </w:p>
                    <w:p w14:paraId="7AFB1CEF" w14:textId="77777777" w:rsidR="00C74C65" w:rsidRPr="00D44962" w:rsidRDefault="00C74C65" w:rsidP="001A0B92">
                      <w:pPr>
                        <w:rPr>
                          <w:rFonts w:ascii="Courier New" w:hAnsi="Courier New" w:cs="Courier New"/>
                          <w:sz w:val="18"/>
                          <w:szCs w:val="18"/>
                        </w:rPr>
                      </w:pPr>
                    </w:p>
                    <w:p w14:paraId="0E91FCE1" w14:textId="77777777" w:rsidR="00C74C65" w:rsidRPr="00D44962" w:rsidRDefault="00C74C65" w:rsidP="001A0B92">
                      <w:pPr>
                        <w:rPr>
                          <w:rFonts w:ascii="Courier New" w:hAnsi="Courier New" w:cs="Courier New"/>
                          <w:color w:val="000000" w:themeColor="text1"/>
                          <w:sz w:val="18"/>
                          <w:szCs w:val="18"/>
                        </w:rPr>
                      </w:pPr>
                    </w:p>
                  </w:txbxContent>
                </v:textbox>
                <w10:anchorlock/>
              </v:shape>
            </w:pict>
          </mc:Fallback>
        </mc:AlternateContent>
      </w:r>
    </w:p>
    <w:p w14:paraId="69319D70" w14:textId="77777777" w:rsidR="00587AF3" w:rsidRPr="000A17BA" w:rsidRDefault="00587AF3" w:rsidP="004D79ED"/>
    <w:p w14:paraId="2F71CB39" w14:textId="77777777" w:rsidR="00587AF3" w:rsidRPr="000A17BA" w:rsidRDefault="00587AF3" w:rsidP="004D79ED"/>
    <w:p w14:paraId="3B8E1503" w14:textId="77777777" w:rsidR="00587AF3" w:rsidRPr="000A17BA" w:rsidRDefault="00587AF3" w:rsidP="004D79ED"/>
    <w:p w14:paraId="54C8DC9F" w14:textId="77777777" w:rsidR="004D79ED" w:rsidRPr="000A17BA" w:rsidRDefault="004D79ED" w:rsidP="004D79ED"/>
    <w:p w14:paraId="38C49302" w14:textId="77777777" w:rsidR="004D79ED" w:rsidRPr="000A17BA" w:rsidRDefault="004D79ED" w:rsidP="004D79ED"/>
    <w:p w14:paraId="684885FF" w14:textId="77777777" w:rsidR="004D79ED" w:rsidRDefault="004D79ED" w:rsidP="004D79ED"/>
    <w:p w14:paraId="41497269" w14:textId="7CFB704A" w:rsidR="00B1507D" w:rsidRPr="000A17BA" w:rsidRDefault="00DB5783" w:rsidP="004D79ED">
      <w:r>
        <w:rPr>
          <w:noProof/>
          <w:lang w:eastAsia="en-US"/>
        </w:rPr>
        <mc:AlternateContent>
          <mc:Choice Requires="wps">
            <w:drawing>
              <wp:inline distT="0" distB="0" distL="0" distR="0" wp14:anchorId="166D435A" wp14:editId="334BC619">
                <wp:extent cx="5486400" cy="5029200"/>
                <wp:effectExtent l="0" t="0" r="0" b="0"/>
                <wp:docPr id="4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0292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08BA6" w14:textId="1094036C"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bior_overlap -d $bior/NCBIGene/GRCh37_p10/genes.tsv.bgz | bior_drill -p GeneID -p gene -p MIM | cut -f 9 --complement | bior_lookup -d $bior/omim/2013_02_27/genemap_GRCh37.tsv.bgz -p MIM_Number | bior_pretty_print </w:t>
                            </w:r>
                          </w:p>
                          <w:p w14:paraId="0E5A24C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COLUMN NAME  COLUMN VALUE</w:t>
                            </w:r>
                          </w:p>
                          <w:p w14:paraId="3341354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  ------------</w:t>
                            </w:r>
                          </w:p>
                          <w:p w14:paraId="67A639A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   CHROM        1</w:t>
                            </w:r>
                          </w:p>
                          <w:p w14:paraId="6EFF0A2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   POS          215848808</w:t>
                            </w:r>
                          </w:p>
                          <w:p w14:paraId="4936048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3   ID           rs116645811</w:t>
                            </w:r>
                          </w:p>
                          <w:p w14:paraId="3858F1C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4   REF          G</w:t>
                            </w:r>
                          </w:p>
                          <w:p w14:paraId="474062B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5   ALT          A</w:t>
                            </w:r>
                          </w:p>
                          <w:p w14:paraId="0C17F74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6   QUAL         .</w:t>
                            </w:r>
                          </w:p>
                          <w:p w14:paraId="0E7513E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7   FILTER       .</w:t>
                            </w:r>
                          </w:p>
                          <w:p w14:paraId="3C88C9C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8   INFO         .</w:t>
                            </w:r>
                          </w:p>
                          <w:p w14:paraId="66B28B3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9   GeneID       7399</w:t>
                            </w:r>
                          </w:p>
                          <w:p w14:paraId="6A94DE8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10  gene         USH2A</w:t>
                            </w:r>
                          </w:p>
                          <w:p w14:paraId="6C2AD24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11  MIM          608400</w:t>
                            </w:r>
                          </w:p>
                          <w:p w14:paraId="41D23F8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12  LookupPipe   {</w:t>
                            </w:r>
                          </w:p>
                          <w:p w14:paraId="39DB94A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"Chromosome.Map_Entry_Number": 1.1272,</w:t>
                            </w:r>
                          </w:p>
                          <w:p w14:paraId="37E3960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"MonthEntered": 1,</w:t>
                            </w:r>
                          </w:p>
                          <w:p w14:paraId="30FE601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"Day": 27,</w:t>
                            </w:r>
                          </w:p>
                          <w:p w14:paraId="29B8D68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"Year": 4,</w:t>
                            </w:r>
                          </w:p>
                          <w:p w14:paraId="330BBFA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"Cytogenetic_location": "1q41",</w:t>
                            </w:r>
                          </w:p>
                          <w:p w14:paraId="64C4611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"GeneSymbols": "USH2A, RP39",</w:t>
                            </w:r>
                          </w:p>
                          <w:p w14:paraId="5CCE10D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"Gene_Status": "C",</w:t>
                            </w:r>
                          </w:p>
                          <w:p w14:paraId="6867EAC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"Title": "Usherin",</w:t>
                            </w:r>
                          </w:p>
                          <w:p w14:paraId="75A5DD3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"Title_cont": "",</w:t>
                            </w:r>
                          </w:p>
                          <w:p w14:paraId="7725089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"MIM_Number": 608400,</w:t>
                            </w:r>
                          </w:p>
                          <w:p w14:paraId="62C7288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"Method": "Fd",</w:t>
                            </w:r>
                          </w:p>
                          <w:p w14:paraId="0D6B7CC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"Comments": "",</w:t>
                            </w:r>
                          </w:p>
                          <w:p w14:paraId="6F9E595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"Disorders": "Usher syndrome, type 2A, 276901 (3); Retinitis pigmentosa 39, 613809",</w:t>
                            </w:r>
                          </w:p>
                          <w:p w14:paraId="28D6859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"Disorders_cont": " ",</w:t>
                            </w:r>
                          </w:p>
                          <w:p w14:paraId="48D0F9F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"Mouse_correlate": "1(Ush2a)"</w:t>
                            </w:r>
                          </w:p>
                          <w:p w14:paraId="1411F3A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0FBC809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 </w:t>
                            </w:r>
                          </w:p>
                          <w:p w14:paraId="4D9D1809" w14:textId="77777777" w:rsidR="00C74C65" w:rsidRPr="00B1507D" w:rsidRDefault="00C74C65" w:rsidP="00B1507D">
                            <w:pPr>
                              <w:rPr>
                                <w:rFonts w:ascii="Courier New" w:hAnsi="Courier New" w:cs="Courier New"/>
                                <w:sz w:val="18"/>
                                <w:szCs w:val="18"/>
                              </w:rPr>
                            </w:pPr>
                          </w:p>
                          <w:p w14:paraId="1EAFF78D" w14:textId="77777777" w:rsidR="00C74C65" w:rsidRPr="00B1507D" w:rsidRDefault="00C74C65" w:rsidP="00B1507D">
                            <w:pPr>
                              <w:rPr>
                                <w:rFonts w:ascii="Courier New" w:hAnsi="Courier New" w:cs="Courier New"/>
                                <w:sz w:val="18"/>
                                <w:szCs w:val="18"/>
                              </w:rPr>
                            </w:pPr>
                          </w:p>
                          <w:p w14:paraId="5FB88D60" w14:textId="77777777" w:rsidR="00C74C65" w:rsidRPr="00B1507D" w:rsidRDefault="00C74C65" w:rsidP="00B1507D">
                            <w:pPr>
                              <w:rPr>
                                <w:rFonts w:ascii="Courier New" w:hAnsi="Courier New" w:cs="Courier New"/>
                                <w:sz w:val="18"/>
                                <w:szCs w:val="18"/>
                              </w:rPr>
                            </w:pPr>
                          </w:p>
                          <w:p w14:paraId="46147BB5" w14:textId="77777777" w:rsidR="00C74C65" w:rsidRPr="00B1507D" w:rsidRDefault="00C74C65" w:rsidP="00B1507D">
                            <w:pPr>
                              <w:rPr>
                                <w:rFonts w:ascii="Courier New" w:hAnsi="Courier New" w:cs="Courier New"/>
                                <w:sz w:val="18"/>
                                <w:szCs w:val="18"/>
                              </w:rPr>
                            </w:pPr>
                          </w:p>
                          <w:p w14:paraId="1ADAB4CF" w14:textId="77777777" w:rsidR="00C74C65" w:rsidRPr="00B1507D" w:rsidRDefault="00C74C65" w:rsidP="00B1507D">
                            <w:pPr>
                              <w:rPr>
                                <w:rFonts w:ascii="Courier New" w:hAnsi="Courier New" w:cs="Courier New"/>
                                <w:sz w:val="18"/>
                                <w:szCs w:val="18"/>
                              </w:rPr>
                            </w:pPr>
                          </w:p>
                          <w:p w14:paraId="53572BCF" w14:textId="77777777" w:rsidR="00C74C65" w:rsidRPr="00B1507D" w:rsidRDefault="00C74C65" w:rsidP="00B1507D">
                            <w:pPr>
                              <w:rPr>
                                <w:rFonts w:ascii="Courier New" w:hAnsi="Courier New" w:cs="Courier New"/>
                                <w:sz w:val="18"/>
                                <w:szCs w:val="18"/>
                              </w:rPr>
                            </w:pPr>
                          </w:p>
                          <w:p w14:paraId="52389065" w14:textId="77777777" w:rsidR="00C74C65" w:rsidRPr="00B1507D" w:rsidRDefault="00C74C65" w:rsidP="00B1507D">
                            <w:pPr>
                              <w:rPr>
                                <w:rFonts w:ascii="Courier New" w:hAnsi="Courier New" w:cs="Courier New"/>
                                <w:sz w:val="18"/>
                                <w:szCs w:val="18"/>
                              </w:rPr>
                            </w:pPr>
                          </w:p>
                          <w:p w14:paraId="5F08579E" w14:textId="77777777" w:rsidR="00C74C65" w:rsidRPr="00B1507D" w:rsidRDefault="00C74C65" w:rsidP="00B1507D">
                            <w:pPr>
                              <w:rPr>
                                <w:rFonts w:ascii="Courier New" w:hAnsi="Courier New" w:cs="Courier New"/>
                                <w:sz w:val="18"/>
                                <w:szCs w:val="18"/>
                              </w:rPr>
                            </w:pPr>
                          </w:p>
                          <w:p w14:paraId="5E163BF0" w14:textId="77777777" w:rsidR="00C74C65" w:rsidRPr="00B1507D" w:rsidRDefault="00C74C65" w:rsidP="00B1507D">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0" o:spid="_x0000_s1056" type="#_x0000_t202" style="width:6in;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vii8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" fillcolor="#d8d8d8 [2732]" stroked="f">
                <v:path arrowok="t"/>
                <v:textbox>
                  <w:txbxContent>
                    <w:p w14:paraId="31E08BA6" w14:textId="1094036C"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bior_overlap -d $bior/NCBIGene/GRCh37_p10/genes.tsv.bgz | bior_drill -p GeneID -p gene -p MIM | cut -f 9 --complement | bior_lookup -d $bior/omim/2013_02_27/genemap_GRCh37.tsv.bgz -p MIM_Number | bior_pretty_print </w:t>
                      </w:r>
                    </w:p>
                    <w:p w14:paraId="0E5A24C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COLUMN NAME  COLUMN VALUE</w:t>
                      </w:r>
                    </w:p>
                    <w:p w14:paraId="3341354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  ------------</w:t>
                      </w:r>
                    </w:p>
                    <w:p w14:paraId="67A639A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   CHROM        1</w:t>
                      </w:r>
                    </w:p>
                    <w:p w14:paraId="6EFF0A2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   POS          215848808</w:t>
                      </w:r>
                    </w:p>
                    <w:p w14:paraId="4936048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3   ID           rs116645811</w:t>
                      </w:r>
                    </w:p>
                    <w:p w14:paraId="3858F1C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4   REF          G</w:t>
                      </w:r>
                    </w:p>
                    <w:p w14:paraId="474062B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5   ALT          A</w:t>
                      </w:r>
                    </w:p>
                    <w:p w14:paraId="0C17F74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6   QUAL         .</w:t>
                      </w:r>
                    </w:p>
                    <w:p w14:paraId="0E7513E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7   FILTER       .</w:t>
                      </w:r>
                    </w:p>
                    <w:p w14:paraId="3C88C9C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8   INFO         .</w:t>
                      </w:r>
                    </w:p>
                    <w:p w14:paraId="66B28B3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9   GeneID       7399</w:t>
                      </w:r>
                    </w:p>
                    <w:p w14:paraId="6A94DE8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10  gene         USH2A</w:t>
                      </w:r>
                    </w:p>
                    <w:p w14:paraId="6C2AD24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11  MIM          608400</w:t>
                      </w:r>
                    </w:p>
                    <w:p w14:paraId="41D23F8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12  LookupPipe   {</w:t>
                      </w:r>
                    </w:p>
                    <w:p w14:paraId="39DB94A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"Chromosome.Map_Entry_Number": 1.1272,</w:t>
                      </w:r>
                    </w:p>
                    <w:p w14:paraId="37E3960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"MonthEntered": 1,</w:t>
                      </w:r>
                    </w:p>
                    <w:p w14:paraId="30FE601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"Day": 27,</w:t>
                      </w:r>
                    </w:p>
                    <w:p w14:paraId="29B8D68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"Year": 4,</w:t>
                      </w:r>
                    </w:p>
                    <w:p w14:paraId="330BBFA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"Cytogenetic_location": "1q41",</w:t>
                      </w:r>
                    </w:p>
                    <w:p w14:paraId="64C4611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"GeneSymbols": "USH2A, RP39",</w:t>
                      </w:r>
                    </w:p>
                    <w:p w14:paraId="5CCE10D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"Gene_Status": "C",</w:t>
                      </w:r>
                    </w:p>
                    <w:p w14:paraId="6867EAC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"Title": "Usherin",</w:t>
                      </w:r>
                    </w:p>
                    <w:p w14:paraId="75A5DD3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"Title_cont": "",</w:t>
                      </w:r>
                    </w:p>
                    <w:p w14:paraId="7725089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"MIM_Number": 608400,</w:t>
                      </w:r>
                    </w:p>
                    <w:p w14:paraId="62C7288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"Method": "Fd",</w:t>
                      </w:r>
                    </w:p>
                    <w:p w14:paraId="0D6B7CC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"Comments": "",</w:t>
                      </w:r>
                    </w:p>
                    <w:p w14:paraId="6F9E595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"Disorders": "Usher syndrome, type 2A, 276901 (3); Retinitis pigmentosa 39, 613809",</w:t>
                      </w:r>
                    </w:p>
                    <w:p w14:paraId="28D6859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"Disorders_cont": " ",</w:t>
                      </w:r>
                    </w:p>
                    <w:p w14:paraId="48D0F9F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"Mouse_correlate": "1(Ush2a)"</w:t>
                      </w:r>
                    </w:p>
                    <w:p w14:paraId="1411F3A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0FBC809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 </w:t>
                      </w:r>
                    </w:p>
                    <w:p w14:paraId="4D9D1809" w14:textId="77777777" w:rsidR="00C74C65" w:rsidRPr="00B1507D" w:rsidRDefault="00C74C65" w:rsidP="00B1507D">
                      <w:pPr>
                        <w:rPr>
                          <w:rFonts w:ascii="Courier New" w:hAnsi="Courier New" w:cs="Courier New"/>
                          <w:sz w:val="18"/>
                          <w:szCs w:val="18"/>
                        </w:rPr>
                      </w:pPr>
                    </w:p>
                    <w:p w14:paraId="1EAFF78D" w14:textId="77777777" w:rsidR="00C74C65" w:rsidRPr="00B1507D" w:rsidRDefault="00C74C65" w:rsidP="00B1507D">
                      <w:pPr>
                        <w:rPr>
                          <w:rFonts w:ascii="Courier New" w:hAnsi="Courier New" w:cs="Courier New"/>
                          <w:sz w:val="18"/>
                          <w:szCs w:val="18"/>
                        </w:rPr>
                      </w:pPr>
                    </w:p>
                    <w:p w14:paraId="5FB88D60" w14:textId="77777777" w:rsidR="00C74C65" w:rsidRPr="00B1507D" w:rsidRDefault="00C74C65" w:rsidP="00B1507D">
                      <w:pPr>
                        <w:rPr>
                          <w:rFonts w:ascii="Courier New" w:hAnsi="Courier New" w:cs="Courier New"/>
                          <w:sz w:val="18"/>
                          <w:szCs w:val="18"/>
                        </w:rPr>
                      </w:pPr>
                    </w:p>
                    <w:p w14:paraId="46147BB5" w14:textId="77777777" w:rsidR="00C74C65" w:rsidRPr="00B1507D" w:rsidRDefault="00C74C65" w:rsidP="00B1507D">
                      <w:pPr>
                        <w:rPr>
                          <w:rFonts w:ascii="Courier New" w:hAnsi="Courier New" w:cs="Courier New"/>
                          <w:sz w:val="18"/>
                          <w:szCs w:val="18"/>
                        </w:rPr>
                      </w:pPr>
                    </w:p>
                    <w:p w14:paraId="1ADAB4CF" w14:textId="77777777" w:rsidR="00C74C65" w:rsidRPr="00B1507D" w:rsidRDefault="00C74C65" w:rsidP="00B1507D">
                      <w:pPr>
                        <w:rPr>
                          <w:rFonts w:ascii="Courier New" w:hAnsi="Courier New" w:cs="Courier New"/>
                          <w:sz w:val="18"/>
                          <w:szCs w:val="18"/>
                        </w:rPr>
                      </w:pPr>
                    </w:p>
                    <w:p w14:paraId="53572BCF" w14:textId="77777777" w:rsidR="00C74C65" w:rsidRPr="00B1507D" w:rsidRDefault="00C74C65" w:rsidP="00B1507D">
                      <w:pPr>
                        <w:rPr>
                          <w:rFonts w:ascii="Courier New" w:hAnsi="Courier New" w:cs="Courier New"/>
                          <w:sz w:val="18"/>
                          <w:szCs w:val="18"/>
                        </w:rPr>
                      </w:pPr>
                    </w:p>
                    <w:p w14:paraId="52389065" w14:textId="77777777" w:rsidR="00C74C65" w:rsidRPr="00B1507D" w:rsidRDefault="00C74C65" w:rsidP="00B1507D">
                      <w:pPr>
                        <w:rPr>
                          <w:rFonts w:ascii="Courier New" w:hAnsi="Courier New" w:cs="Courier New"/>
                          <w:sz w:val="18"/>
                          <w:szCs w:val="18"/>
                        </w:rPr>
                      </w:pPr>
                    </w:p>
                    <w:p w14:paraId="5F08579E" w14:textId="77777777" w:rsidR="00C74C65" w:rsidRPr="00B1507D" w:rsidRDefault="00C74C65" w:rsidP="00B1507D">
                      <w:pPr>
                        <w:rPr>
                          <w:rFonts w:ascii="Courier New" w:hAnsi="Courier New" w:cs="Courier New"/>
                          <w:sz w:val="18"/>
                          <w:szCs w:val="18"/>
                        </w:rPr>
                      </w:pPr>
                    </w:p>
                    <w:p w14:paraId="5E163BF0" w14:textId="77777777" w:rsidR="00C74C65" w:rsidRPr="00B1507D" w:rsidRDefault="00C74C65" w:rsidP="00B1507D">
                      <w:pPr>
                        <w:rPr>
                          <w:rFonts w:ascii="Courier New" w:hAnsi="Courier New" w:cs="Courier New"/>
                          <w:color w:val="000000" w:themeColor="text1"/>
                          <w:sz w:val="18"/>
                          <w:szCs w:val="18"/>
                        </w:rPr>
                      </w:pPr>
                    </w:p>
                  </w:txbxContent>
                </v:textbox>
                <w10:anchorlock/>
              </v:shape>
            </w:pict>
          </mc:Fallback>
        </mc:AlternateContent>
      </w:r>
    </w:p>
    <w:p w14:paraId="39B6F9C4" w14:textId="77777777" w:rsidR="004D79ED" w:rsidRPr="000A17BA" w:rsidRDefault="004D79ED" w:rsidP="00B1507D">
      <w:r w:rsidRPr="000A17BA">
        <w:t xml:space="preserve"> </w:t>
      </w:r>
    </w:p>
    <w:p w14:paraId="3B98A2F4" w14:textId="77777777" w:rsidR="004D79ED" w:rsidRPr="000A17BA" w:rsidRDefault="004D79ED" w:rsidP="004D79ED"/>
    <w:p w14:paraId="69B040CE" w14:textId="33C471A1" w:rsidR="004D79ED" w:rsidRPr="000A17BA" w:rsidRDefault="00C640D6" w:rsidP="004D79ED">
      <w:r>
        <w:t>L</w:t>
      </w:r>
      <w:r w:rsidR="004D79ED" w:rsidRPr="000A17BA">
        <w:t>ooks like we want the column "Disorders":</w:t>
      </w:r>
    </w:p>
    <w:p w14:paraId="29B31AB2" w14:textId="77777777" w:rsidR="004D79ED" w:rsidRDefault="004D79ED" w:rsidP="004D79ED"/>
    <w:p w14:paraId="5713DBCE" w14:textId="371B5CD0" w:rsidR="00B1507D" w:rsidRDefault="00DB5783" w:rsidP="004D79ED">
      <w:r>
        <w:rPr>
          <w:noProof/>
          <w:lang w:eastAsia="en-US"/>
        </w:rPr>
        <mc:AlternateContent>
          <mc:Choice Requires="wps">
            <w:drawing>
              <wp:inline distT="0" distB="0" distL="0" distR="0" wp14:anchorId="1D52EDFD" wp14:editId="1E3A2147">
                <wp:extent cx="5486400" cy="2400300"/>
                <wp:effectExtent l="0" t="0" r="0" b="1270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400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75845" w14:textId="485A0D5D"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bior_overlap -d $bior/NCBIGene/GRCh37_p10/genes.tsv.bgz | bior_drill -p GeneID -p gene -p MIM | cut -f 9 --complement | bior_lookup -d $bior/omim/2013_02_27/genemap_GRCh37.tsv.bgz -p MIM_Number | bior_drill -p Disorders</w:t>
                            </w:r>
                          </w:p>
                          <w:p w14:paraId="76E2045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##fileformat=VCFv4.0</w:t>
                            </w:r>
                          </w:p>
                          <w:p w14:paraId="57CD5D1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#CHROM</w:t>
                            </w:r>
                            <w:r w:rsidRPr="00B1507D">
                              <w:rPr>
                                <w:rFonts w:ascii="Courier New" w:hAnsi="Courier New" w:cs="Courier New"/>
                                <w:sz w:val="18"/>
                                <w:szCs w:val="18"/>
                              </w:rPr>
                              <w:tab/>
                              <w:t>POS</w:t>
                            </w:r>
                            <w:r w:rsidRPr="00B1507D">
                              <w:rPr>
                                <w:rFonts w:ascii="Courier New" w:hAnsi="Courier New" w:cs="Courier New"/>
                                <w:sz w:val="18"/>
                                <w:szCs w:val="18"/>
                              </w:rPr>
                              <w:tab/>
                              <w:t>ID</w:t>
                            </w:r>
                            <w:r w:rsidRPr="00B1507D">
                              <w:rPr>
                                <w:rFonts w:ascii="Courier New" w:hAnsi="Courier New" w:cs="Courier New"/>
                                <w:sz w:val="18"/>
                                <w:szCs w:val="18"/>
                              </w:rPr>
                              <w:tab/>
                              <w:t>REF</w:t>
                            </w:r>
                            <w:r w:rsidRPr="00B1507D">
                              <w:rPr>
                                <w:rFonts w:ascii="Courier New" w:hAnsi="Courier New" w:cs="Courier New"/>
                                <w:sz w:val="18"/>
                                <w:szCs w:val="18"/>
                              </w:rPr>
                              <w:tab/>
                              <w:t>ALT</w:t>
                            </w:r>
                            <w:r w:rsidRPr="00B1507D">
                              <w:rPr>
                                <w:rFonts w:ascii="Courier New" w:hAnsi="Courier New" w:cs="Courier New"/>
                                <w:sz w:val="18"/>
                                <w:szCs w:val="18"/>
                              </w:rPr>
                              <w:tab/>
                              <w:t>QUAL</w:t>
                            </w:r>
                            <w:r w:rsidRPr="00B1507D">
                              <w:rPr>
                                <w:rFonts w:ascii="Courier New" w:hAnsi="Courier New" w:cs="Courier New"/>
                                <w:sz w:val="18"/>
                                <w:szCs w:val="18"/>
                              </w:rPr>
                              <w:tab/>
                              <w:t>FILTER</w:t>
                            </w:r>
                            <w:r w:rsidRPr="00B1507D">
                              <w:rPr>
                                <w:rFonts w:ascii="Courier New" w:hAnsi="Courier New" w:cs="Courier New"/>
                                <w:sz w:val="18"/>
                                <w:szCs w:val="18"/>
                              </w:rPr>
                              <w:tab/>
                              <w:t>INFO</w:t>
                            </w:r>
                            <w:r w:rsidRPr="00B1507D">
                              <w:rPr>
                                <w:rFonts w:ascii="Courier New" w:hAnsi="Courier New" w:cs="Courier New"/>
                                <w:sz w:val="18"/>
                                <w:szCs w:val="18"/>
                              </w:rPr>
                              <w:tab/>
                              <w:t>GeneID</w:t>
                            </w:r>
                            <w:r w:rsidRPr="00B1507D">
                              <w:rPr>
                                <w:rFonts w:ascii="Courier New" w:hAnsi="Courier New" w:cs="Courier New"/>
                                <w:sz w:val="18"/>
                                <w:szCs w:val="18"/>
                              </w:rPr>
                              <w:tab/>
                              <w:t>gene</w:t>
                            </w:r>
                            <w:r w:rsidRPr="00B1507D">
                              <w:rPr>
                                <w:rFonts w:ascii="Courier New" w:hAnsi="Courier New" w:cs="Courier New"/>
                                <w:sz w:val="18"/>
                                <w:szCs w:val="18"/>
                              </w:rPr>
                              <w:tab/>
                              <w:t>MIM</w:t>
                            </w:r>
                            <w:r w:rsidRPr="00B1507D">
                              <w:rPr>
                                <w:rFonts w:ascii="Courier New" w:hAnsi="Courier New" w:cs="Courier New"/>
                                <w:sz w:val="18"/>
                                <w:szCs w:val="18"/>
                              </w:rPr>
                              <w:tab/>
                              <w:t>Disorders</w:t>
                            </w:r>
                          </w:p>
                          <w:p w14:paraId="7C78188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w:t>
                            </w:r>
                            <w:r w:rsidRPr="00B1507D">
                              <w:rPr>
                                <w:rFonts w:ascii="Courier New" w:hAnsi="Courier New" w:cs="Courier New"/>
                                <w:sz w:val="18"/>
                                <w:szCs w:val="18"/>
                              </w:rPr>
                              <w:tab/>
                              <w:t>215848808</w:t>
                            </w:r>
                            <w:r w:rsidRPr="00B1507D">
                              <w:rPr>
                                <w:rFonts w:ascii="Courier New" w:hAnsi="Courier New" w:cs="Courier New"/>
                                <w:sz w:val="18"/>
                                <w:szCs w:val="18"/>
                              </w:rPr>
                              <w:tab/>
                              <w:t>rs116645811</w:t>
                            </w:r>
                            <w:r w:rsidRPr="00B1507D">
                              <w:rPr>
                                <w:rFonts w:ascii="Courier New" w:hAnsi="Courier New" w:cs="Courier New"/>
                                <w:sz w:val="18"/>
                                <w:szCs w:val="18"/>
                              </w:rPr>
                              <w:tab/>
                              <w:t>G</w:t>
                            </w:r>
                            <w:r w:rsidRPr="00B1507D">
                              <w:rPr>
                                <w:rFonts w:ascii="Courier New" w:hAnsi="Courier New" w:cs="Courier New"/>
                                <w:sz w:val="18"/>
                                <w:szCs w:val="18"/>
                              </w:rPr>
                              <w:tab/>
                              <w:t>A</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7399</w:t>
                            </w:r>
                            <w:r w:rsidRPr="00B1507D">
                              <w:rPr>
                                <w:rFonts w:ascii="Courier New" w:hAnsi="Courier New" w:cs="Courier New"/>
                                <w:sz w:val="18"/>
                                <w:szCs w:val="18"/>
                              </w:rPr>
                              <w:tab/>
                              <w:t>USH2A</w:t>
                            </w:r>
                            <w:r w:rsidRPr="00B1507D">
                              <w:rPr>
                                <w:rFonts w:ascii="Courier New" w:hAnsi="Courier New" w:cs="Courier New"/>
                                <w:sz w:val="18"/>
                                <w:szCs w:val="18"/>
                              </w:rPr>
                              <w:tab/>
                              <w:t>608400</w:t>
                            </w:r>
                            <w:r w:rsidRPr="00B1507D">
                              <w:rPr>
                                <w:rFonts w:ascii="Courier New" w:hAnsi="Courier New" w:cs="Courier New"/>
                                <w:sz w:val="18"/>
                                <w:szCs w:val="18"/>
                              </w:rPr>
                              <w:tab/>
                              <w:t>Usher syndrome, type 2A, 276901 (3); Retinitis pigmentosa 39, 613809</w:t>
                            </w:r>
                          </w:p>
                          <w:p w14:paraId="265224E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w:t>
                            </w:r>
                          </w:p>
                          <w:p w14:paraId="385F53F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22</w:t>
                            </w:r>
                            <w:r w:rsidRPr="00B1507D">
                              <w:rPr>
                                <w:rFonts w:ascii="Courier New" w:hAnsi="Courier New" w:cs="Courier New"/>
                                <w:sz w:val="18"/>
                                <w:szCs w:val="18"/>
                              </w:rPr>
                              <w:tab/>
                              <w:t>50616806</w:t>
                            </w:r>
                            <w:r w:rsidRPr="00B1507D">
                              <w:rPr>
                                <w:rFonts w:ascii="Courier New" w:hAnsi="Courier New" w:cs="Courier New"/>
                                <w:sz w:val="18"/>
                                <w:szCs w:val="18"/>
                              </w:rPr>
                              <w:tab/>
                              <w:t>rs5771206</w:t>
                            </w:r>
                            <w:r w:rsidRPr="00B1507D">
                              <w:rPr>
                                <w:rFonts w:ascii="Courier New" w:hAnsi="Courier New" w:cs="Courier New"/>
                                <w:sz w:val="18"/>
                                <w:szCs w:val="18"/>
                              </w:rPr>
                              <w:tab/>
                              <w:t>A</w:t>
                            </w:r>
                            <w:r w:rsidRPr="00B1507D">
                              <w:rPr>
                                <w:rFonts w:ascii="Courier New" w:hAnsi="Courier New" w:cs="Courier New"/>
                                <w:sz w:val="18"/>
                                <w:szCs w:val="18"/>
                              </w:rPr>
                              <w:tab/>
                              <w:t>G</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56666</w:t>
                            </w:r>
                            <w:r w:rsidRPr="00B1507D">
                              <w:rPr>
                                <w:rFonts w:ascii="Courier New" w:hAnsi="Courier New" w:cs="Courier New"/>
                                <w:sz w:val="18"/>
                                <w:szCs w:val="18"/>
                              </w:rPr>
                              <w:tab/>
                              <w:t>PANX2</w:t>
                            </w:r>
                            <w:r w:rsidRPr="00B1507D">
                              <w:rPr>
                                <w:rFonts w:ascii="Courier New" w:hAnsi="Courier New" w:cs="Courier New"/>
                                <w:sz w:val="18"/>
                                <w:szCs w:val="18"/>
                              </w:rPr>
                              <w:tab/>
                              <w:t>608421</w:t>
                            </w:r>
                            <w:r w:rsidRPr="00B1507D">
                              <w:rPr>
                                <w:rFonts w:ascii="Courier New" w:hAnsi="Courier New" w:cs="Courier New"/>
                                <w:sz w:val="18"/>
                                <w:szCs w:val="18"/>
                              </w:rPr>
                              <w:tab/>
                              <w:t>.</w:t>
                            </w:r>
                          </w:p>
                          <w:p w14:paraId="3C25099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 </w:t>
                            </w:r>
                          </w:p>
                          <w:p w14:paraId="73EDBE0B" w14:textId="77777777" w:rsidR="00C74C65" w:rsidRDefault="00C74C65" w:rsidP="00B1507D">
                            <w:pPr>
                              <w:rPr>
                                <w:rFonts w:ascii="Courier New" w:hAnsi="Courier New" w:cs="Courier New"/>
                                <w:sz w:val="18"/>
                                <w:szCs w:val="18"/>
                              </w:rPr>
                            </w:pPr>
                          </w:p>
                          <w:p w14:paraId="02A0A42F" w14:textId="77777777" w:rsidR="00C74C65" w:rsidRPr="00B1507D" w:rsidRDefault="00C74C65" w:rsidP="00B1507D">
                            <w:pPr>
                              <w:rPr>
                                <w:rFonts w:ascii="Courier New" w:hAnsi="Courier New" w:cs="Courier New"/>
                                <w:sz w:val="18"/>
                                <w:szCs w:val="18"/>
                              </w:rPr>
                            </w:pPr>
                          </w:p>
                          <w:p w14:paraId="67C76009" w14:textId="77777777" w:rsidR="00C74C65" w:rsidRPr="00B1507D" w:rsidRDefault="00C74C65" w:rsidP="00B1507D">
                            <w:pPr>
                              <w:rPr>
                                <w:rFonts w:ascii="Courier New" w:hAnsi="Courier New" w:cs="Courier New"/>
                                <w:sz w:val="18"/>
                                <w:szCs w:val="18"/>
                              </w:rPr>
                            </w:pPr>
                          </w:p>
                          <w:p w14:paraId="66BC259E" w14:textId="77777777" w:rsidR="00C74C65" w:rsidRPr="00B1507D" w:rsidRDefault="00C74C65" w:rsidP="00B1507D">
                            <w:pPr>
                              <w:rPr>
                                <w:rFonts w:ascii="Courier New" w:hAnsi="Courier New" w:cs="Courier New"/>
                                <w:sz w:val="18"/>
                                <w:szCs w:val="18"/>
                              </w:rPr>
                            </w:pPr>
                          </w:p>
                          <w:p w14:paraId="5AFC01E7" w14:textId="77777777" w:rsidR="00C74C65" w:rsidRPr="00B1507D" w:rsidRDefault="00C74C65" w:rsidP="00B1507D">
                            <w:pPr>
                              <w:rPr>
                                <w:rFonts w:ascii="Courier New" w:hAnsi="Courier New" w:cs="Courier New"/>
                                <w:sz w:val="18"/>
                                <w:szCs w:val="18"/>
                              </w:rPr>
                            </w:pPr>
                          </w:p>
                          <w:p w14:paraId="10E1DD27" w14:textId="77777777" w:rsidR="00C74C65" w:rsidRPr="00B1507D" w:rsidRDefault="00C74C65" w:rsidP="00B1507D">
                            <w:pPr>
                              <w:rPr>
                                <w:rFonts w:ascii="Courier New" w:hAnsi="Courier New" w:cs="Courier New"/>
                                <w:sz w:val="18"/>
                                <w:szCs w:val="18"/>
                              </w:rPr>
                            </w:pPr>
                          </w:p>
                          <w:p w14:paraId="43EDD9AA" w14:textId="77777777" w:rsidR="00C74C65" w:rsidRPr="00B1507D" w:rsidRDefault="00C74C65" w:rsidP="00B1507D">
                            <w:pPr>
                              <w:rPr>
                                <w:rFonts w:ascii="Courier New" w:hAnsi="Courier New" w:cs="Courier New"/>
                                <w:sz w:val="18"/>
                                <w:szCs w:val="18"/>
                              </w:rPr>
                            </w:pPr>
                          </w:p>
                          <w:p w14:paraId="16C426F4" w14:textId="77777777" w:rsidR="00C74C65" w:rsidRPr="00B1507D" w:rsidRDefault="00C74C65" w:rsidP="00B1507D">
                            <w:pPr>
                              <w:rPr>
                                <w:rFonts w:ascii="Courier New" w:hAnsi="Courier New" w:cs="Courier New"/>
                                <w:sz w:val="18"/>
                                <w:szCs w:val="18"/>
                              </w:rPr>
                            </w:pPr>
                          </w:p>
                          <w:p w14:paraId="7E170A18" w14:textId="77777777" w:rsidR="00C74C65" w:rsidRPr="00B1507D" w:rsidRDefault="00C74C65" w:rsidP="00B1507D">
                            <w:pPr>
                              <w:rPr>
                                <w:rFonts w:ascii="Courier New" w:hAnsi="Courier New" w:cs="Courier New"/>
                                <w:sz w:val="18"/>
                                <w:szCs w:val="18"/>
                              </w:rPr>
                            </w:pPr>
                          </w:p>
                          <w:p w14:paraId="54EB4868" w14:textId="77777777" w:rsidR="00C74C65" w:rsidRPr="00B1507D" w:rsidRDefault="00C74C65" w:rsidP="00B1507D">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1" o:spid="_x0000_s1057" type="#_x0000_t202" style="width:6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" fillcolor="#d8d8d8 [2732]" stroked="f">
                <v:path arrowok="t"/>
                <v:textbox>
                  <w:txbxContent>
                    <w:p w14:paraId="09575845" w14:textId="485A0D5D"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bior_overlap -d $bior/NCBIGene/GRCh37_p10/genes.tsv.bgz | bior_drill -p GeneID -p gene -p MIM | cut -f 9 --complement | bior_lookup -d $bior/omim/2013_02_27/genemap_GRCh37.tsv.bgz -p MIM_Number | bior_drill -p Disorders</w:t>
                      </w:r>
                    </w:p>
                    <w:p w14:paraId="76E2045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##fileformat=VCFv4.0</w:t>
                      </w:r>
                    </w:p>
                    <w:p w14:paraId="57CD5D1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#CHROM</w:t>
                      </w:r>
                      <w:r w:rsidRPr="00B1507D">
                        <w:rPr>
                          <w:rFonts w:ascii="Courier New" w:hAnsi="Courier New" w:cs="Courier New"/>
                          <w:sz w:val="18"/>
                          <w:szCs w:val="18"/>
                        </w:rPr>
                        <w:tab/>
                        <w:t>POS</w:t>
                      </w:r>
                      <w:r w:rsidRPr="00B1507D">
                        <w:rPr>
                          <w:rFonts w:ascii="Courier New" w:hAnsi="Courier New" w:cs="Courier New"/>
                          <w:sz w:val="18"/>
                          <w:szCs w:val="18"/>
                        </w:rPr>
                        <w:tab/>
                        <w:t>ID</w:t>
                      </w:r>
                      <w:r w:rsidRPr="00B1507D">
                        <w:rPr>
                          <w:rFonts w:ascii="Courier New" w:hAnsi="Courier New" w:cs="Courier New"/>
                          <w:sz w:val="18"/>
                          <w:szCs w:val="18"/>
                        </w:rPr>
                        <w:tab/>
                        <w:t>REF</w:t>
                      </w:r>
                      <w:r w:rsidRPr="00B1507D">
                        <w:rPr>
                          <w:rFonts w:ascii="Courier New" w:hAnsi="Courier New" w:cs="Courier New"/>
                          <w:sz w:val="18"/>
                          <w:szCs w:val="18"/>
                        </w:rPr>
                        <w:tab/>
                        <w:t>ALT</w:t>
                      </w:r>
                      <w:r w:rsidRPr="00B1507D">
                        <w:rPr>
                          <w:rFonts w:ascii="Courier New" w:hAnsi="Courier New" w:cs="Courier New"/>
                          <w:sz w:val="18"/>
                          <w:szCs w:val="18"/>
                        </w:rPr>
                        <w:tab/>
                        <w:t>QUAL</w:t>
                      </w:r>
                      <w:r w:rsidRPr="00B1507D">
                        <w:rPr>
                          <w:rFonts w:ascii="Courier New" w:hAnsi="Courier New" w:cs="Courier New"/>
                          <w:sz w:val="18"/>
                          <w:szCs w:val="18"/>
                        </w:rPr>
                        <w:tab/>
                        <w:t>FILTER</w:t>
                      </w:r>
                      <w:r w:rsidRPr="00B1507D">
                        <w:rPr>
                          <w:rFonts w:ascii="Courier New" w:hAnsi="Courier New" w:cs="Courier New"/>
                          <w:sz w:val="18"/>
                          <w:szCs w:val="18"/>
                        </w:rPr>
                        <w:tab/>
                        <w:t>INFO</w:t>
                      </w:r>
                      <w:r w:rsidRPr="00B1507D">
                        <w:rPr>
                          <w:rFonts w:ascii="Courier New" w:hAnsi="Courier New" w:cs="Courier New"/>
                          <w:sz w:val="18"/>
                          <w:szCs w:val="18"/>
                        </w:rPr>
                        <w:tab/>
                        <w:t>GeneID</w:t>
                      </w:r>
                      <w:r w:rsidRPr="00B1507D">
                        <w:rPr>
                          <w:rFonts w:ascii="Courier New" w:hAnsi="Courier New" w:cs="Courier New"/>
                          <w:sz w:val="18"/>
                          <w:szCs w:val="18"/>
                        </w:rPr>
                        <w:tab/>
                        <w:t>gene</w:t>
                      </w:r>
                      <w:r w:rsidRPr="00B1507D">
                        <w:rPr>
                          <w:rFonts w:ascii="Courier New" w:hAnsi="Courier New" w:cs="Courier New"/>
                          <w:sz w:val="18"/>
                          <w:szCs w:val="18"/>
                        </w:rPr>
                        <w:tab/>
                        <w:t>MIM</w:t>
                      </w:r>
                      <w:r w:rsidRPr="00B1507D">
                        <w:rPr>
                          <w:rFonts w:ascii="Courier New" w:hAnsi="Courier New" w:cs="Courier New"/>
                          <w:sz w:val="18"/>
                          <w:szCs w:val="18"/>
                        </w:rPr>
                        <w:tab/>
                        <w:t>Disorders</w:t>
                      </w:r>
                    </w:p>
                    <w:p w14:paraId="7C78188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w:t>
                      </w:r>
                      <w:r w:rsidRPr="00B1507D">
                        <w:rPr>
                          <w:rFonts w:ascii="Courier New" w:hAnsi="Courier New" w:cs="Courier New"/>
                          <w:sz w:val="18"/>
                          <w:szCs w:val="18"/>
                        </w:rPr>
                        <w:tab/>
                        <w:t>215848808</w:t>
                      </w:r>
                      <w:r w:rsidRPr="00B1507D">
                        <w:rPr>
                          <w:rFonts w:ascii="Courier New" w:hAnsi="Courier New" w:cs="Courier New"/>
                          <w:sz w:val="18"/>
                          <w:szCs w:val="18"/>
                        </w:rPr>
                        <w:tab/>
                        <w:t>rs116645811</w:t>
                      </w:r>
                      <w:r w:rsidRPr="00B1507D">
                        <w:rPr>
                          <w:rFonts w:ascii="Courier New" w:hAnsi="Courier New" w:cs="Courier New"/>
                          <w:sz w:val="18"/>
                          <w:szCs w:val="18"/>
                        </w:rPr>
                        <w:tab/>
                        <w:t>G</w:t>
                      </w:r>
                      <w:r w:rsidRPr="00B1507D">
                        <w:rPr>
                          <w:rFonts w:ascii="Courier New" w:hAnsi="Courier New" w:cs="Courier New"/>
                          <w:sz w:val="18"/>
                          <w:szCs w:val="18"/>
                        </w:rPr>
                        <w:tab/>
                        <w:t>A</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7399</w:t>
                      </w:r>
                      <w:r w:rsidRPr="00B1507D">
                        <w:rPr>
                          <w:rFonts w:ascii="Courier New" w:hAnsi="Courier New" w:cs="Courier New"/>
                          <w:sz w:val="18"/>
                          <w:szCs w:val="18"/>
                        </w:rPr>
                        <w:tab/>
                        <w:t>USH2A</w:t>
                      </w:r>
                      <w:r w:rsidRPr="00B1507D">
                        <w:rPr>
                          <w:rFonts w:ascii="Courier New" w:hAnsi="Courier New" w:cs="Courier New"/>
                          <w:sz w:val="18"/>
                          <w:szCs w:val="18"/>
                        </w:rPr>
                        <w:tab/>
                        <w:t>608400</w:t>
                      </w:r>
                      <w:r w:rsidRPr="00B1507D">
                        <w:rPr>
                          <w:rFonts w:ascii="Courier New" w:hAnsi="Courier New" w:cs="Courier New"/>
                          <w:sz w:val="18"/>
                          <w:szCs w:val="18"/>
                        </w:rPr>
                        <w:tab/>
                        <w:t>Usher syndrome, type 2A, 276901 (3); Retinitis pigmentosa 39, 613809</w:t>
                      </w:r>
                    </w:p>
                    <w:p w14:paraId="265224E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w:t>
                      </w:r>
                    </w:p>
                    <w:p w14:paraId="385F53F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22</w:t>
                      </w:r>
                      <w:r w:rsidRPr="00B1507D">
                        <w:rPr>
                          <w:rFonts w:ascii="Courier New" w:hAnsi="Courier New" w:cs="Courier New"/>
                          <w:sz w:val="18"/>
                          <w:szCs w:val="18"/>
                        </w:rPr>
                        <w:tab/>
                        <w:t>50616806</w:t>
                      </w:r>
                      <w:r w:rsidRPr="00B1507D">
                        <w:rPr>
                          <w:rFonts w:ascii="Courier New" w:hAnsi="Courier New" w:cs="Courier New"/>
                          <w:sz w:val="18"/>
                          <w:szCs w:val="18"/>
                        </w:rPr>
                        <w:tab/>
                        <w:t>rs5771206</w:t>
                      </w:r>
                      <w:r w:rsidRPr="00B1507D">
                        <w:rPr>
                          <w:rFonts w:ascii="Courier New" w:hAnsi="Courier New" w:cs="Courier New"/>
                          <w:sz w:val="18"/>
                          <w:szCs w:val="18"/>
                        </w:rPr>
                        <w:tab/>
                        <w:t>A</w:t>
                      </w:r>
                      <w:r w:rsidRPr="00B1507D">
                        <w:rPr>
                          <w:rFonts w:ascii="Courier New" w:hAnsi="Courier New" w:cs="Courier New"/>
                          <w:sz w:val="18"/>
                          <w:szCs w:val="18"/>
                        </w:rPr>
                        <w:tab/>
                        <w:t>G</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w:t>
                      </w:r>
                      <w:r w:rsidRPr="00B1507D">
                        <w:rPr>
                          <w:rFonts w:ascii="Courier New" w:hAnsi="Courier New" w:cs="Courier New"/>
                          <w:sz w:val="18"/>
                          <w:szCs w:val="18"/>
                        </w:rPr>
                        <w:tab/>
                        <w:t>56666</w:t>
                      </w:r>
                      <w:r w:rsidRPr="00B1507D">
                        <w:rPr>
                          <w:rFonts w:ascii="Courier New" w:hAnsi="Courier New" w:cs="Courier New"/>
                          <w:sz w:val="18"/>
                          <w:szCs w:val="18"/>
                        </w:rPr>
                        <w:tab/>
                        <w:t>PANX2</w:t>
                      </w:r>
                      <w:r w:rsidRPr="00B1507D">
                        <w:rPr>
                          <w:rFonts w:ascii="Courier New" w:hAnsi="Courier New" w:cs="Courier New"/>
                          <w:sz w:val="18"/>
                          <w:szCs w:val="18"/>
                        </w:rPr>
                        <w:tab/>
                        <w:t>608421</w:t>
                      </w:r>
                      <w:r w:rsidRPr="00B1507D">
                        <w:rPr>
                          <w:rFonts w:ascii="Courier New" w:hAnsi="Courier New" w:cs="Courier New"/>
                          <w:sz w:val="18"/>
                          <w:szCs w:val="18"/>
                        </w:rPr>
                        <w:tab/>
                        <w:t>.</w:t>
                      </w:r>
                    </w:p>
                    <w:p w14:paraId="3C25099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 </w:t>
                      </w:r>
                    </w:p>
                    <w:p w14:paraId="73EDBE0B" w14:textId="77777777" w:rsidR="00C74C65" w:rsidRDefault="00C74C65" w:rsidP="00B1507D">
                      <w:pPr>
                        <w:rPr>
                          <w:rFonts w:ascii="Courier New" w:hAnsi="Courier New" w:cs="Courier New"/>
                          <w:sz w:val="18"/>
                          <w:szCs w:val="18"/>
                        </w:rPr>
                      </w:pPr>
                    </w:p>
                    <w:p w14:paraId="02A0A42F" w14:textId="77777777" w:rsidR="00C74C65" w:rsidRPr="00B1507D" w:rsidRDefault="00C74C65" w:rsidP="00B1507D">
                      <w:pPr>
                        <w:rPr>
                          <w:rFonts w:ascii="Courier New" w:hAnsi="Courier New" w:cs="Courier New"/>
                          <w:sz w:val="18"/>
                          <w:szCs w:val="18"/>
                        </w:rPr>
                      </w:pPr>
                    </w:p>
                    <w:p w14:paraId="67C76009" w14:textId="77777777" w:rsidR="00C74C65" w:rsidRPr="00B1507D" w:rsidRDefault="00C74C65" w:rsidP="00B1507D">
                      <w:pPr>
                        <w:rPr>
                          <w:rFonts w:ascii="Courier New" w:hAnsi="Courier New" w:cs="Courier New"/>
                          <w:sz w:val="18"/>
                          <w:szCs w:val="18"/>
                        </w:rPr>
                      </w:pPr>
                    </w:p>
                    <w:p w14:paraId="66BC259E" w14:textId="77777777" w:rsidR="00C74C65" w:rsidRPr="00B1507D" w:rsidRDefault="00C74C65" w:rsidP="00B1507D">
                      <w:pPr>
                        <w:rPr>
                          <w:rFonts w:ascii="Courier New" w:hAnsi="Courier New" w:cs="Courier New"/>
                          <w:sz w:val="18"/>
                          <w:szCs w:val="18"/>
                        </w:rPr>
                      </w:pPr>
                    </w:p>
                    <w:p w14:paraId="5AFC01E7" w14:textId="77777777" w:rsidR="00C74C65" w:rsidRPr="00B1507D" w:rsidRDefault="00C74C65" w:rsidP="00B1507D">
                      <w:pPr>
                        <w:rPr>
                          <w:rFonts w:ascii="Courier New" w:hAnsi="Courier New" w:cs="Courier New"/>
                          <w:sz w:val="18"/>
                          <w:szCs w:val="18"/>
                        </w:rPr>
                      </w:pPr>
                    </w:p>
                    <w:p w14:paraId="10E1DD27" w14:textId="77777777" w:rsidR="00C74C65" w:rsidRPr="00B1507D" w:rsidRDefault="00C74C65" w:rsidP="00B1507D">
                      <w:pPr>
                        <w:rPr>
                          <w:rFonts w:ascii="Courier New" w:hAnsi="Courier New" w:cs="Courier New"/>
                          <w:sz w:val="18"/>
                          <w:szCs w:val="18"/>
                        </w:rPr>
                      </w:pPr>
                    </w:p>
                    <w:p w14:paraId="43EDD9AA" w14:textId="77777777" w:rsidR="00C74C65" w:rsidRPr="00B1507D" w:rsidRDefault="00C74C65" w:rsidP="00B1507D">
                      <w:pPr>
                        <w:rPr>
                          <w:rFonts w:ascii="Courier New" w:hAnsi="Courier New" w:cs="Courier New"/>
                          <w:sz w:val="18"/>
                          <w:szCs w:val="18"/>
                        </w:rPr>
                      </w:pPr>
                    </w:p>
                    <w:p w14:paraId="16C426F4" w14:textId="77777777" w:rsidR="00C74C65" w:rsidRPr="00B1507D" w:rsidRDefault="00C74C65" w:rsidP="00B1507D">
                      <w:pPr>
                        <w:rPr>
                          <w:rFonts w:ascii="Courier New" w:hAnsi="Courier New" w:cs="Courier New"/>
                          <w:sz w:val="18"/>
                          <w:szCs w:val="18"/>
                        </w:rPr>
                      </w:pPr>
                    </w:p>
                    <w:p w14:paraId="7E170A18" w14:textId="77777777" w:rsidR="00C74C65" w:rsidRPr="00B1507D" w:rsidRDefault="00C74C65" w:rsidP="00B1507D">
                      <w:pPr>
                        <w:rPr>
                          <w:rFonts w:ascii="Courier New" w:hAnsi="Courier New" w:cs="Courier New"/>
                          <w:sz w:val="18"/>
                          <w:szCs w:val="18"/>
                        </w:rPr>
                      </w:pPr>
                    </w:p>
                    <w:p w14:paraId="54EB4868" w14:textId="77777777" w:rsidR="00C74C65" w:rsidRPr="00B1507D" w:rsidRDefault="00C74C65" w:rsidP="00B1507D">
                      <w:pPr>
                        <w:rPr>
                          <w:rFonts w:ascii="Courier New" w:hAnsi="Courier New" w:cs="Courier New"/>
                          <w:color w:val="000000" w:themeColor="text1"/>
                          <w:sz w:val="18"/>
                          <w:szCs w:val="18"/>
                        </w:rPr>
                      </w:pPr>
                    </w:p>
                  </w:txbxContent>
                </v:textbox>
                <w10:anchorlock/>
              </v:shape>
            </w:pict>
          </mc:Fallback>
        </mc:AlternateContent>
      </w:r>
    </w:p>
    <w:p w14:paraId="2FE45011" w14:textId="77777777" w:rsidR="00B1507D" w:rsidRDefault="00B1507D" w:rsidP="004D79ED"/>
    <w:p w14:paraId="64E07B08" w14:textId="77777777" w:rsidR="00B1507D" w:rsidRPr="000A17BA" w:rsidRDefault="00B1507D" w:rsidP="004D79ED"/>
    <w:p w14:paraId="12DCE077" w14:textId="77777777" w:rsidR="004D79ED" w:rsidRPr="000A17BA" w:rsidRDefault="004D79ED" w:rsidP="004D79ED"/>
    <w:p w14:paraId="3E9BE0B0" w14:textId="77777777" w:rsidR="004D79ED" w:rsidRPr="000A17BA" w:rsidRDefault="004D79ED" w:rsidP="004D79ED"/>
    <w:p w14:paraId="7D07A743" w14:textId="77777777" w:rsidR="004D79ED" w:rsidRPr="000A17BA" w:rsidRDefault="004D79ED" w:rsidP="004D79ED">
      <w:r w:rsidRPr="000A17BA">
        <w:t>OK, lets go and get some information from some variant catalogs that are not Allele frequencies:</w:t>
      </w:r>
    </w:p>
    <w:p w14:paraId="29A8A1B0" w14:textId="77777777" w:rsidR="004D79ED" w:rsidRPr="000A17BA" w:rsidRDefault="004D79ED" w:rsidP="004D79ED"/>
    <w:p w14:paraId="454FA997" w14:textId="77777777" w:rsidR="004D79ED" w:rsidRPr="000A17BA" w:rsidRDefault="004D79ED" w:rsidP="004D79ED">
      <w:r w:rsidRPr="000A17BA">
        <w:t xml:space="preserve">First, dbSNP has all kinds of useful information including </w:t>
      </w:r>
    </w:p>
    <w:p w14:paraId="1C29D8BB" w14:textId="77777777" w:rsidR="004D79ED" w:rsidRPr="000A17BA" w:rsidRDefault="004D79ED" w:rsidP="004D79ED">
      <w:r w:rsidRPr="000A17BA">
        <w:t>"INFO.dbSNPBuildID":</w:t>
      </w:r>
    </w:p>
    <w:p w14:paraId="0C6C2D5E" w14:textId="77777777" w:rsidR="004D79ED" w:rsidRPr="000A17BA" w:rsidRDefault="004D79ED" w:rsidP="004D79ED">
      <w:r w:rsidRPr="000A17BA">
        <w:t>"INFO.SSR": SSR</w:t>
      </w:r>
      <w:r w:rsidRPr="000A17BA">
        <w:tab/>
        <w:t>1</w:t>
      </w:r>
      <w:r w:rsidRPr="000A17BA">
        <w:tab/>
        <w:t>Integer</w:t>
      </w:r>
      <w:r w:rsidRPr="000A17BA">
        <w:tab/>
        <w:t>247,783</w:t>
      </w:r>
      <w:r w:rsidRPr="000A17BA">
        <w:tab/>
        <w:t>0.49%</w:t>
      </w:r>
      <w:r w:rsidRPr="000A17BA">
        <w:tab/>
        <w:t>SNP Suspect Reason Code</w:t>
      </w:r>
      <w:r w:rsidRPr="000A17BA">
        <w:tab/>
        <w:t>SNP Suspect Reason Code, 0 - unspecified, 1 - Paralog, 2 - byEST, 3 - Para_EST, 4 - oldAlign, 5 - other.  Count in column D is non-zero</w:t>
      </w:r>
    </w:p>
    <w:p w14:paraId="2D1521CD" w14:textId="77777777" w:rsidR="004D79ED" w:rsidRPr="000A17BA" w:rsidRDefault="004D79ED" w:rsidP="004D79ED">
      <w:r w:rsidRPr="000A17BA">
        <w:t>Sequence Annotation Flags</w:t>
      </w:r>
    </w:p>
    <w:p w14:paraId="1EBE8739" w14:textId="77777777" w:rsidR="004D79ED" w:rsidRPr="000A17BA" w:rsidRDefault="004D79ED" w:rsidP="004D79ED">
      <w:r w:rsidRPr="000A17BA">
        <w:t>"INFO.SCS": Integer</w:t>
      </w:r>
      <w:r w:rsidRPr="000A17BA">
        <w:tab/>
        <w:t>12,533</w:t>
      </w:r>
      <w:r w:rsidRPr="000A17BA">
        <w:tab/>
        <w:t>0.02%</w:t>
      </w:r>
      <w:r w:rsidRPr="000A17BA">
        <w:tab/>
        <w:t>SNP Clinical Significance</w:t>
      </w:r>
      <w:r w:rsidRPr="000A17BA">
        <w:tab/>
        <w:t>SNP Suspect Reason Code, 0 - unspecified, 1 - Paralog, 2 - byEST, 3 - Para_EST, 4 - oldAlign, 5 - other.  Count in column D is non-zero</w:t>
      </w:r>
    </w:p>
    <w:p w14:paraId="0E564FB4" w14:textId="77777777" w:rsidR="004D79ED" w:rsidRPr="000A17BA" w:rsidRDefault="004D79ED" w:rsidP="004D79ED">
      <w:r w:rsidRPr="000A17BA">
        <w:t>"INFO.CLN": CLN</w:t>
      </w:r>
      <w:r w:rsidRPr="000A17BA">
        <w:tab/>
        <w:t>0</w:t>
      </w:r>
      <w:r w:rsidRPr="000A17BA">
        <w:tab/>
        <w:t>Flag</w:t>
      </w:r>
      <w:r w:rsidRPr="000A17BA">
        <w:tab/>
        <w:t>31,524</w:t>
      </w:r>
      <w:r w:rsidRPr="000A17BA">
        <w:tab/>
        <w:t>0.06%</w:t>
      </w:r>
      <w:r w:rsidRPr="000A17BA">
        <w:tab/>
        <w:t>SNP is Clinical</w:t>
      </w:r>
      <w:r w:rsidRPr="000A17BA">
        <w:tab/>
        <w:t>Includes LSDB,OMIM,TPA,Diagnostic</w:t>
      </w:r>
    </w:p>
    <w:p w14:paraId="203C767F" w14:textId="77777777" w:rsidR="004D79ED" w:rsidRPr="000A17BA" w:rsidRDefault="004D79ED" w:rsidP="004D79ED">
      <w:r w:rsidRPr="000A17BA">
        <w:t>"INFO.SAO": SAO</w:t>
      </w:r>
      <w:r w:rsidRPr="000A17BA">
        <w:tab/>
        <w:t>1</w:t>
      </w:r>
      <w:r w:rsidRPr="000A17BA">
        <w:tab/>
        <w:t>Integer</w:t>
      </w:r>
      <w:r w:rsidRPr="000A17BA">
        <w:tab/>
        <w:t>14,908</w:t>
      </w:r>
      <w:r w:rsidRPr="000A17BA">
        <w:tab/>
        <w:t>0.03%</w:t>
      </w:r>
      <w:r w:rsidRPr="000A17BA">
        <w:tab/>
        <w:t>SNP Allele Origin</w:t>
      </w:r>
      <w:r w:rsidRPr="000A17BA">
        <w:tab/>
        <w:t>SNP Allele Origin: 0 - unspecified, 1 - Germline, 2 - Somatic, 3 - Both.  Count in column D is non-zero</w:t>
      </w:r>
    </w:p>
    <w:p w14:paraId="4A9AB243" w14:textId="77777777" w:rsidR="004D79ED" w:rsidRPr="000A17BA" w:rsidRDefault="004D79ED" w:rsidP="004D79ED">
      <w:r w:rsidRPr="000A17BA">
        <w:t>"_id": The rs_id, a (near)universal identifier for the Variant.</w:t>
      </w:r>
    </w:p>
    <w:p w14:paraId="2BB5A329" w14:textId="77777777" w:rsidR="004D79ED" w:rsidRPr="000A17BA" w:rsidRDefault="004D79ED" w:rsidP="004D79ED">
      <w:r w:rsidRPr="000A17BA">
        <w:t>(to see a compiled list of what is in this, go to the bsi documentation: http://bsiweb.mayo.edu/dbsnp)</w:t>
      </w:r>
    </w:p>
    <w:p w14:paraId="7241282B" w14:textId="77777777" w:rsidR="004D79ED" w:rsidRPr="000A17BA" w:rsidRDefault="004D79ED" w:rsidP="004D79ED">
      <w:r w:rsidRPr="000A17BA">
        <w:t>This text file is a good guide (downloaded from dbSNP: ftp://ftp.ncbi.nih.gov/snp/organisms/human_9606/VCF/00-snp_info_tags.txt)</w:t>
      </w:r>
    </w:p>
    <w:p w14:paraId="48AEF660" w14:textId="77777777" w:rsidR="004D79ED" w:rsidRDefault="004D79ED" w:rsidP="004D79ED"/>
    <w:p w14:paraId="7B2EAB58" w14:textId="77777777" w:rsidR="00B1507D" w:rsidRDefault="00B1507D" w:rsidP="004D79ED"/>
    <w:p w14:paraId="48705371" w14:textId="6DB2E09C" w:rsidR="00B1507D" w:rsidRDefault="00DB5783" w:rsidP="004D79ED">
      <w:r>
        <w:rPr>
          <w:noProof/>
          <w:lang w:eastAsia="en-US"/>
        </w:rPr>
        <mc:AlternateContent>
          <mc:Choice Requires="wps">
            <w:drawing>
              <wp:inline distT="0" distB="0" distL="0" distR="0" wp14:anchorId="16E3CBF6" wp14:editId="51F2E11C">
                <wp:extent cx="5486400" cy="8229600"/>
                <wp:effectExtent l="0" t="0" r="0" b="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9F605C" w14:textId="6A596D6D"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bior_same_variant -d $bior/dbSNP/137/00-All_GRCh37.tsv.bgz | bior_pretty_print -r 17</w:t>
                            </w:r>
                          </w:p>
                          <w:p w14:paraId="2540909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COLUMN NAME      COLUMN VALUE</w:t>
                            </w:r>
                          </w:p>
                          <w:p w14:paraId="38F81BF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      ------------</w:t>
                            </w:r>
                          </w:p>
                          <w:p w14:paraId="2156B40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   CHROM            21</w:t>
                            </w:r>
                          </w:p>
                          <w:p w14:paraId="1644E80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   POS              26965148</w:t>
                            </w:r>
                          </w:p>
                          <w:p w14:paraId="6C852D1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3   ID               rs1135638</w:t>
                            </w:r>
                          </w:p>
                          <w:p w14:paraId="4C1F336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4   REF              G</w:t>
                            </w:r>
                          </w:p>
                          <w:p w14:paraId="6402E54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5   ALT              A</w:t>
                            </w:r>
                          </w:p>
                          <w:p w14:paraId="5E22DB3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6   QUAL             .</w:t>
                            </w:r>
                          </w:p>
                          <w:p w14:paraId="7A40A19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7   FILTER           .</w:t>
                            </w:r>
                          </w:p>
                          <w:p w14:paraId="1C83610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8   INFO             .</w:t>
                            </w:r>
                          </w:p>
                          <w:p w14:paraId="772D9D6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9   VCF2VariantPipe  {</w:t>
                            </w:r>
                          </w:p>
                          <w:p w14:paraId="2BFC9F8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 "21",</w:t>
                            </w:r>
                          </w:p>
                          <w:p w14:paraId="15801A77" w14:textId="77777777" w:rsidR="00C74C65" w:rsidRPr="00B1507D" w:rsidRDefault="00C74C65" w:rsidP="00B1507D">
                            <w:pPr>
                              <w:rPr>
                                <w:rFonts w:ascii="Courier New" w:hAnsi="Courier New" w:cs="Courier New"/>
                                <w:sz w:val="18"/>
                                <w:szCs w:val="18"/>
                              </w:rPr>
                            </w:pPr>
                            <w:r>
                              <w:rPr>
                                <w:rFonts w:ascii="Courier New" w:hAnsi="Courier New" w:cs="Courier New"/>
                                <w:sz w:val="18"/>
                                <w:szCs w:val="18"/>
                              </w:rPr>
                              <w:t>...</w:t>
                            </w:r>
                          </w:p>
                          <w:p w14:paraId="6E8411B5" w14:textId="77777777" w:rsidR="00C74C65" w:rsidRPr="00B1507D" w:rsidRDefault="00C74C65" w:rsidP="001A6216">
                            <w:pPr>
                              <w:ind w:left="1440" w:firstLine="720"/>
                              <w:rPr>
                                <w:rFonts w:ascii="Courier New" w:hAnsi="Courier New" w:cs="Courier New"/>
                                <w:sz w:val="18"/>
                                <w:szCs w:val="18"/>
                              </w:rPr>
                            </w:pPr>
                            <w:r w:rsidRPr="00B1507D">
                              <w:rPr>
                                <w:rFonts w:ascii="Courier New" w:hAnsi="Courier New" w:cs="Courier New"/>
                                <w:sz w:val="18"/>
                                <w:szCs w:val="18"/>
                              </w:rPr>
                              <w:t>}</w:t>
                            </w:r>
                          </w:p>
                          <w:p w14:paraId="5BA83BB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10  SameVariantPipe  {</w:t>
                            </w:r>
                          </w:p>
                          <w:p w14:paraId="6008027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 "21",</w:t>
                            </w:r>
                          </w:p>
                          <w:p w14:paraId="2E54974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"POS": "26965148",</w:t>
                            </w:r>
                          </w:p>
                          <w:p w14:paraId="7E3B7FA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"ID": "rs1135638",</w:t>
                            </w:r>
                          </w:p>
                          <w:p w14:paraId="4B9C870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"REF": "G",</w:t>
                            </w:r>
                          </w:p>
                          <w:p w14:paraId="4EF5DAD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"ALT": "A",</w:t>
                            </w:r>
                          </w:p>
                          <w:p w14:paraId="48D9FB4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"QUAL": ".",</w:t>
                            </w:r>
                          </w:p>
                          <w:p w14:paraId="6D8A502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"FILTER": ".",</w:t>
                            </w:r>
                          </w:p>
                          <w:p w14:paraId="6E30BA5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"INFO": {</w:t>
                            </w:r>
                          </w:p>
                          <w:p w14:paraId="5E693F7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"RSPOS": 26965148,</w:t>
                            </w:r>
                          </w:p>
                          <w:p w14:paraId="06B5C54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"RV": true,</w:t>
                            </w:r>
                          </w:p>
                          <w:p w14:paraId="065DFBF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"GMAF": 0.2395,</w:t>
                            </w:r>
                          </w:p>
                          <w:p w14:paraId="5E986EB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"dbSNPBuildID": 86,</w:t>
                            </w:r>
                          </w:p>
                          <w:p w14:paraId="18DCA54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"SSR": 0,</w:t>
                            </w:r>
                          </w:p>
                          <w:p w14:paraId="63BE124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"SAO": 0,</w:t>
                            </w:r>
                          </w:p>
                          <w:p w14:paraId="0DCFF4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"VP": "05030000030507051f000100",</w:t>
                            </w:r>
                          </w:p>
                          <w:p w14:paraId="7DD3654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"GENEINFO": "MRPL39:54148",</w:t>
                            </w:r>
                          </w:p>
                          <w:p w14:paraId="31E12F9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"WGT": 1,</w:t>
                            </w:r>
                          </w:p>
                          <w:p w14:paraId="26EC2CD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"VC": "SNV",</w:t>
                            </w:r>
                          </w:p>
                          <w:p w14:paraId="4D8124A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"S3D": true,</w:t>
                            </w:r>
                          </w:p>
                          <w:p w14:paraId="6E67C76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"SLO": true,</w:t>
                            </w:r>
                          </w:p>
                          <w:p w14:paraId="1E597EC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"REF": true,</w:t>
                            </w:r>
                          </w:p>
                          <w:p w14:paraId="6A607EC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"SYN": true,</w:t>
                            </w:r>
                          </w:p>
                          <w:p w14:paraId="12EBF8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"ASP": true,</w:t>
                            </w:r>
                          </w:p>
                          <w:p w14:paraId="0198C6B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"VLD": true,</w:t>
                            </w:r>
                          </w:p>
                          <w:p w14:paraId="5D0B73A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"G5A": true,</w:t>
                            </w:r>
                          </w:p>
                          <w:p w14:paraId="1B61ABF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"G5": true,</w:t>
                            </w:r>
                          </w:p>
                          <w:p w14:paraId="0D0EC1D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"HD": true,</w:t>
                            </w:r>
                          </w:p>
                          <w:p w14:paraId="0A2EA41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"GNO": true,</w:t>
                            </w:r>
                          </w:p>
                          <w:p w14:paraId="3A5A5B3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"KGPhase1": true,</w:t>
                            </w:r>
                          </w:p>
                          <w:p w14:paraId="376A9B7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"KGPilot123": true,</w:t>
                            </w:r>
                          </w:p>
                          <w:p w14:paraId="0FDBAE9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"KGPROD": true,</w:t>
                            </w:r>
                          </w:p>
                          <w:p w14:paraId="79C6198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"OTHERKG": true,</w:t>
                            </w:r>
                          </w:p>
                          <w:p w14:paraId="3FCDD96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"PH3": true</w:t>
                            </w:r>
                          </w:p>
                          <w:p w14:paraId="571A5FB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29D7EA9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"_id": "rs1135638",</w:t>
                            </w:r>
                          </w:p>
                          <w:p w14:paraId="5B508D2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"_type": "variant",</w:t>
                            </w:r>
                          </w:p>
                          <w:p w14:paraId="3C43341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"_landmark": "21",</w:t>
                            </w:r>
                          </w:p>
                          <w:p w14:paraId="7932D9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"_refAllele": "G",</w:t>
                            </w:r>
                          </w:p>
                          <w:p w14:paraId="2EBEDC5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"_altAlleles": [</w:t>
                            </w:r>
                          </w:p>
                          <w:p w14:paraId="6B17A3A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w:t>
                            </w:r>
                          </w:p>
                          <w:p w14:paraId="04EF659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6F1A076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"_minBP": 26965148,</w:t>
                            </w:r>
                          </w:p>
                          <w:p w14:paraId="549A222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"_maxBP": 26965148</w:t>
                            </w:r>
                          </w:p>
                          <w:p w14:paraId="381D0D3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4D90785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3A6512B2" w14:textId="77777777" w:rsidR="00C74C65" w:rsidRPr="00B1507D" w:rsidRDefault="00C74C65" w:rsidP="00B1507D">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2" o:spid="_x0000_s1058"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" fillcolor="#d8d8d8 [2732]" stroked="f">
                <v:path arrowok="t"/>
                <v:textbox>
                  <w:txbxContent>
                    <w:p w14:paraId="489F605C" w14:textId="6A596D6D"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cat example.vcf | </w:t>
                      </w:r>
                      <w:r>
                        <w:rPr>
                          <w:rFonts w:ascii="Courier New" w:hAnsi="Courier New" w:cs="Courier New"/>
                          <w:sz w:val="18"/>
                          <w:szCs w:val="18"/>
                        </w:rPr>
                        <w:t>bior_vcf_to_tjson</w:t>
                      </w:r>
                      <w:r w:rsidRPr="00B1507D">
                        <w:rPr>
                          <w:rFonts w:ascii="Courier New" w:hAnsi="Courier New" w:cs="Courier New"/>
                          <w:sz w:val="18"/>
                          <w:szCs w:val="18"/>
                        </w:rPr>
                        <w:t xml:space="preserve"> | bior_same_variant -d $bior/dbSNP/137/00-All_GRCh37.tsv.bgz | bior_pretty_print -r 17</w:t>
                      </w:r>
                    </w:p>
                    <w:p w14:paraId="2540909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COLUMN NAME      COLUMN VALUE</w:t>
                      </w:r>
                    </w:p>
                    <w:p w14:paraId="38F81BF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      ------------</w:t>
                      </w:r>
                    </w:p>
                    <w:p w14:paraId="2156B40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   CHROM            21</w:t>
                      </w:r>
                    </w:p>
                    <w:p w14:paraId="1644E80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2   POS              26965148</w:t>
                      </w:r>
                    </w:p>
                    <w:p w14:paraId="6C852D1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3   ID               rs1135638</w:t>
                      </w:r>
                    </w:p>
                    <w:p w14:paraId="4C1F336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4   REF              G</w:t>
                      </w:r>
                    </w:p>
                    <w:p w14:paraId="6402E54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5   ALT              A</w:t>
                      </w:r>
                    </w:p>
                    <w:p w14:paraId="5E22DB3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6   QUAL             .</w:t>
                      </w:r>
                    </w:p>
                    <w:p w14:paraId="7A40A19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7   FILTER           .</w:t>
                      </w:r>
                    </w:p>
                    <w:p w14:paraId="1C83610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8   INFO             .</w:t>
                      </w:r>
                    </w:p>
                    <w:p w14:paraId="772D9D6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9   VCF2VariantPipe  {</w:t>
                      </w:r>
                    </w:p>
                    <w:p w14:paraId="2BFC9F8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 "21",</w:t>
                      </w:r>
                    </w:p>
                    <w:p w14:paraId="15801A77" w14:textId="77777777" w:rsidR="00C74C65" w:rsidRPr="00B1507D" w:rsidRDefault="00C74C65" w:rsidP="00B1507D">
                      <w:pPr>
                        <w:rPr>
                          <w:rFonts w:ascii="Courier New" w:hAnsi="Courier New" w:cs="Courier New"/>
                          <w:sz w:val="18"/>
                          <w:szCs w:val="18"/>
                        </w:rPr>
                      </w:pPr>
                      <w:r>
                        <w:rPr>
                          <w:rFonts w:ascii="Courier New" w:hAnsi="Courier New" w:cs="Courier New"/>
                          <w:sz w:val="18"/>
                          <w:szCs w:val="18"/>
                        </w:rPr>
                        <w:t>...</w:t>
                      </w:r>
                    </w:p>
                    <w:p w14:paraId="6E8411B5" w14:textId="77777777" w:rsidR="00C74C65" w:rsidRPr="00B1507D" w:rsidRDefault="00C74C65" w:rsidP="001A6216">
                      <w:pPr>
                        <w:ind w:left="1440" w:firstLine="720"/>
                        <w:rPr>
                          <w:rFonts w:ascii="Courier New" w:hAnsi="Courier New" w:cs="Courier New"/>
                          <w:sz w:val="18"/>
                          <w:szCs w:val="18"/>
                        </w:rPr>
                      </w:pPr>
                      <w:r w:rsidRPr="00B1507D">
                        <w:rPr>
                          <w:rFonts w:ascii="Courier New" w:hAnsi="Courier New" w:cs="Courier New"/>
                          <w:sz w:val="18"/>
                          <w:szCs w:val="18"/>
                        </w:rPr>
                        <w:t>}</w:t>
                      </w:r>
                    </w:p>
                    <w:p w14:paraId="5BA83BB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10  SameVariantPipe  {</w:t>
                      </w:r>
                    </w:p>
                    <w:p w14:paraId="6008027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"CHROM": "21",</w:t>
                      </w:r>
                    </w:p>
                    <w:p w14:paraId="2E54974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"POS": "26965148",</w:t>
                      </w:r>
                    </w:p>
                    <w:p w14:paraId="7E3B7FA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"ID": "rs1135638",</w:t>
                      </w:r>
                    </w:p>
                    <w:p w14:paraId="4B9C870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"REF": "G",</w:t>
                      </w:r>
                    </w:p>
                    <w:p w14:paraId="4EF5DAD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"ALT": "A",</w:t>
                      </w:r>
                    </w:p>
                    <w:p w14:paraId="48D9FB4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"QUAL": ".",</w:t>
                      </w:r>
                    </w:p>
                    <w:p w14:paraId="6D8A5020"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"FILTER": ".",</w:t>
                      </w:r>
                    </w:p>
                    <w:p w14:paraId="6E30BA5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"INFO": {</w:t>
                      </w:r>
                    </w:p>
                    <w:p w14:paraId="5E693F7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"RSPOS": 26965148,</w:t>
                      </w:r>
                    </w:p>
                    <w:p w14:paraId="06B5C54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"RV": true,</w:t>
                      </w:r>
                    </w:p>
                    <w:p w14:paraId="065DFBF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"GMAF": 0.2395,</w:t>
                      </w:r>
                    </w:p>
                    <w:p w14:paraId="5E986EB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"dbSNPBuildID": 86,</w:t>
                      </w:r>
                    </w:p>
                    <w:p w14:paraId="18DCA54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"SSR": 0,</w:t>
                      </w:r>
                    </w:p>
                    <w:p w14:paraId="63BE124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"SAO": 0,</w:t>
                      </w:r>
                    </w:p>
                    <w:p w14:paraId="0DCFF4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"VP": "05030000030507051f000100",</w:t>
                      </w:r>
                    </w:p>
                    <w:p w14:paraId="7DD3654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"GENEINFO": "MRPL39:54148",</w:t>
                      </w:r>
                    </w:p>
                    <w:p w14:paraId="31E12F9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"WGT": 1,</w:t>
                      </w:r>
                    </w:p>
                    <w:p w14:paraId="26EC2CD8"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"VC": "SNV",</w:t>
                      </w:r>
                    </w:p>
                    <w:p w14:paraId="4D8124A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"S3D": true,</w:t>
                      </w:r>
                    </w:p>
                    <w:p w14:paraId="6E67C76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"SLO": true,</w:t>
                      </w:r>
                    </w:p>
                    <w:p w14:paraId="1E597EC1"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"REF": true,</w:t>
                      </w:r>
                    </w:p>
                    <w:p w14:paraId="6A607EC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"SYN": true,</w:t>
                      </w:r>
                    </w:p>
                    <w:p w14:paraId="12EBF8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"ASP": true,</w:t>
                      </w:r>
                    </w:p>
                    <w:p w14:paraId="0198C6B3"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"VLD": true,</w:t>
                      </w:r>
                    </w:p>
                    <w:p w14:paraId="5D0B73AD"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"G5A": true,</w:t>
                      </w:r>
                    </w:p>
                    <w:p w14:paraId="1B61ABF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"G5": true,</w:t>
                      </w:r>
                    </w:p>
                    <w:p w14:paraId="0D0EC1D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"HD": true,</w:t>
                      </w:r>
                    </w:p>
                    <w:p w14:paraId="0A2EA41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"GNO": true,</w:t>
                      </w:r>
                    </w:p>
                    <w:p w14:paraId="3A5A5B3A"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"KGPhase1": true,</w:t>
                      </w:r>
                    </w:p>
                    <w:p w14:paraId="376A9B7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"KGPilot123": true,</w:t>
                      </w:r>
                    </w:p>
                    <w:p w14:paraId="0FDBAE9B"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"KGPROD": true,</w:t>
                      </w:r>
                    </w:p>
                    <w:p w14:paraId="79C6198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"OTHERKG": true,</w:t>
                      </w:r>
                    </w:p>
                    <w:p w14:paraId="3FCDD969"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"PH3": true</w:t>
                      </w:r>
                    </w:p>
                    <w:p w14:paraId="571A5FB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29D7EA9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"_id": "rs1135638",</w:t>
                      </w:r>
                    </w:p>
                    <w:p w14:paraId="5B508D2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"_type": "variant",</w:t>
                      </w:r>
                    </w:p>
                    <w:p w14:paraId="3C43341C"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"_landmark": "21",</w:t>
                      </w:r>
                    </w:p>
                    <w:p w14:paraId="7932D91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"_refAllele": "G",</w:t>
                      </w:r>
                    </w:p>
                    <w:p w14:paraId="2EBEDC56"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"_altAlleles": [</w:t>
                      </w:r>
                    </w:p>
                    <w:p w14:paraId="6B17A3AF"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"A"</w:t>
                      </w:r>
                    </w:p>
                    <w:p w14:paraId="04EF659E"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6F1A0762"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"_minBP": 26965148,</w:t>
                      </w:r>
                    </w:p>
                    <w:p w14:paraId="549A2227"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"_maxBP": 26965148</w:t>
                      </w:r>
                    </w:p>
                    <w:p w14:paraId="381D0D35"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4D907854" w14:textId="77777777" w:rsidR="00C74C65" w:rsidRPr="00B1507D" w:rsidRDefault="00C74C65" w:rsidP="00B1507D">
                      <w:pPr>
                        <w:rPr>
                          <w:rFonts w:ascii="Courier New" w:hAnsi="Courier New" w:cs="Courier New"/>
                          <w:sz w:val="18"/>
                          <w:szCs w:val="18"/>
                        </w:rPr>
                      </w:pPr>
                      <w:r w:rsidRPr="00B1507D">
                        <w:rPr>
                          <w:rFonts w:ascii="Courier New" w:hAnsi="Courier New" w:cs="Courier New"/>
                          <w:sz w:val="18"/>
                          <w:szCs w:val="18"/>
                        </w:rPr>
                        <w:t xml:space="preserve"> $</w:t>
                      </w:r>
                    </w:p>
                    <w:p w14:paraId="3A6512B2" w14:textId="77777777" w:rsidR="00C74C65" w:rsidRPr="00B1507D" w:rsidRDefault="00C74C65" w:rsidP="00B1507D">
                      <w:pPr>
                        <w:rPr>
                          <w:rFonts w:ascii="Courier New" w:hAnsi="Courier New" w:cs="Courier New"/>
                          <w:color w:val="000000" w:themeColor="text1"/>
                          <w:sz w:val="18"/>
                          <w:szCs w:val="18"/>
                        </w:rPr>
                      </w:pPr>
                    </w:p>
                  </w:txbxContent>
                </v:textbox>
                <w10:anchorlock/>
              </v:shape>
            </w:pict>
          </mc:Fallback>
        </mc:AlternateContent>
      </w:r>
    </w:p>
    <w:p w14:paraId="183DF54A" w14:textId="77777777" w:rsidR="00B1507D" w:rsidRPr="000A17BA" w:rsidRDefault="00B1507D" w:rsidP="004D79ED"/>
    <w:p w14:paraId="1BF7C631" w14:textId="77777777" w:rsidR="004D79ED" w:rsidRPr="000A17BA" w:rsidRDefault="004D79ED" w:rsidP="004D79ED">
      <w:r w:rsidRPr="000A17BA">
        <w:t>To match variants, use same_variant:</w:t>
      </w:r>
    </w:p>
    <w:p w14:paraId="0B7B0305" w14:textId="77777777" w:rsidR="004D79ED" w:rsidRPr="000A17BA" w:rsidRDefault="004D79ED" w:rsidP="004D79ED"/>
    <w:p w14:paraId="092F99A8" w14:textId="77777777" w:rsidR="004D79ED" w:rsidRPr="000A17BA" w:rsidRDefault="004D79ED" w:rsidP="004D79ED">
      <w:r w:rsidRPr="000A17BA">
        <w:t>Now build a table with: rs_id, dbSNPBuildID, SSR, SCS, CLN, SAO, and CLN, do this:</w:t>
      </w:r>
    </w:p>
    <w:p w14:paraId="02267669" w14:textId="38F75B80" w:rsidR="004D79ED" w:rsidRPr="000A17BA" w:rsidRDefault="00DB5783" w:rsidP="004D79ED">
      <w:r>
        <w:rPr>
          <w:noProof/>
          <w:lang w:eastAsia="en-US"/>
        </w:rPr>
        <mc:AlternateContent>
          <mc:Choice Requires="wps">
            <w:drawing>
              <wp:inline distT="0" distB="0" distL="0" distR="0" wp14:anchorId="72BADDF7" wp14:editId="0EBE6362">
                <wp:extent cx="5600700" cy="771525"/>
                <wp:effectExtent l="0" t="0" r="12700" b="0"/>
                <wp:docPr id="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77152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D603C" w14:textId="24414CC4" w:rsidR="00C74C65" w:rsidRPr="00207A95" w:rsidRDefault="00C74C65" w:rsidP="00207A95">
                            <w:pPr>
                              <w:rPr>
                                <w:rFonts w:ascii="Courier New" w:hAnsi="Courier New" w:cs="Courier New"/>
                                <w:color w:val="000000" w:themeColor="text1"/>
                                <w:sz w:val="18"/>
                                <w:szCs w:val="18"/>
                              </w:rPr>
                            </w:pPr>
                            <w:r w:rsidRPr="00207A95">
                              <w:rPr>
                                <w:rFonts w:ascii="Courier New" w:hAnsi="Courier New"/>
                                <w:sz w:val="18"/>
                              </w:rPr>
                              <w:t xml:space="preserve">$ cat example.vcf | </w:t>
                            </w:r>
                            <w:r>
                              <w:rPr>
                                <w:rFonts w:ascii="Courier New" w:hAnsi="Courier New"/>
                                <w:sz w:val="18"/>
                              </w:rPr>
                              <w:t>bior_vcf_to_tjson</w:t>
                            </w:r>
                            <w:r w:rsidRPr="00207A95">
                              <w:rPr>
                                <w:rFonts w:ascii="Courier New" w:hAnsi="Courier New"/>
                                <w:sz w:val="18"/>
                              </w:rPr>
                              <w:t xml:space="preserve"> | bior_same_variant -d $bior/dbSNP/137/00-All_GRCh37.tsv.bgz | bior_drill -p _id -p dbSNPBuildID -p INFO.SSR -p INFO.SCS -p INFO.CLN -p INFO.SAO -p  INFO.CLN | cut -f 9 --complement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7" o:spid="_x0000_s1059" type="#_x0000_t202" style="width:441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" fillcolor="#d8d8d8 [2732]" stroked="f">
                <v:path arrowok="t"/>
                <v:textbox>
                  <w:txbxContent>
                    <w:p w14:paraId="3B2D603C" w14:textId="24414CC4" w:rsidR="00C74C65" w:rsidRPr="00207A95" w:rsidRDefault="00C74C65" w:rsidP="00207A95">
                      <w:pPr>
                        <w:rPr>
                          <w:rFonts w:ascii="Courier New" w:hAnsi="Courier New" w:cs="Courier New"/>
                          <w:color w:val="000000" w:themeColor="text1"/>
                          <w:sz w:val="18"/>
                          <w:szCs w:val="18"/>
                        </w:rPr>
                      </w:pPr>
                      <w:r w:rsidRPr="00207A95">
                        <w:rPr>
                          <w:rFonts w:ascii="Courier New" w:hAnsi="Courier New"/>
                          <w:sz w:val="18"/>
                        </w:rPr>
                        <w:t xml:space="preserve">$ cat example.vcf | </w:t>
                      </w:r>
                      <w:r>
                        <w:rPr>
                          <w:rFonts w:ascii="Courier New" w:hAnsi="Courier New"/>
                          <w:sz w:val="18"/>
                        </w:rPr>
                        <w:t>bior_vcf_to_tjson</w:t>
                      </w:r>
                      <w:r w:rsidRPr="00207A95">
                        <w:rPr>
                          <w:rFonts w:ascii="Courier New" w:hAnsi="Courier New"/>
                          <w:sz w:val="18"/>
                        </w:rPr>
                        <w:t xml:space="preserve"> | bior_same_variant -d $bior/dbSNP/137/00-All_GRCh37.tsv.bgz | bior_drill -p _id -p dbSNPBuildID -p INFO.SSR -p INFO.SCS -p INFO.CLN -p INFO.SAO -p  INFO.CLN | cut -f 9 --complement</w:t>
                      </w:r>
                    </w:p>
                  </w:txbxContent>
                </v:textbox>
                <w10:anchorlock/>
              </v:shape>
            </w:pict>
          </mc:Fallback>
        </mc:AlternateContent>
      </w:r>
    </w:p>
    <w:p w14:paraId="18994C59" w14:textId="77777777" w:rsidR="004D79ED" w:rsidRPr="000A17BA" w:rsidRDefault="004D79ED" w:rsidP="004D79ED">
      <w:r w:rsidRPr="000A17BA">
        <w:t xml:space="preserve"> </w:t>
      </w:r>
    </w:p>
    <w:p w14:paraId="4C12C0A2" w14:textId="77777777" w:rsidR="004D79ED" w:rsidRPr="000A17BA" w:rsidRDefault="004D79ED" w:rsidP="004D79ED"/>
    <w:p w14:paraId="0674F094" w14:textId="77777777" w:rsidR="004D79ED" w:rsidRPr="000A17BA" w:rsidRDefault="004D79ED" w:rsidP="004D79ED">
      <w:r w:rsidRPr="000A17BA">
        <w:t>unfortunately, the variants in this example file, did not have any results, as these annotations are rather sparse.  Finding variants with these properties can be a trick.  Here is a trick that I use to cat all variants from a specific gene:</w:t>
      </w:r>
    </w:p>
    <w:p w14:paraId="4F3E1C8E" w14:textId="154A55A8" w:rsidR="004D79ED" w:rsidRPr="000A17BA" w:rsidRDefault="00DB5783" w:rsidP="004D79ED">
      <w:r>
        <w:rPr>
          <w:noProof/>
          <w:lang w:eastAsia="en-US"/>
        </w:rPr>
        <mc:AlternateContent>
          <mc:Choice Requires="wps">
            <w:drawing>
              <wp:inline distT="0" distB="0" distL="0" distR="0" wp14:anchorId="53E81301" wp14:editId="2272483F">
                <wp:extent cx="5257800" cy="1371600"/>
                <wp:effectExtent l="0" t="0" r="0" b="0"/>
                <wp:docPr id="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0" cy="1371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C0D6E9" w14:textId="77777777" w:rsidR="00C74C65" w:rsidRPr="00207A95" w:rsidRDefault="00C74C65" w:rsidP="00207A95">
                            <w:pPr>
                              <w:rPr>
                                <w:rFonts w:ascii="Courier New" w:hAnsi="Courier New"/>
                                <w:sz w:val="18"/>
                              </w:rPr>
                            </w:pPr>
                            <w:r w:rsidRPr="00207A95">
                              <w:rPr>
                                <w:rFonts w:ascii="Courier New" w:hAnsi="Courier New"/>
                                <w:sz w:val="18"/>
                              </w:rPr>
                              <w:t>$ zcat $bior/NCBIGene/GRCh37_p10/genes.tsv.bgz | grep "\"gene\":\"BRCA1\""</w:t>
                            </w:r>
                          </w:p>
                          <w:p w14:paraId="6F019656" w14:textId="77777777" w:rsidR="00C74C65" w:rsidRPr="00207A95" w:rsidRDefault="00C74C65" w:rsidP="00207A95">
                            <w:pPr>
                              <w:rPr>
                                <w:rFonts w:ascii="Courier New" w:hAnsi="Courier New"/>
                                <w:sz w:val="18"/>
                              </w:rPr>
                            </w:pPr>
                            <w:r w:rsidRPr="00207A95">
                              <w:rPr>
                                <w:rFonts w:ascii="Courier New" w:hAnsi="Courier New"/>
                                <w:sz w:val="18"/>
                              </w:rPr>
                              <w:t>17</w:t>
                            </w:r>
                            <w:r w:rsidRPr="00207A95">
                              <w:rPr>
                                <w:rFonts w:ascii="Courier New" w:hAnsi="Courier New"/>
                                <w:sz w:val="18"/>
                              </w:rPr>
                              <w:tab/>
                              <w:t>41196312</w:t>
                            </w:r>
                            <w:r w:rsidRPr="00207A95">
                              <w:rPr>
                                <w:rFonts w:ascii="Courier New" w:hAnsi="Courier New"/>
                                <w:sz w:val="18"/>
                              </w:rPr>
                              <w:tab/>
                              <w:t>41277500</w:t>
                            </w:r>
                            <w:r w:rsidRPr="00207A95">
                              <w:rPr>
                                <w:rFonts w:ascii="Courier New" w:hAnsi="Courier New"/>
                                <w:sz w:val="18"/>
                              </w:rPr>
                              <w:tab/>
                              <w:t>{"_type":"gene","_landmark":"17","_strand":"-","_minBP":41196312,"_maxBP":41277500,"gene":"BRCA1","gene_synonym":"BRCAI; BRCC1; BROVCA1; IRIS; PNCA4; PPP1R53; PSCP; RNF53","note":"breast cancer 1, early onset; Derived by automated computational analysis using gene prediction method: BestRefseq.","GeneID":"672","HGNC":"1100","HPRD":"00218","MIM":"113705"}</w:t>
                            </w:r>
                          </w:p>
                          <w:p w14:paraId="2AF15E73" w14:textId="77777777" w:rsidR="00C74C65" w:rsidRPr="00207A95" w:rsidRDefault="00C74C65" w:rsidP="00207A95">
                            <w:pPr>
                              <w:rPr>
                                <w:rFonts w:ascii="Courier New" w:hAnsi="Courier New"/>
                                <w:sz w:val="18"/>
                              </w:rPr>
                            </w:pPr>
                            <w:r w:rsidRPr="00207A95">
                              <w:rPr>
                                <w:rFonts w:ascii="Courier New" w:hAnsi="Courier New"/>
                                <w:sz w:val="18"/>
                              </w:rPr>
                              <w:t xml:space="preserve"> $</w:t>
                            </w:r>
                          </w:p>
                          <w:p w14:paraId="08C12956" w14:textId="77777777" w:rsidR="00C74C65" w:rsidRPr="00B1507D" w:rsidRDefault="00C74C65" w:rsidP="00207A95">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60" type="#_x0000_t202" style="width:41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" fillcolor="#d8d8d8 [2732]" stroked="f">
                <v:path arrowok="t"/>
                <v:textbox>
                  <w:txbxContent>
                    <w:p w14:paraId="46C0D6E9" w14:textId="77777777" w:rsidR="00C74C65" w:rsidRPr="00207A95" w:rsidRDefault="00C74C65" w:rsidP="00207A95">
                      <w:pPr>
                        <w:rPr>
                          <w:rFonts w:ascii="Courier New" w:hAnsi="Courier New"/>
                          <w:sz w:val="18"/>
                        </w:rPr>
                      </w:pPr>
                      <w:r w:rsidRPr="00207A95">
                        <w:rPr>
                          <w:rFonts w:ascii="Courier New" w:hAnsi="Courier New"/>
                          <w:sz w:val="18"/>
                        </w:rPr>
                        <w:t>$ zcat $bior/NCBIGene/GRCh37_p10/genes.tsv.bgz | grep "\"gene\":\"BRCA1\""</w:t>
                      </w:r>
                    </w:p>
                    <w:p w14:paraId="6F019656" w14:textId="77777777" w:rsidR="00C74C65" w:rsidRPr="00207A95" w:rsidRDefault="00C74C65" w:rsidP="00207A95">
                      <w:pPr>
                        <w:rPr>
                          <w:rFonts w:ascii="Courier New" w:hAnsi="Courier New"/>
                          <w:sz w:val="18"/>
                        </w:rPr>
                      </w:pPr>
                      <w:r w:rsidRPr="00207A95">
                        <w:rPr>
                          <w:rFonts w:ascii="Courier New" w:hAnsi="Courier New"/>
                          <w:sz w:val="18"/>
                        </w:rPr>
                        <w:t>17</w:t>
                      </w:r>
                      <w:r w:rsidRPr="00207A95">
                        <w:rPr>
                          <w:rFonts w:ascii="Courier New" w:hAnsi="Courier New"/>
                          <w:sz w:val="18"/>
                        </w:rPr>
                        <w:tab/>
                        <w:t>41196312</w:t>
                      </w:r>
                      <w:r w:rsidRPr="00207A95">
                        <w:rPr>
                          <w:rFonts w:ascii="Courier New" w:hAnsi="Courier New"/>
                          <w:sz w:val="18"/>
                        </w:rPr>
                        <w:tab/>
                        <w:t>41277500</w:t>
                      </w:r>
                      <w:r w:rsidRPr="00207A95">
                        <w:rPr>
                          <w:rFonts w:ascii="Courier New" w:hAnsi="Courier New"/>
                          <w:sz w:val="18"/>
                        </w:rPr>
                        <w:tab/>
                        <w:t>{"_type":"gene","_landmark":"17","_strand":"-","_minBP":41196312,"_maxBP":41277500,"gene":"BRCA1","gene_synonym":"BRCAI; BRCC1; BROVCA1; IRIS; PNCA4; PPP1R53; PSCP; RNF53","note":"breast cancer 1, early onset; Derived by automated computational analysis using gene prediction method: BestRefseq.","GeneID":"672","HGNC":"1100","HPRD":"00218","MIM":"113705"}</w:t>
                      </w:r>
                    </w:p>
                    <w:p w14:paraId="2AF15E73" w14:textId="77777777" w:rsidR="00C74C65" w:rsidRPr="00207A95" w:rsidRDefault="00C74C65" w:rsidP="00207A95">
                      <w:pPr>
                        <w:rPr>
                          <w:rFonts w:ascii="Courier New" w:hAnsi="Courier New"/>
                          <w:sz w:val="18"/>
                        </w:rPr>
                      </w:pPr>
                      <w:r w:rsidRPr="00207A95">
                        <w:rPr>
                          <w:rFonts w:ascii="Courier New" w:hAnsi="Courier New"/>
                          <w:sz w:val="18"/>
                        </w:rPr>
                        <w:t xml:space="preserve"> $</w:t>
                      </w:r>
                    </w:p>
                    <w:p w14:paraId="08C12956" w14:textId="77777777" w:rsidR="00C74C65" w:rsidRPr="00B1507D" w:rsidRDefault="00C74C65" w:rsidP="00207A95">
                      <w:pPr>
                        <w:rPr>
                          <w:rFonts w:ascii="Courier New" w:hAnsi="Courier New" w:cs="Courier New"/>
                          <w:color w:val="000000" w:themeColor="text1"/>
                          <w:sz w:val="18"/>
                          <w:szCs w:val="18"/>
                        </w:rPr>
                      </w:pPr>
                    </w:p>
                  </w:txbxContent>
                </v:textbox>
                <w10:anchorlock/>
              </v:shape>
            </w:pict>
          </mc:Fallback>
        </mc:AlternateContent>
      </w:r>
    </w:p>
    <w:p w14:paraId="1CDA55AB" w14:textId="77777777" w:rsidR="004D79ED" w:rsidRPr="000A17BA" w:rsidRDefault="004D79ED" w:rsidP="00207A95">
      <w:r w:rsidRPr="000A17BA">
        <w:t xml:space="preserve"> </w:t>
      </w:r>
    </w:p>
    <w:p w14:paraId="7F15520A" w14:textId="77777777" w:rsidR="004D79ED" w:rsidRPr="000A17BA" w:rsidRDefault="004D79ED" w:rsidP="004D79ED"/>
    <w:p w14:paraId="6FF9506D" w14:textId="77777777" w:rsidR="004D79ED" w:rsidRDefault="004D79ED" w:rsidP="004D79ED">
      <w:r w:rsidRPr="000A17BA">
        <w:t>Then to find a variant in dbSNP with an SAO annotation:</w:t>
      </w:r>
    </w:p>
    <w:p w14:paraId="4A8F5D1C" w14:textId="6A127BAD" w:rsidR="00281D47" w:rsidRPr="000A17BA" w:rsidRDefault="00DB5783" w:rsidP="004D79ED">
      <w:r>
        <w:rPr>
          <w:noProof/>
          <w:lang w:eastAsia="en-US"/>
        </w:rPr>
        <mc:AlternateContent>
          <mc:Choice Requires="wps">
            <w:drawing>
              <wp:inline distT="0" distB="0" distL="0" distR="0" wp14:anchorId="41DD5E1F" wp14:editId="22DF42CD">
                <wp:extent cx="5486400" cy="8572500"/>
                <wp:effectExtent l="0" t="0" r="0" b="1270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5725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55149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zcat $bior/NCBIGene/GRCh37_p10/genes.tsv.bgz | grep "\"gene\":\"BRCA1\"" | bior_overlap -d $bior/dbSNP/137/00-All_GRCh37.tsv.bgz | grep SAO | bior_pretty_print </w:t>
                            </w:r>
                          </w:p>
                          <w:p w14:paraId="5F04644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COLUMN NAME  COLUMN VALUE</w:t>
                            </w:r>
                          </w:p>
                          <w:p w14:paraId="4688268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  ------------</w:t>
                            </w:r>
                          </w:p>
                          <w:p w14:paraId="703AD2F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  UNKNOWN_1    17</w:t>
                            </w:r>
                          </w:p>
                          <w:p w14:paraId="1BBD653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2  #UNKNOWN_2   41196312</w:t>
                            </w:r>
                          </w:p>
                          <w:p w14:paraId="4BDFD9A6"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3  #UNKNOWN_3   41277500</w:t>
                            </w:r>
                          </w:p>
                          <w:p w14:paraId="65AD8EC4"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4  #UNKNOWN_4   {</w:t>
                            </w:r>
                          </w:p>
                          <w:p w14:paraId="4E4AF0C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"gene",</w:t>
                            </w:r>
                          </w:p>
                          <w:p w14:paraId="2C03307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"17",</w:t>
                            </w:r>
                          </w:p>
                          <w:p w14:paraId="11675E5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"_strand": "-",</w:t>
                            </w:r>
                          </w:p>
                          <w:p w14:paraId="4599DA0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41196312,</w:t>
                            </w:r>
                          </w:p>
                          <w:p w14:paraId="3A4F57B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41277500,</w:t>
                            </w:r>
                          </w:p>
                          <w:p w14:paraId="10E552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 "BRCA1",</w:t>
                            </w:r>
                          </w:p>
                          <w:p w14:paraId="488AF5D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"gene_synonym": "BRCAI; BRCC1; BROVCA1; IRIS; PNCA4; PPP1R53; PSCP; RNF53",</w:t>
                            </w:r>
                          </w:p>
                          <w:p w14:paraId="160585B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"note": "breast cancer 1, early onset; Derived by automated computational analysis using gene prediction method: BestRefseq.",</w:t>
                            </w:r>
                          </w:p>
                          <w:p w14:paraId="6CE7335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"GeneID": "672",</w:t>
                            </w:r>
                          </w:p>
                          <w:p w14:paraId="7CAA62F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"HGNC": "1100",</w:t>
                            </w:r>
                          </w:p>
                          <w:p w14:paraId="2FA41C1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"HPRD": "00218",</w:t>
                            </w:r>
                          </w:p>
                          <w:p w14:paraId="45D751C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"MIM": "113705"</w:t>
                            </w:r>
                          </w:p>
                          <w:p w14:paraId="7069704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1805089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5  #UNKNOWN_5   {</w:t>
                            </w:r>
                          </w:p>
                          <w:p w14:paraId="1428717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"CHROM": "17",</w:t>
                            </w:r>
                          </w:p>
                          <w:p w14:paraId="6E9684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"POS": "41196363",</w:t>
                            </w:r>
                          </w:p>
                          <w:p w14:paraId="1F77557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 "rs8176320",</w:t>
                            </w:r>
                          </w:p>
                          <w:p w14:paraId="401775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"REF": "C",</w:t>
                            </w:r>
                          </w:p>
                          <w:p w14:paraId="5F14C77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"ALT": "T",</w:t>
                            </w:r>
                          </w:p>
                          <w:p w14:paraId="3B33FD9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"QUAL": ".",</w:t>
                            </w:r>
                          </w:p>
                          <w:p w14:paraId="54934A0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"FILTER": ".",</w:t>
                            </w:r>
                          </w:p>
                          <w:p w14:paraId="318C3B7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"INFO": {</w:t>
                            </w:r>
                          </w:p>
                          <w:p w14:paraId="6BD262A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"RSPOS": 41196363,</w:t>
                            </w:r>
                          </w:p>
                          <w:p w14:paraId="011E93E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"RV": true,</w:t>
                            </w:r>
                          </w:p>
                          <w:p w14:paraId="0D1BED0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"GMAF": 0.0050,</w:t>
                            </w:r>
                          </w:p>
                          <w:p w14:paraId="03616B5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"dbSNPBuildID": 117,</w:t>
                            </w:r>
                          </w:p>
                          <w:p w14:paraId="4B60556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"SSR": 0,</w:t>
                            </w:r>
                          </w:p>
                          <w:p w14:paraId="49B9B36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"SAO": 0,</w:t>
                            </w:r>
                          </w:p>
                          <w:p w14:paraId="7424BAE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"VP": "050000800201040517000100",</w:t>
                            </w:r>
                          </w:p>
                          <w:p w14:paraId="40222D9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"GENEINFO": "BRCA1:672",</w:t>
                            </w:r>
                          </w:p>
                          <w:p w14:paraId="7A3CE52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"WGT": 1,</w:t>
                            </w:r>
                          </w:p>
                          <w:p w14:paraId="0D310D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"VC": "SNV",</w:t>
                            </w:r>
                          </w:p>
                          <w:p w14:paraId="2DD7F28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"REF": true,</w:t>
                            </w:r>
                          </w:p>
                          <w:p w14:paraId="5080F22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"U3": true,</w:t>
                            </w:r>
                          </w:p>
                          <w:p w14:paraId="7DD771D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"VLD": true,</w:t>
                            </w:r>
                          </w:p>
                          <w:p w14:paraId="4D3799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"HD": true,</w:t>
                            </w:r>
                          </w:p>
                          <w:p w14:paraId="6901086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"GNO": true,</w:t>
                            </w:r>
                          </w:p>
                          <w:p w14:paraId="67ABFA5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"KGPhase1": true,</w:t>
                            </w:r>
                          </w:p>
                          <w:p w14:paraId="4BAF817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"KGPROD": true,</w:t>
                            </w:r>
                          </w:p>
                          <w:p w14:paraId="2705C1D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"OTHERKG": true,</w:t>
                            </w:r>
                          </w:p>
                          <w:p w14:paraId="22EA1D4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"PH3": true</w:t>
                            </w:r>
                          </w:p>
                          <w:p w14:paraId="0A716A1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3C0074B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"_id": "rs8176320",</w:t>
                            </w:r>
                          </w:p>
                          <w:p w14:paraId="788946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"variant",</w:t>
                            </w:r>
                          </w:p>
                          <w:p w14:paraId="4561752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"17",</w:t>
                            </w:r>
                          </w:p>
                          <w:p w14:paraId="46D9753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"_refAllele": "C",</w:t>
                            </w:r>
                          </w:p>
                          <w:p w14:paraId="1F71F9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"_altAlleles": [</w:t>
                            </w:r>
                          </w:p>
                          <w:p w14:paraId="7275B54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"T"</w:t>
                            </w:r>
                          </w:p>
                          <w:p w14:paraId="28B8F28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5A3D480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41196363,</w:t>
                            </w:r>
                          </w:p>
                          <w:p w14:paraId="7C00778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41196363</w:t>
                            </w:r>
                          </w:p>
                          <w:p w14:paraId="38F73B9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7FB68BF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 </w:t>
                            </w:r>
                          </w:p>
                          <w:p w14:paraId="19254B38" w14:textId="77777777" w:rsidR="00C74C65" w:rsidRPr="00281D47"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61" type="#_x0000_t202" style="width:6in;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" fillcolor="#d8d8d8 [2732]" stroked="f">
                <v:path arrowok="t"/>
                <v:textbox>
                  <w:txbxContent>
                    <w:p w14:paraId="5455149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zcat $bior/NCBIGene/GRCh37_p10/genes.tsv.bgz | grep "\"gene\":\"BRCA1\"" | bior_overlap -d $bior/dbSNP/137/00-All_GRCh37.tsv.bgz | grep SAO | bior_pretty_print </w:t>
                      </w:r>
                    </w:p>
                    <w:p w14:paraId="5F04644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COLUMN NAME  COLUMN VALUE</w:t>
                      </w:r>
                    </w:p>
                    <w:p w14:paraId="4688268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  ------------</w:t>
                      </w:r>
                    </w:p>
                    <w:p w14:paraId="703AD2F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  UNKNOWN_1    17</w:t>
                      </w:r>
                    </w:p>
                    <w:p w14:paraId="1BBD653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2  #UNKNOWN_2   41196312</w:t>
                      </w:r>
                    </w:p>
                    <w:p w14:paraId="4BDFD9A6"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3  #UNKNOWN_3   41277500</w:t>
                      </w:r>
                    </w:p>
                    <w:p w14:paraId="65AD8EC4"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4  #UNKNOWN_4   {</w:t>
                      </w:r>
                    </w:p>
                    <w:p w14:paraId="4E4AF0C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"gene",</w:t>
                      </w:r>
                    </w:p>
                    <w:p w14:paraId="2C03307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"17",</w:t>
                      </w:r>
                    </w:p>
                    <w:p w14:paraId="11675E5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"_strand": "-",</w:t>
                      </w:r>
                    </w:p>
                    <w:p w14:paraId="4599DA0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41196312,</w:t>
                      </w:r>
                    </w:p>
                    <w:p w14:paraId="3A4F57B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41277500,</w:t>
                      </w:r>
                    </w:p>
                    <w:p w14:paraId="10E552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 "BRCA1",</w:t>
                      </w:r>
                    </w:p>
                    <w:p w14:paraId="488AF5D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"gene_synonym": "BRCAI; BRCC1; BROVCA1; IRIS; PNCA4; PPP1R53; PSCP; RNF53",</w:t>
                      </w:r>
                    </w:p>
                    <w:p w14:paraId="160585B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"note": "breast cancer 1, early onset; Derived by automated computational analysis using gene prediction method: BestRefseq.",</w:t>
                      </w:r>
                    </w:p>
                    <w:p w14:paraId="6CE7335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"GeneID": "672",</w:t>
                      </w:r>
                    </w:p>
                    <w:p w14:paraId="7CAA62F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"HGNC": "1100",</w:t>
                      </w:r>
                    </w:p>
                    <w:p w14:paraId="2FA41C1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"HPRD": "00218",</w:t>
                      </w:r>
                    </w:p>
                    <w:p w14:paraId="45D751C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"MIM": "113705"</w:t>
                      </w:r>
                    </w:p>
                    <w:p w14:paraId="7069704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1805089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5  #UNKNOWN_5   {</w:t>
                      </w:r>
                    </w:p>
                    <w:p w14:paraId="1428717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"CHROM": "17",</w:t>
                      </w:r>
                    </w:p>
                    <w:p w14:paraId="6E9684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"POS": "41196363",</w:t>
                      </w:r>
                    </w:p>
                    <w:p w14:paraId="1F77557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 "rs8176320",</w:t>
                      </w:r>
                    </w:p>
                    <w:p w14:paraId="401775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"REF": "C",</w:t>
                      </w:r>
                    </w:p>
                    <w:p w14:paraId="5F14C77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"ALT": "T",</w:t>
                      </w:r>
                    </w:p>
                    <w:p w14:paraId="3B33FD9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"QUAL": ".",</w:t>
                      </w:r>
                    </w:p>
                    <w:p w14:paraId="54934A0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"FILTER": ".",</w:t>
                      </w:r>
                    </w:p>
                    <w:p w14:paraId="318C3B7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"INFO": {</w:t>
                      </w:r>
                    </w:p>
                    <w:p w14:paraId="6BD262A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"RSPOS": 41196363,</w:t>
                      </w:r>
                    </w:p>
                    <w:p w14:paraId="011E93E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"RV": true,</w:t>
                      </w:r>
                    </w:p>
                    <w:p w14:paraId="0D1BED0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"GMAF": 0.0050,</w:t>
                      </w:r>
                    </w:p>
                    <w:p w14:paraId="03616B5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"dbSNPBuildID": 117,</w:t>
                      </w:r>
                    </w:p>
                    <w:p w14:paraId="4B60556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"SSR": 0,</w:t>
                      </w:r>
                    </w:p>
                    <w:p w14:paraId="49B9B36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"SAO": 0,</w:t>
                      </w:r>
                    </w:p>
                    <w:p w14:paraId="7424BAE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"VP": "050000800201040517000100",</w:t>
                      </w:r>
                    </w:p>
                    <w:p w14:paraId="40222D9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"GENEINFO": "BRCA1:672",</w:t>
                      </w:r>
                    </w:p>
                    <w:p w14:paraId="7A3CE52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"WGT": 1,</w:t>
                      </w:r>
                    </w:p>
                    <w:p w14:paraId="0D310D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"VC": "SNV",</w:t>
                      </w:r>
                    </w:p>
                    <w:p w14:paraId="2DD7F28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"REF": true,</w:t>
                      </w:r>
                    </w:p>
                    <w:p w14:paraId="5080F22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"U3": true,</w:t>
                      </w:r>
                    </w:p>
                    <w:p w14:paraId="7DD771D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"VLD": true,</w:t>
                      </w:r>
                    </w:p>
                    <w:p w14:paraId="4D3799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"HD": true,</w:t>
                      </w:r>
                    </w:p>
                    <w:p w14:paraId="6901086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"GNO": true,</w:t>
                      </w:r>
                    </w:p>
                    <w:p w14:paraId="67ABFA5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"KGPhase1": true,</w:t>
                      </w:r>
                    </w:p>
                    <w:p w14:paraId="4BAF817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"KGPROD": true,</w:t>
                      </w:r>
                    </w:p>
                    <w:p w14:paraId="2705C1D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"OTHERKG": true,</w:t>
                      </w:r>
                    </w:p>
                    <w:p w14:paraId="22EA1D4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"PH3": true</w:t>
                      </w:r>
                    </w:p>
                    <w:p w14:paraId="0A716A1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3C0074B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"_id": "rs8176320",</w:t>
                      </w:r>
                    </w:p>
                    <w:p w14:paraId="788946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"variant",</w:t>
                      </w:r>
                    </w:p>
                    <w:p w14:paraId="4561752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"17",</w:t>
                      </w:r>
                    </w:p>
                    <w:p w14:paraId="46D9753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"_refAllele": "C",</w:t>
                      </w:r>
                    </w:p>
                    <w:p w14:paraId="1F71F94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"_altAlleles": [</w:t>
                      </w:r>
                    </w:p>
                    <w:p w14:paraId="7275B54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"T"</w:t>
                      </w:r>
                    </w:p>
                    <w:p w14:paraId="28B8F28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5A3D480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41196363,</w:t>
                      </w:r>
                    </w:p>
                    <w:p w14:paraId="7C00778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41196363</w:t>
                      </w:r>
                    </w:p>
                    <w:p w14:paraId="38F73B9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7FB68BFC"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 </w:t>
                      </w:r>
                    </w:p>
                    <w:p w14:paraId="19254B38" w14:textId="77777777" w:rsidR="00C74C65" w:rsidRPr="00281D47" w:rsidRDefault="00C74C65" w:rsidP="00281D47">
                      <w:pPr>
                        <w:rPr>
                          <w:rFonts w:ascii="Courier New" w:hAnsi="Courier New" w:cs="Courier New"/>
                          <w:color w:val="000000" w:themeColor="text1"/>
                          <w:sz w:val="18"/>
                          <w:szCs w:val="18"/>
                        </w:rPr>
                      </w:pPr>
                    </w:p>
                  </w:txbxContent>
                </v:textbox>
                <w10:anchorlock/>
              </v:shape>
            </w:pict>
          </mc:Fallback>
        </mc:AlternateContent>
      </w:r>
    </w:p>
    <w:p w14:paraId="78F3CA38" w14:textId="77777777" w:rsidR="004D79ED" w:rsidRPr="000A17BA" w:rsidRDefault="004D79ED" w:rsidP="004D79ED"/>
    <w:p w14:paraId="3BA1B863" w14:textId="77777777" w:rsidR="004D79ED" w:rsidRPr="000A17BA" w:rsidRDefault="004D79ED" w:rsidP="004D79ED">
      <w:r w:rsidRPr="000A17BA">
        <w:t>COSMIC:</w:t>
      </w:r>
    </w:p>
    <w:p w14:paraId="462B7320" w14:textId="3B90359C" w:rsidR="004D79ED" w:rsidRPr="000A17BA" w:rsidRDefault="00DB5783" w:rsidP="004D79ED">
      <w:r>
        <w:rPr>
          <w:noProof/>
          <w:lang w:eastAsia="en-US"/>
        </w:rPr>
        <mc:AlternateContent>
          <mc:Choice Requires="wps">
            <w:drawing>
              <wp:inline distT="0" distB="0" distL="0" distR="0" wp14:anchorId="51523E6B" wp14:editId="28A420EF">
                <wp:extent cx="5486400" cy="7086600"/>
                <wp:effectExtent l="0" t="0" r="0" b="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7086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27345" w14:textId="18C3F7A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cat example.vcf | </w:t>
                            </w:r>
                            <w:r>
                              <w:rPr>
                                <w:rFonts w:ascii="Courier New" w:hAnsi="Courier New" w:cs="Courier New"/>
                                <w:sz w:val="18"/>
                                <w:szCs w:val="18"/>
                              </w:rPr>
                              <w:t>bior_vcf_to_tjson</w:t>
                            </w:r>
                            <w:r w:rsidRPr="00281D47">
                              <w:rPr>
                                <w:rFonts w:ascii="Courier New" w:hAnsi="Courier New" w:cs="Courier New"/>
                                <w:sz w:val="18"/>
                                <w:szCs w:val="18"/>
                              </w:rPr>
                              <w:t xml:space="preserve"> | bior_same_variant -d $bior/cosmic/v63/CosmicCompleteExport_GRCh37.tsv.bgz | bior_pretty_print -r 40</w:t>
                            </w:r>
                          </w:p>
                          <w:p w14:paraId="68FCF04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COLUMN NAME      COLUMN VALUE</w:t>
                            </w:r>
                          </w:p>
                          <w:p w14:paraId="4A9A1E2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      ------------</w:t>
                            </w:r>
                          </w:p>
                          <w:p w14:paraId="1583492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   CHROM            21</w:t>
                            </w:r>
                          </w:p>
                          <w:p w14:paraId="689B5E7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2   POS              40190405</w:t>
                            </w:r>
                          </w:p>
                          <w:p w14:paraId="2B833B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3   ID               rs115908228</w:t>
                            </w:r>
                          </w:p>
                          <w:p w14:paraId="648D2E54"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4   REF              G</w:t>
                            </w:r>
                          </w:p>
                          <w:p w14:paraId="17372E26"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5   ALT              A</w:t>
                            </w:r>
                          </w:p>
                          <w:p w14:paraId="3AF235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6   QUAL             .</w:t>
                            </w:r>
                          </w:p>
                          <w:p w14:paraId="78F2DD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7   FILTER           .</w:t>
                            </w:r>
                          </w:p>
                          <w:p w14:paraId="1839A8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8   INFO             .</w:t>
                            </w:r>
                          </w:p>
                          <w:p w14:paraId="7700BA5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9   VCF2VariantPipe  {</w:t>
                            </w:r>
                          </w:p>
                          <w:p w14:paraId="71FA798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"CHROM": "21",</w:t>
                            </w:r>
                          </w:p>
                          <w:p w14:paraId="3114C759" w14:textId="77777777" w:rsidR="00C74C65" w:rsidRDefault="00C74C65" w:rsidP="00281D47">
                            <w:pPr>
                              <w:rPr>
                                <w:rFonts w:ascii="Courier New" w:hAnsi="Courier New" w:cs="Courier New"/>
                                <w:sz w:val="18"/>
                                <w:szCs w:val="18"/>
                              </w:rPr>
                            </w:pPr>
                            <w:r>
                              <w:rPr>
                                <w:rFonts w:ascii="Courier New" w:hAnsi="Courier New" w:cs="Courier New"/>
                                <w:sz w:val="18"/>
                                <w:szCs w:val="18"/>
                              </w:rPr>
                              <w:t>...</w:t>
                            </w:r>
                          </w:p>
                          <w:p w14:paraId="053067B2" w14:textId="77777777" w:rsidR="00C74C65" w:rsidRPr="00281D47" w:rsidRDefault="00C74C65" w:rsidP="00281D4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
                          <w:p w14:paraId="2D06BA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10  SameVariantPipe  {</w:t>
                            </w:r>
                          </w:p>
                          <w:p w14:paraId="762532D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"Gene_name": "ETS2",</w:t>
                            </w:r>
                          </w:p>
                          <w:p w14:paraId="0C1C8EB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"Accession_Number": "ENST00000360214",</w:t>
                            </w:r>
                          </w:p>
                          <w:p w14:paraId="3E9CD5A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"HGNC_ID": "3489",</w:t>
                            </w:r>
                          </w:p>
                          <w:p w14:paraId="21BE591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"Sample_name": "107702",</w:t>
                            </w:r>
                          </w:p>
                          <w:p w14:paraId="1E6BA76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"ID_sample": "1520464",</w:t>
                            </w:r>
                          </w:p>
                          <w:p w14:paraId="23013C0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"ID_tumour": "1442839",</w:t>
                            </w:r>
                          </w:p>
                          <w:p w14:paraId="0167F7A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"Primary_site": "breast",</w:t>
                            </w:r>
                          </w:p>
                          <w:p w14:paraId="0C94ED8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"Site_subtype": "NS",</w:t>
                            </w:r>
                          </w:p>
                          <w:p w14:paraId="486A2E4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"Primary_histology": "carcinoma",</w:t>
                            </w:r>
                          </w:p>
                          <w:p w14:paraId="2C7E99B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"Histology_subtype": "HER-positive_carcinoma",</w:t>
                            </w:r>
                          </w:p>
                          <w:p w14:paraId="0FDC1F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"Genome-wide_screen": "n",</w:t>
                            </w:r>
                          </w:p>
                          <w:p w14:paraId="0AA8D52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"Mutation_ID": "94254",</w:t>
                            </w:r>
                          </w:p>
                          <w:p w14:paraId="0A0675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"Mutation_CDS": "c.646G\u003eA",</w:t>
                            </w:r>
                          </w:p>
                          <w:p w14:paraId="34C6BC1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"Mutation_AA": "p.G216S",</w:t>
                            </w:r>
                          </w:p>
                          <w:p w14:paraId="472B665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"Mutation_Description": "Substitution - Missense",</w:t>
                            </w:r>
                          </w:p>
                          <w:p w14:paraId="6701440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"Mutation_GRCh37_genome_position": "21:40190405-40190405",</w:t>
                            </w:r>
                          </w:p>
                          <w:p w14:paraId="369CDF5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"Mutation_GRCh37_strand": "+",</w:t>
                            </w:r>
                          </w:p>
                          <w:p w14:paraId="3B31226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"Mutation_somatic_status": "Confirmed somatic variant",</w:t>
                            </w:r>
                          </w:p>
                          <w:p w14:paraId="67010DA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"Pubmed_PMID": "20668451",</w:t>
                            </w:r>
                          </w:p>
                          <w:p w14:paraId="2E748EE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"Sample_source": "NS",</w:t>
                            </w:r>
                          </w:p>
                          <w:p w14:paraId="489B6E0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"Tumour_origin": "primary",</w:t>
                            </w:r>
                          </w:p>
                          <w:p w14:paraId="0DD956F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"variant",</w:t>
                            </w:r>
                          </w:p>
                          <w:p w14:paraId="65EA19B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"21",</w:t>
                            </w:r>
                          </w:p>
                          <w:p w14:paraId="60E8A4F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"_refAllele": "G",</w:t>
                            </w:r>
                          </w:p>
                          <w:p w14:paraId="580CA53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"_altAlleles": [</w:t>
                            </w:r>
                          </w:p>
                          <w:p w14:paraId="782C006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w:t>
                            </w:r>
                          </w:p>
                          <w:p w14:paraId="4B1786A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60962AA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40190405,</w:t>
                            </w:r>
                          </w:p>
                          <w:p w14:paraId="7BEF556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40190405,</w:t>
                            </w:r>
                          </w:p>
                          <w:p w14:paraId="27AB6F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"_id": "."</w:t>
                            </w:r>
                          </w:p>
                          <w:p w14:paraId="76D17AC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5D6011B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 </w:t>
                            </w:r>
                          </w:p>
                          <w:p w14:paraId="49936E45" w14:textId="77777777" w:rsidR="00C74C65" w:rsidRPr="00281D47"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4" o:spid="_x0000_s1062" type="#_x0000_t202" style="width:6in;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" fillcolor="#d8d8d8 [2732]" stroked="f">
                <v:path arrowok="t"/>
                <v:textbox>
                  <w:txbxContent>
                    <w:p w14:paraId="50B27345" w14:textId="18C3F7A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cat example.vcf | </w:t>
                      </w:r>
                      <w:r>
                        <w:rPr>
                          <w:rFonts w:ascii="Courier New" w:hAnsi="Courier New" w:cs="Courier New"/>
                          <w:sz w:val="18"/>
                          <w:szCs w:val="18"/>
                        </w:rPr>
                        <w:t>bior_vcf_to_tjson</w:t>
                      </w:r>
                      <w:r w:rsidRPr="00281D47">
                        <w:rPr>
                          <w:rFonts w:ascii="Courier New" w:hAnsi="Courier New" w:cs="Courier New"/>
                          <w:sz w:val="18"/>
                          <w:szCs w:val="18"/>
                        </w:rPr>
                        <w:t xml:space="preserve"> | bior_same_variant -d $bior/cosmic/v63/CosmicCompleteExport_GRCh37.tsv.bgz | bior_pretty_print -r 40</w:t>
                      </w:r>
                    </w:p>
                    <w:p w14:paraId="68FCF04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COLUMN NAME      COLUMN VALUE</w:t>
                      </w:r>
                    </w:p>
                    <w:p w14:paraId="4A9A1E2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      ------------</w:t>
                      </w:r>
                    </w:p>
                    <w:p w14:paraId="1583492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   CHROM            21</w:t>
                      </w:r>
                    </w:p>
                    <w:p w14:paraId="689B5E7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2   POS              40190405</w:t>
                      </w:r>
                    </w:p>
                    <w:p w14:paraId="2B833B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3   ID               rs115908228</w:t>
                      </w:r>
                    </w:p>
                    <w:p w14:paraId="648D2E54"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4   REF              G</w:t>
                      </w:r>
                    </w:p>
                    <w:p w14:paraId="17372E26"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5   ALT              A</w:t>
                      </w:r>
                    </w:p>
                    <w:p w14:paraId="3AF235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6   QUAL             .</w:t>
                      </w:r>
                    </w:p>
                    <w:p w14:paraId="78F2DDF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7   FILTER           .</w:t>
                      </w:r>
                    </w:p>
                    <w:p w14:paraId="1839A87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8   INFO             .</w:t>
                      </w:r>
                    </w:p>
                    <w:p w14:paraId="7700BA5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9   VCF2VariantPipe  {</w:t>
                      </w:r>
                    </w:p>
                    <w:p w14:paraId="71FA7985"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"CHROM": "21",</w:t>
                      </w:r>
                    </w:p>
                    <w:p w14:paraId="3114C759" w14:textId="77777777" w:rsidR="00C74C65" w:rsidRDefault="00C74C65" w:rsidP="00281D47">
                      <w:pPr>
                        <w:rPr>
                          <w:rFonts w:ascii="Courier New" w:hAnsi="Courier New" w:cs="Courier New"/>
                          <w:sz w:val="18"/>
                          <w:szCs w:val="18"/>
                        </w:rPr>
                      </w:pPr>
                      <w:r>
                        <w:rPr>
                          <w:rFonts w:ascii="Courier New" w:hAnsi="Courier New" w:cs="Courier New"/>
                          <w:sz w:val="18"/>
                          <w:szCs w:val="18"/>
                        </w:rPr>
                        <w:t>...</w:t>
                      </w:r>
                    </w:p>
                    <w:p w14:paraId="053067B2" w14:textId="77777777" w:rsidR="00C74C65" w:rsidRPr="00281D47" w:rsidRDefault="00C74C65" w:rsidP="00281D4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
                    <w:p w14:paraId="2D06BA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10  SameVariantPipe  {</w:t>
                      </w:r>
                    </w:p>
                    <w:p w14:paraId="762532D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"Gene_name": "ETS2",</w:t>
                      </w:r>
                    </w:p>
                    <w:p w14:paraId="0C1C8EB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"Accession_Number": "ENST00000360214",</w:t>
                      </w:r>
                    </w:p>
                    <w:p w14:paraId="3E9CD5AE"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"HGNC_ID": "3489",</w:t>
                      </w:r>
                    </w:p>
                    <w:p w14:paraId="21BE591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"Sample_name": "107702",</w:t>
                      </w:r>
                    </w:p>
                    <w:p w14:paraId="1E6BA76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"ID_sample": "1520464",</w:t>
                      </w:r>
                    </w:p>
                    <w:p w14:paraId="23013C0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"ID_tumour": "1442839",</w:t>
                      </w:r>
                    </w:p>
                    <w:p w14:paraId="0167F7A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"Primary_site": "breast",</w:t>
                      </w:r>
                    </w:p>
                    <w:p w14:paraId="0C94ED8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"Site_subtype": "NS",</w:t>
                      </w:r>
                    </w:p>
                    <w:p w14:paraId="486A2E4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"Primary_histology": "carcinoma",</w:t>
                      </w:r>
                    </w:p>
                    <w:p w14:paraId="2C7E99B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"Histology_subtype": "HER-positive_carcinoma",</w:t>
                      </w:r>
                    </w:p>
                    <w:p w14:paraId="0FDC1F4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"Genome-wide_screen": "n",</w:t>
                      </w:r>
                    </w:p>
                    <w:p w14:paraId="0AA8D52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"Mutation_ID": "94254",</w:t>
                      </w:r>
                    </w:p>
                    <w:p w14:paraId="0A0675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"Mutation_CDS": "c.646G\u003eA",</w:t>
                      </w:r>
                    </w:p>
                    <w:p w14:paraId="34C6BC1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"Mutation_AA": "p.G216S",</w:t>
                      </w:r>
                    </w:p>
                    <w:p w14:paraId="472B665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"Mutation_Description": "Substitution - Missense",</w:t>
                      </w:r>
                    </w:p>
                    <w:p w14:paraId="6701440F"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"Mutation_GRCh37_genome_position": "21:40190405-40190405",</w:t>
                      </w:r>
                    </w:p>
                    <w:p w14:paraId="369CDF59"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"Mutation_GRCh37_strand": "+",</w:t>
                      </w:r>
                    </w:p>
                    <w:p w14:paraId="3B312263"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"Mutation_somatic_status": "Confirmed somatic variant",</w:t>
                      </w:r>
                    </w:p>
                    <w:p w14:paraId="67010DA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"Pubmed_PMID": "20668451",</w:t>
                      </w:r>
                    </w:p>
                    <w:p w14:paraId="2E748EE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"Sample_source": "NS",</w:t>
                      </w:r>
                    </w:p>
                    <w:p w14:paraId="489B6E0A"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"Tumour_origin": "primary",</w:t>
                      </w:r>
                    </w:p>
                    <w:p w14:paraId="0DD956F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"_type": "variant",</w:t>
                      </w:r>
                    </w:p>
                    <w:p w14:paraId="65EA19B2"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"_landmark": "21",</w:t>
                      </w:r>
                    </w:p>
                    <w:p w14:paraId="60E8A4F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"_refAllele": "G",</w:t>
                      </w:r>
                    </w:p>
                    <w:p w14:paraId="580CA53D"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"_altAlleles": [</w:t>
                      </w:r>
                    </w:p>
                    <w:p w14:paraId="782C006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"A"</w:t>
                      </w:r>
                    </w:p>
                    <w:p w14:paraId="4B1786AB"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60962AA8"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"_minBP": 40190405,</w:t>
                      </w:r>
                    </w:p>
                    <w:p w14:paraId="7BEF5561"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"_maxBP": 40190405,</w:t>
                      </w:r>
                    </w:p>
                    <w:p w14:paraId="27AB6F1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"_id": "."</w:t>
                      </w:r>
                    </w:p>
                    <w:p w14:paraId="76D17AC7"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w:t>
                      </w:r>
                    </w:p>
                    <w:p w14:paraId="5D6011B0" w14:textId="77777777" w:rsidR="00C74C65" w:rsidRPr="00281D47" w:rsidRDefault="00C74C65" w:rsidP="00281D47">
                      <w:pPr>
                        <w:rPr>
                          <w:rFonts w:ascii="Courier New" w:hAnsi="Courier New" w:cs="Courier New"/>
                          <w:sz w:val="18"/>
                          <w:szCs w:val="18"/>
                        </w:rPr>
                      </w:pPr>
                      <w:r w:rsidRPr="00281D47">
                        <w:rPr>
                          <w:rFonts w:ascii="Courier New" w:hAnsi="Courier New" w:cs="Courier New"/>
                          <w:sz w:val="18"/>
                          <w:szCs w:val="18"/>
                        </w:rPr>
                        <w:t xml:space="preserve"> $ </w:t>
                      </w:r>
                    </w:p>
                    <w:p w14:paraId="49936E45" w14:textId="77777777" w:rsidR="00C74C65" w:rsidRPr="00281D47" w:rsidRDefault="00C74C65" w:rsidP="00281D47">
                      <w:pPr>
                        <w:rPr>
                          <w:rFonts w:ascii="Courier New" w:hAnsi="Courier New" w:cs="Courier New"/>
                          <w:color w:val="000000" w:themeColor="text1"/>
                          <w:sz w:val="18"/>
                          <w:szCs w:val="18"/>
                        </w:rPr>
                      </w:pPr>
                    </w:p>
                  </w:txbxContent>
                </v:textbox>
                <w10:anchorlock/>
              </v:shape>
            </w:pict>
          </mc:Fallback>
        </mc:AlternateContent>
      </w:r>
    </w:p>
    <w:p w14:paraId="0BEC5F35" w14:textId="77777777" w:rsidR="004D79ED" w:rsidRPr="000A17BA" w:rsidRDefault="004D79ED" w:rsidP="00281D47">
      <w:r w:rsidRPr="000A17BA">
        <w:t xml:space="preserve"> </w:t>
      </w:r>
    </w:p>
    <w:p w14:paraId="060D19CC" w14:textId="77777777" w:rsidR="004D79ED" w:rsidRPr="000A17BA" w:rsidRDefault="004D79ED" w:rsidP="004D79ED"/>
    <w:p w14:paraId="3FA35AA9" w14:textId="77777777" w:rsidR="004D79ED" w:rsidRPr="000A17BA" w:rsidRDefault="004D79ED" w:rsidP="004D79ED"/>
    <w:p w14:paraId="78D9DE08" w14:textId="5B4F9A42" w:rsidR="004D79ED" w:rsidRPr="000A17BA" w:rsidRDefault="00DB5783" w:rsidP="004D79ED">
      <w:r>
        <w:rPr>
          <w:noProof/>
          <w:lang w:eastAsia="en-US"/>
        </w:rPr>
        <mc:AlternateContent>
          <mc:Choice Requires="wps">
            <w:drawing>
              <wp:inline distT="0" distB="0" distL="0" distR="0" wp14:anchorId="11264452" wp14:editId="133109BF">
                <wp:extent cx="5486400" cy="3086100"/>
                <wp:effectExtent l="0" t="0" r="0" b="1270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0861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B8730" w14:textId="7B5B49EF"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example.vcf | </w:t>
                            </w:r>
                            <w:r>
                              <w:rPr>
                                <w:rFonts w:ascii="Courier New" w:hAnsi="Courier New" w:cs="Courier New"/>
                                <w:sz w:val="18"/>
                                <w:szCs w:val="18"/>
                              </w:rPr>
                              <w:t>bior_vcf_to_tjson</w:t>
                            </w:r>
                            <w:r w:rsidRPr="00C109BF">
                              <w:rPr>
                                <w:rFonts w:ascii="Courier New" w:hAnsi="Courier New" w:cs="Courier New"/>
                                <w:sz w:val="18"/>
                                <w:szCs w:val="18"/>
                              </w:rPr>
                              <w:t xml:space="preserve"> | bior_same_variant -d $bior/cosmic/v63/CosmicCompleteExport_GRCh37.tsv.bgz | bior_drill -p Mutation_ID -p Mutation_CDS -p Mutation_AA -p Mutation_GRCh37_strand | cut -f 9 --complement</w:t>
                            </w:r>
                          </w:p>
                          <w:p w14:paraId="422E09C4"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##fileformat=VCFv4.0</w:t>
                            </w:r>
                          </w:p>
                          <w:p w14:paraId="7B39690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#CHROM</w:t>
                            </w:r>
                            <w:r w:rsidRPr="00C109BF">
                              <w:rPr>
                                <w:rFonts w:ascii="Courier New" w:hAnsi="Courier New" w:cs="Courier New"/>
                                <w:sz w:val="18"/>
                                <w:szCs w:val="18"/>
                              </w:rPr>
                              <w:tab/>
                              <w:t>POS</w:t>
                            </w:r>
                            <w:r w:rsidRPr="00C109BF">
                              <w:rPr>
                                <w:rFonts w:ascii="Courier New" w:hAnsi="Courier New" w:cs="Courier New"/>
                                <w:sz w:val="18"/>
                                <w:szCs w:val="18"/>
                              </w:rPr>
                              <w:tab/>
                              <w:t>ID</w:t>
                            </w:r>
                            <w:r w:rsidRPr="00C109BF">
                              <w:rPr>
                                <w:rFonts w:ascii="Courier New" w:hAnsi="Courier New" w:cs="Courier New"/>
                                <w:sz w:val="18"/>
                                <w:szCs w:val="18"/>
                              </w:rPr>
                              <w:tab/>
                              <w:t>REF</w:t>
                            </w:r>
                            <w:r w:rsidRPr="00C109BF">
                              <w:rPr>
                                <w:rFonts w:ascii="Courier New" w:hAnsi="Courier New" w:cs="Courier New"/>
                                <w:sz w:val="18"/>
                                <w:szCs w:val="18"/>
                              </w:rPr>
                              <w:tab/>
                              <w:t>ALT</w:t>
                            </w:r>
                            <w:r w:rsidRPr="00C109BF">
                              <w:rPr>
                                <w:rFonts w:ascii="Courier New" w:hAnsi="Courier New" w:cs="Courier New"/>
                                <w:sz w:val="18"/>
                                <w:szCs w:val="18"/>
                              </w:rPr>
                              <w:tab/>
                              <w:t>QUAL</w:t>
                            </w:r>
                            <w:r w:rsidRPr="00C109BF">
                              <w:rPr>
                                <w:rFonts w:ascii="Courier New" w:hAnsi="Courier New" w:cs="Courier New"/>
                                <w:sz w:val="18"/>
                                <w:szCs w:val="18"/>
                              </w:rPr>
                              <w:tab/>
                              <w:t>FILTER</w:t>
                            </w:r>
                            <w:r w:rsidRPr="00C109BF">
                              <w:rPr>
                                <w:rFonts w:ascii="Courier New" w:hAnsi="Courier New" w:cs="Courier New"/>
                                <w:sz w:val="18"/>
                                <w:szCs w:val="18"/>
                              </w:rPr>
                              <w:tab/>
                              <w:t>INFO</w:t>
                            </w:r>
                            <w:r w:rsidRPr="00C109BF">
                              <w:rPr>
                                <w:rFonts w:ascii="Courier New" w:hAnsi="Courier New" w:cs="Courier New"/>
                                <w:sz w:val="18"/>
                                <w:szCs w:val="18"/>
                              </w:rPr>
                              <w:tab/>
                              <w:t>Mutation_ID</w:t>
                            </w:r>
                            <w:r w:rsidRPr="00C109BF">
                              <w:rPr>
                                <w:rFonts w:ascii="Courier New" w:hAnsi="Courier New" w:cs="Courier New"/>
                                <w:sz w:val="18"/>
                                <w:szCs w:val="18"/>
                              </w:rPr>
                              <w:tab/>
                              <w:t>Mutation_CDS</w:t>
                            </w:r>
                            <w:r w:rsidRPr="00C109BF">
                              <w:rPr>
                                <w:rFonts w:ascii="Courier New" w:hAnsi="Courier New" w:cs="Courier New"/>
                                <w:sz w:val="18"/>
                                <w:szCs w:val="18"/>
                              </w:rPr>
                              <w:tab/>
                              <w:t>Mutation_AA</w:t>
                            </w:r>
                            <w:r w:rsidRPr="00C109BF">
                              <w:rPr>
                                <w:rFonts w:ascii="Courier New" w:hAnsi="Courier New" w:cs="Courier New"/>
                                <w:sz w:val="18"/>
                                <w:szCs w:val="18"/>
                              </w:rPr>
                              <w:tab/>
                              <w:t>Mutation_GRCh37_strand</w:t>
                            </w:r>
                          </w:p>
                          <w:p w14:paraId="648061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2C37D1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746450C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477BE724"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21</w:t>
                            </w:r>
                            <w:r w:rsidRPr="00C109BF">
                              <w:rPr>
                                <w:rFonts w:ascii="Courier New" w:hAnsi="Courier New" w:cs="Courier New"/>
                                <w:sz w:val="18"/>
                                <w:szCs w:val="18"/>
                              </w:rPr>
                              <w:tab/>
                              <w:t>40190405</w:t>
                            </w:r>
                            <w:r w:rsidRPr="00C109BF">
                              <w:rPr>
                                <w:rFonts w:ascii="Courier New" w:hAnsi="Courier New" w:cs="Courier New"/>
                                <w:sz w:val="18"/>
                                <w:szCs w:val="18"/>
                              </w:rPr>
                              <w:tab/>
                              <w:t>rs115908228</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94254</w:t>
                            </w:r>
                            <w:r w:rsidRPr="00C109BF">
                              <w:rPr>
                                <w:rFonts w:ascii="Courier New" w:hAnsi="Courier New" w:cs="Courier New"/>
                                <w:sz w:val="18"/>
                                <w:szCs w:val="18"/>
                              </w:rPr>
                              <w:tab/>
                              <w:t>c.646G&gt;A</w:t>
                            </w:r>
                            <w:r w:rsidRPr="00C109BF">
                              <w:rPr>
                                <w:rFonts w:ascii="Courier New" w:hAnsi="Courier New" w:cs="Courier New"/>
                                <w:sz w:val="18"/>
                                <w:szCs w:val="18"/>
                              </w:rPr>
                              <w:tab/>
                              <w:t>p.G216S</w:t>
                            </w:r>
                            <w:r w:rsidRPr="00C109BF">
                              <w:rPr>
                                <w:rFonts w:ascii="Courier New" w:hAnsi="Courier New" w:cs="Courier New"/>
                                <w:sz w:val="18"/>
                                <w:szCs w:val="18"/>
                              </w:rPr>
                              <w:tab/>
                              <w:t>+</w:t>
                            </w:r>
                          </w:p>
                          <w:p w14:paraId="775F2BDD"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1922AAA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22</w:t>
                            </w:r>
                            <w:r w:rsidRPr="00C109BF">
                              <w:rPr>
                                <w:rFonts w:ascii="Courier New" w:hAnsi="Courier New" w:cs="Courier New"/>
                                <w:sz w:val="18"/>
                                <w:szCs w:val="18"/>
                              </w:rPr>
                              <w:tab/>
                              <w:t>30857373</w:t>
                            </w:r>
                            <w:r w:rsidRPr="00C109BF">
                              <w:rPr>
                                <w:rFonts w:ascii="Courier New" w:hAnsi="Courier New" w:cs="Courier New"/>
                                <w:sz w:val="18"/>
                                <w:szCs w:val="18"/>
                              </w:rPr>
                              <w:tab/>
                              <w:t>rs2240345</w:t>
                            </w:r>
                            <w:r w:rsidRPr="00C109BF">
                              <w:rPr>
                                <w:rFonts w:ascii="Courier New" w:hAnsi="Courier New" w:cs="Courier New"/>
                                <w:sz w:val="18"/>
                                <w:szCs w:val="18"/>
                              </w:rPr>
                              <w:tab/>
                              <w:t>A</w:t>
                            </w:r>
                            <w:r w:rsidRPr="00C109BF">
                              <w:rPr>
                                <w:rFonts w:ascii="Courier New" w:hAnsi="Courier New" w:cs="Courier New"/>
                                <w:sz w:val="18"/>
                                <w:szCs w:val="18"/>
                              </w:rPr>
                              <w:tab/>
                              <w:t>C</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330401</w:t>
                            </w:r>
                            <w:r w:rsidRPr="00C109BF">
                              <w:rPr>
                                <w:rFonts w:ascii="Courier New" w:hAnsi="Courier New" w:cs="Courier New"/>
                                <w:sz w:val="18"/>
                                <w:szCs w:val="18"/>
                              </w:rPr>
                              <w:tab/>
                              <w:t>c.1005T&gt;G</w:t>
                            </w:r>
                            <w:r w:rsidRPr="00C109BF">
                              <w:rPr>
                                <w:rFonts w:ascii="Courier New" w:hAnsi="Courier New" w:cs="Courier New"/>
                                <w:sz w:val="18"/>
                                <w:szCs w:val="18"/>
                              </w:rPr>
                              <w:tab/>
                              <w:t>p.D335E</w:t>
                            </w:r>
                            <w:r w:rsidRPr="00C109BF">
                              <w:rPr>
                                <w:rFonts w:ascii="Courier New" w:hAnsi="Courier New" w:cs="Courier New"/>
                                <w:sz w:val="18"/>
                                <w:szCs w:val="18"/>
                              </w:rPr>
                              <w:tab/>
                              <w:t>-</w:t>
                            </w:r>
                          </w:p>
                          <w:p w14:paraId="61FAB68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6A39CA7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22</w:t>
                            </w:r>
                            <w:r w:rsidRPr="00C109BF">
                              <w:rPr>
                                <w:rFonts w:ascii="Courier New" w:hAnsi="Courier New" w:cs="Courier New"/>
                                <w:sz w:val="18"/>
                                <w:szCs w:val="18"/>
                              </w:rPr>
                              <w:tab/>
                              <w:t>39621797</w:t>
                            </w:r>
                            <w:r w:rsidRPr="00C109BF">
                              <w:rPr>
                                <w:rFonts w:ascii="Courier New" w:hAnsi="Courier New" w:cs="Courier New"/>
                                <w:sz w:val="18"/>
                                <w:szCs w:val="18"/>
                              </w:rPr>
                              <w:tab/>
                              <w:t>rs35978693</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39683</w:t>
                            </w:r>
                            <w:r w:rsidRPr="00C109BF">
                              <w:rPr>
                                <w:rFonts w:ascii="Courier New" w:hAnsi="Courier New" w:cs="Courier New"/>
                                <w:sz w:val="18"/>
                                <w:szCs w:val="18"/>
                              </w:rPr>
                              <w:tab/>
                              <w:t>c.657C&gt;A</w:t>
                            </w:r>
                            <w:r w:rsidRPr="00C109BF">
                              <w:rPr>
                                <w:rFonts w:ascii="Courier New" w:hAnsi="Courier New" w:cs="Courier New"/>
                                <w:sz w:val="18"/>
                                <w:szCs w:val="18"/>
                              </w:rPr>
                              <w:tab/>
                              <w:t>p.P219P</w:t>
                            </w:r>
                            <w:r w:rsidRPr="00C109BF">
                              <w:rPr>
                                <w:rFonts w:ascii="Courier New" w:hAnsi="Courier New" w:cs="Courier New"/>
                                <w:sz w:val="18"/>
                                <w:szCs w:val="18"/>
                              </w:rPr>
                              <w:tab/>
                              <w:t>-</w:t>
                            </w:r>
                          </w:p>
                          <w:p w14:paraId="4618F42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w:t>
                            </w:r>
                          </w:p>
                          <w:p w14:paraId="465B2321" w14:textId="77777777" w:rsidR="00C74C65" w:rsidRPr="00C109BF"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5" o:spid="_x0000_s1063" type="#_x0000_t202" style="width:6in;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p0/y4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" fillcolor="#d8d8d8 [2732]" stroked="f">
                <v:path arrowok="t"/>
                <v:textbox>
                  <w:txbxContent>
                    <w:p w14:paraId="126B8730" w14:textId="7B5B49EF"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example.vcf | </w:t>
                      </w:r>
                      <w:r>
                        <w:rPr>
                          <w:rFonts w:ascii="Courier New" w:hAnsi="Courier New" w:cs="Courier New"/>
                          <w:sz w:val="18"/>
                          <w:szCs w:val="18"/>
                        </w:rPr>
                        <w:t>bior_vcf_to_tjson</w:t>
                      </w:r>
                      <w:r w:rsidRPr="00C109BF">
                        <w:rPr>
                          <w:rFonts w:ascii="Courier New" w:hAnsi="Courier New" w:cs="Courier New"/>
                          <w:sz w:val="18"/>
                          <w:szCs w:val="18"/>
                        </w:rPr>
                        <w:t xml:space="preserve"> | bior_same_variant -d $bior/cosmic/v63/CosmicCompleteExport_GRCh37.tsv.bgz | bior_drill -p Mutation_ID -p Mutation_CDS -p Mutation_AA -p Mutation_GRCh37_strand | cut -f 9 --complement</w:t>
                      </w:r>
                    </w:p>
                    <w:p w14:paraId="422E09C4"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##fileformat=VCFv4.0</w:t>
                      </w:r>
                    </w:p>
                    <w:p w14:paraId="7B39690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#CHROM</w:t>
                      </w:r>
                      <w:r w:rsidRPr="00C109BF">
                        <w:rPr>
                          <w:rFonts w:ascii="Courier New" w:hAnsi="Courier New" w:cs="Courier New"/>
                          <w:sz w:val="18"/>
                          <w:szCs w:val="18"/>
                        </w:rPr>
                        <w:tab/>
                        <w:t>POS</w:t>
                      </w:r>
                      <w:r w:rsidRPr="00C109BF">
                        <w:rPr>
                          <w:rFonts w:ascii="Courier New" w:hAnsi="Courier New" w:cs="Courier New"/>
                          <w:sz w:val="18"/>
                          <w:szCs w:val="18"/>
                        </w:rPr>
                        <w:tab/>
                        <w:t>ID</w:t>
                      </w:r>
                      <w:r w:rsidRPr="00C109BF">
                        <w:rPr>
                          <w:rFonts w:ascii="Courier New" w:hAnsi="Courier New" w:cs="Courier New"/>
                          <w:sz w:val="18"/>
                          <w:szCs w:val="18"/>
                        </w:rPr>
                        <w:tab/>
                        <w:t>REF</w:t>
                      </w:r>
                      <w:r w:rsidRPr="00C109BF">
                        <w:rPr>
                          <w:rFonts w:ascii="Courier New" w:hAnsi="Courier New" w:cs="Courier New"/>
                          <w:sz w:val="18"/>
                          <w:szCs w:val="18"/>
                        </w:rPr>
                        <w:tab/>
                        <w:t>ALT</w:t>
                      </w:r>
                      <w:r w:rsidRPr="00C109BF">
                        <w:rPr>
                          <w:rFonts w:ascii="Courier New" w:hAnsi="Courier New" w:cs="Courier New"/>
                          <w:sz w:val="18"/>
                          <w:szCs w:val="18"/>
                        </w:rPr>
                        <w:tab/>
                        <w:t>QUAL</w:t>
                      </w:r>
                      <w:r w:rsidRPr="00C109BF">
                        <w:rPr>
                          <w:rFonts w:ascii="Courier New" w:hAnsi="Courier New" w:cs="Courier New"/>
                          <w:sz w:val="18"/>
                          <w:szCs w:val="18"/>
                        </w:rPr>
                        <w:tab/>
                        <w:t>FILTER</w:t>
                      </w:r>
                      <w:r w:rsidRPr="00C109BF">
                        <w:rPr>
                          <w:rFonts w:ascii="Courier New" w:hAnsi="Courier New" w:cs="Courier New"/>
                          <w:sz w:val="18"/>
                          <w:szCs w:val="18"/>
                        </w:rPr>
                        <w:tab/>
                        <w:t>INFO</w:t>
                      </w:r>
                      <w:r w:rsidRPr="00C109BF">
                        <w:rPr>
                          <w:rFonts w:ascii="Courier New" w:hAnsi="Courier New" w:cs="Courier New"/>
                          <w:sz w:val="18"/>
                          <w:szCs w:val="18"/>
                        </w:rPr>
                        <w:tab/>
                        <w:t>Mutation_ID</w:t>
                      </w:r>
                      <w:r w:rsidRPr="00C109BF">
                        <w:rPr>
                          <w:rFonts w:ascii="Courier New" w:hAnsi="Courier New" w:cs="Courier New"/>
                          <w:sz w:val="18"/>
                          <w:szCs w:val="18"/>
                        </w:rPr>
                        <w:tab/>
                        <w:t>Mutation_CDS</w:t>
                      </w:r>
                      <w:r w:rsidRPr="00C109BF">
                        <w:rPr>
                          <w:rFonts w:ascii="Courier New" w:hAnsi="Courier New" w:cs="Courier New"/>
                          <w:sz w:val="18"/>
                          <w:szCs w:val="18"/>
                        </w:rPr>
                        <w:tab/>
                        <w:t>Mutation_AA</w:t>
                      </w:r>
                      <w:r w:rsidRPr="00C109BF">
                        <w:rPr>
                          <w:rFonts w:ascii="Courier New" w:hAnsi="Courier New" w:cs="Courier New"/>
                          <w:sz w:val="18"/>
                          <w:szCs w:val="18"/>
                        </w:rPr>
                        <w:tab/>
                        <w:t>Mutation_GRCh37_strand</w:t>
                      </w:r>
                    </w:p>
                    <w:p w14:paraId="648061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2C37D1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746450C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477BE724"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21</w:t>
                      </w:r>
                      <w:r w:rsidRPr="00C109BF">
                        <w:rPr>
                          <w:rFonts w:ascii="Courier New" w:hAnsi="Courier New" w:cs="Courier New"/>
                          <w:sz w:val="18"/>
                          <w:szCs w:val="18"/>
                        </w:rPr>
                        <w:tab/>
                        <w:t>40190405</w:t>
                      </w:r>
                      <w:r w:rsidRPr="00C109BF">
                        <w:rPr>
                          <w:rFonts w:ascii="Courier New" w:hAnsi="Courier New" w:cs="Courier New"/>
                          <w:sz w:val="18"/>
                          <w:szCs w:val="18"/>
                        </w:rPr>
                        <w:tab/>
                        <w:t>rs115908228</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94254</w:t>
                      </w:r>
                      <w:r w:rsidRPr="00C109BF">
                        <w:rPr>
                          <w:rFonts w:ascii="Courier New" w:hAnsi="Courier New" w:cs="Courier New"/>
                          <w:sz w:val="18"/>
                          <w:szCs w:val="18"/>
                        </w:rPr>
                        <w:tab/>
                        <w:t>c.646G&gt;A</w:t>
                      </w:r>
                      <w:r w:rsidRPr="00C109BF">
                        <w:rPr>
                          <w:rFonts w:ascii="Courier New" w:hAnsi="Courier New" w:cs="Courier New"/>
                          <w:sz w:val="18"/>
                          <w:szCs w:val="18"/>
                        </w:rPr>
                        <w:tab/>
                        <w:t>p.G216S</w:t>
                      </w:r>
                      <w:r w:rsidRPr="00C109BF">
                        <w:rPr>
                          <w:rFonts w:ascii="Courier New" w:hAnsi="Courier New" w:cs="Courier New"/>
                          <w:sz w:val="18"/>
                          <w:szCs w:val="18"/>
                        </w:rPr>
                        <w:tab/>
                        <w:t>+</w:t>
                      </w:r>
                    </w:p>
                    <w:p w14:paraId="775F2BDD"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1922AAA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22</w:t>
                      </w:r>
                      <w:r w:rsidRPr="00C109BF">
                        <w:rPr>
                          <w:rFonts w:ascii="Courier New" w:hAnsi="Courier New" w:cs="Courier New"/>
                          <w:sz w:val="18"/>
                          <w:szCs w:val="18"/>
                        </w:rPr>
                        <w:tab/>
                        <w:t>30857373</w:t>
                      </w:r>
                      <w:r w:rsidRPr="00C109BF">
                        <w:rPr>
                          <w:rFonts w:ascii="Courier New" w:hAnsi="Courier New" w:cs="Courier New"/>
                          <w:sz w:val="18"/>
                          <w:szCs w:val="18"/>
                        </w:rPr>
                        <w:tab/>
                        <w:t>rs2240345</w:t>
                      </w:r>
                      <w:r w:rsidRPr="00C109BF">
                        <w:rPr>
                          <w:rFonts w:ascii="Courier New" w:hAnsi="Courier New" w:cs="Courier New"/>
                          <w:sz w:val="18"/>
                          <w:szCs w:val="18"/>
                        </w:rPr>
                        <w:tab/>
                        <w:t>A</w:t>
                      </w:r>
                      <w:r w:rsidRPr="00C109BF">
                        <w:rPr>
                          <w:rFonts w:ascii="Courier New" w:hAnsi="Courier New" w:cs="Courier New"/>
                          <w:sz w:val="18"/>
                          <w:szCs w:val="18"/>
                        </w:rPr>
                        <w:tab/>
                        <w:t>C</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330401</w:t>
                      </w:r>
                      <w:r w:rsidRPr="00C109BF">
                        <w:rPr>
                          <w:rFonts w:ascii="Courier New" w:hAnsi="Courier New" w:cs="Courier New"/>
                          <w:sz w:val="18"/>
                          <w:szCs w:val="18"/>
                        </w:rPr>
                        <w:tab/>
                        <w:t>c.1005T&gt;G</w:t>
                      </w:r>
                      <w:r w:rsidRPr="00C109BF">
                        <w:rPr>
                          <w:rFonts w:ascii="Courier New" w:hAnsi="Courier New" w:cs="Courier New"/>
                          <w:sz w:val="18"/>
                          <w:szCs w:val="18"/>
                        </w:rPr>
                        <w:tab/>
                        <w:t>p.D335E</w:t>
                      </w:r>
                      <w:r w:rsidRPr="00C109BF">
                        <w:rPr>
                          <w:rFonts w:ascii="Courier New" w:hAnsi="Courier New" w:cs="Courier New"/>
                          <w:sz w:val="18"/>
                          <w:szCs w:val="18"/>
                        </w:rPr>
                        <w:tab/>
                        <w:t>-</w:t>
                      </w:r>
                    </w:p>
                    <w:p w14:paraId="61FAB68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6A39CA7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22</w:t>
                      </w:r>
                      <w:r w:rsidRPr="00C109BF">
                        <w:rPr>
                          <w:rFonts w:ascii="Courier New" w:hAnsi="Courier New" w:cs="Courier New"/>
                          <w:sz w:val="18"/>
                          <w:szCs w:val="18"/>
                        </w:rPr>
                        <w:tab/>
                        <w:t>39621797</w:t>
                      </w:r>
                      <w:r w:rsidRPr="00C109BF">
                        <w:rPr>
                          <w:rFonts w:ascii="Courier New" w:hAnsi="Courier New" w:cs="Courier New"/>
                          <w:sz w:val="18"/>
                          <w:szCs w:val="18"/>
                        </w:rPr>
                        <w:tab/>
                        <w:t>rs35978693</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39683</w:t>
                      </w:r>
                      <w:r w:rsidRPr="00C109BF">
                        <w:rPr>
                          <w:rFonts w:ascii="Courier New" w:hAnsi="Courier New" w:cs="Courier New"/>
                          <w:sz w:val="18"/>
                          <w:szCs w:val="18"/>
                        </w:rPr>
                        <w:tab/>
                        <w:t>c.657C&gt;A</w:t>
                      </w:r>
                      <w:r w:rsidRPr="00C109BF">
                        <w:rPr>
                          <w:rFonts w:ascii="Courier New" w:hAnsi="Courier New" w:cs="Courier New"/>
                          <w:sz w:val="18"/>
                          <w:szCs w:val="18"/>
                        </w:rPr>
                        <w:tab/>
                        <w:t>p.P219P</w:t>
                      </w:r>
                      <w:r w:rsidRPr="00C109BF">
                        <w:rPr>
                          <w:rFonts w:ascii="Courier New" w:hAnsi="Courier New" w:cs="Courier New"/>
                          <w:sz w:val="18"/>
                          <w:szCs w:val="18"/>
                        </w:rPr>
                        <w:tab/>
                        <w:t>-</w:t>
                      </w:r>
                    </w:p>
                    <w:p w14:paraId="4618F42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w:t>
                      </w:r>
                    </w:p>
                    <w:p w14:paraId="465B2321" w14:textId="77777777" w:rsidR="00C74C65" w:rsidRPr="00C109BF" w:rsidRDefault="00C74C65" w:rsidP="00281D47">
                      <w:pPr>
                        <w:rPr>
                          <w:rFonts w:ascii="Courier New" w:hAnsi="Courier New" w:cs="Courier New"/>
                          <w:color w:val="000000" w:themeColor="text1"/>
                          <w:sz w:val="18"/>
                          <w:szCs w:val="18"/>
                        </w:rPr>
                      </w:pPr>
                    </w:p>
                  </w:txbxContent>
                </v:textbox>
                <w10:anchorlock/>
              </v:shape>
            </w:pict>
          </mc:Fallback>
        </mc:AlternateContent>
      </w:r>
    </w:p>
    <w:p w14:paraId="5927D489" w14:textId="77777777" w:rsidR="004D79ED" w:rsidRPr="000A17BA" w:rsidRDefault="004D79ED" w:rsidP="004D79ED"/>
    <w:p w14:paraId="681180E1" w14:textId="77777777" w:rsidR="00587AF3" w:rsidRPr="000A17BA" w:rsidRDefault="00587AF3" w:rsidP="004D79ED"/>
    <w:p w14:paraId="028A3446" w14:textId="77777777" w:rsidR="00587AF3" w:rsidRPr="000A17BA" w:rsidRDefault="00587AF3" w:rsidP="004D79ED"/>
    <w:p w14:paraId="0B041090" w14:textId="77777777" w:rsidR="00587AF3" w:rsidRPr="000A17BA" w:rsidRDefault="00587AF3" w:rsidP="004D79ED"/>
    <w:p w14:paraId="35FC2175" w14:textId="77777777" w:rsidR="00587AF3" w:rsidRPr="000A17BA" w:rsidRDefault="00587AF3" w:rsidP="004D79ED"/>
    <w:p w14:paraId="249C585E" w14:textId="039B1DF7" w:rsidR="00587AF3" w:rsidRPr="000A17BA" w:rsidRDefault="00587AF3" w:rsidP="00587AF3">
      <w:pPr>
        <w:widowControl w:val="0"/>
        <w:autoSpaceDE w:val="0"/>
        <w:autoSpaceDN w:val="0"/>
        <w:adjustRightInd w:val="0"/>
        <w:spacing w:after="240"/>
        <w:rPr>
          <w:rFonts w:cs="Courier New"/>
          <w:color w:val="000000" w:themeColor="text1"/>
          <w:sz w:val="18"/>
          <w:szCs w:val="18"/>
        </w:rPr>
      </w:pPr>
      <w:r w:rsidRPr="000A17BA">
        <w:rPr>
          <w:rFonts w:cs="Courier New"/>
          <w:color w:val="000000" w:themeColor="text1"/>
          <w:sz w:val="18"/>
          <w:szCs w:val="18"/>
        </w:rPr>
        <w:t xml:space="preserve">Want UCSC Tracks (blacklisted)cat example.vcf | </w:t>
      </w:r>
      <w:r w:rsidR="00DB3313">
        <w:rPr>
          <w:rFonts w:cs="Courier New"/>
          <w:color w:val="000000" w:themeColor="text1"/>
          <w:sz w:val="18"/>
          <w:szCs w:val="18"/>
        </w:rPr>
        <w:t>bior_vcf_to_tjson</w:t>
      </w:r>
      <w:r w:rsidRPr="000A17BA">
        <w:rPr>
          <w:rFonts w:cs="Courier New"/>
          <w:color w:val="000000" w:themeColor="text1"/>
          <w:sz w:val="18"/>
          <w:szCs w:val="18"/>
        </w:rPr>
        <w:t xml:space="preserve"> | bior_overlap -­‐d $catalogs/ucsc/hg19/ wgEncodeDacMapabilityConsensusExcludable_GR</w:t>
      </w:r>
    </w:p>
    <w:p w14:paraId="1CF6D4A9" w14:textId="77777777" w:rsidR="00587AF3" w:rsidRPr="000A17BA" w:rsidRDefault="00587AF3" w:rsidP="00587AF3">
      <w:pPr>
        <w:widowControl w:val="0"/>
        <w:autoSpaceDE w:val="0"/>
        <w:autoSpaceDN w:val="0"/>
        <w:adjustRightInd w:val="0"/>
        <w:spacing w:after="240"/>
        <w:rPr>
          <w:rFonts w:cs="Courier New"/>
          <w:color w:val="000000" w:themeColor="text1"/>
          <w:sz w:val="18"/>
          <w:szCs w:val="18"/>
        </w:rPr>
      </w:pPr>
      <w:r w:rsidRPr="000A17BA">
        <w:rPr>
          <w:rFonts w:cs="Courier New"/>
          <w:color w:val="000000" w:themeColor="text1"/>
          <w:sz w:val="18"/>
          <w:szCs w:val="18"/>
        </w:rPr>
        <w:t>Ch37.tsv.bgz | bior_drill -­‐p score | complement &gt; example.w_ucsc.vcf</w:t>
      </w:r>
    </w:p>
    <w:p w14:paraId="444907F3" w14:textId="77777777" w:rsidR="00587AF3" w:rsidRPr="000A17BA" w:rsidRDefault="00587AF3" w:rsidP="004D79ED"/>
    <w:p w14:paraId="40C2C3BA" w14:textId="77777777" w:rsidR="004D79ED" w:rsidRPr="000A17BA" w:rsidRDefault="004D79ED" w:rsidP="004D79ED"/>
    <w:p w14:paraId="0ADB973B" w14:textId="77777777" w:rsidR="004D79ED" w:rsidRPr="000A17BA" w:rsidRDefault="004D79ED" w:rsidP="004D79ED">
      <w:r w:rsidRPr="000A17BA">
        <w:t>UCSC:</w:t>
      </w:r>
    </w:p>
    <w:p w14:paraId="2545720D" w14:textId="77777777" w:rsidR="004D79ED" w:rsidRPr="000A17BA" w:rsidRDefault="004D79ED" w:rsidP="004D79ED">
      <w:r w:rsidRPr="000A17BA">
        <w:t>The UCSC catalogs related to TREAT are the following:</w:t>
      </w:r>
    </w:p>
    <w:p w14:paraId="7435185D" w14:textId="77777777" w:rsidR="004D79ED" w:rsidRPr="000A17BA" w:rsidRDefault="004D79ED" w:rsidP="004D79ED">
      <w:r w:rsidRPr="000A17BA">
        <w:t>export ucsc=</w:t>
      </w:r>
      <w:r w:rsidR="00F16844">
        <w:t>$bior</w:t>
      </w:r>
      <w:r w:rsidRPr="000A17BA">
        <w:t>/ucsc/ ;</w:t>
      </w:r>
    </w:p>
    <w:p w14:paraId="33F4981B" w14:textId="77777777" w:rsidR="004D79ED" w:rsidRPr="000A17BA" w:rsidRDefault="004D79ED" w:rsidP="004D79ED">
      <w:r w:rsidRPr="000A17BA">
        <w:t>export blacklistedFile=$ucsc/hg19/wgEncodeDacMapabilityConsensusExcludable_GRCh37.tsv.bgz ;</w:t>
      </w:r>
    </w:p>
    <w:p w14:paraId="497C0213" w14:textId="77777777" w:rsidR="004D79ED" w:rsidRPr="000A17BA" w:rsidRDefault="004D79ED" w:rsidP="004D79ED">
      <w:r w:rsidRPr="000A17BA">
        <w:t>export repeatFile=$ucsc/hg19/rmsk_GRCh37.tsv.bgz ;</w:t>
      </w:r>
    </w:p>
    <w:p w14:paraId="35686A92" w14:textId="77777777" w:rsidR="004D79ED" w:rsidRPr="000A17BA" w:rsidRDefault="004D79ED" w:rsidP="004D79ED">
      <w:r w:rsidRPr="000A17BA">
        <w:t>export regulationFile=$ucsc/hg19/oreganno_GRCh37.tsv.bgz ;</w:t>
      </w:r>
    </w:p>
    <w:p w14:paraId="01CD2A73" w14:textId="77777777" w:rsidR="004D79ED" w:rsidRPr="000A17BA" w:rsidRDefault="004D79ED" w:rsidP="004D79ED">
      <w:r w:rsidRPr="000A17BA">
        <w:t>export uniqueFile=$ucsc/hg19/wgEncodeDukeMapabilityRegionsExcludable_GRCh37.tsv.bgz ;</w:t>
      </w:r>
    </w:p>
    <w:p w14:paraId="36E2353A" w14:textId="77777777" w:rsidR="004D79ED" w:rsidRPr="000A17BA" w:rsidRDefault="004D79ED" w:rsidP="004D79ED">
      <w:r w:rsidRPr="000A17BA">
        <w:t>export tssFile=$ucsc/hg19/switchDbTss_GRCh37.tsv.bgz ;</w:t>
      </w:r>
    </w:p>
    <w:p w14:paraId="1F20B56F" w14:textId="77777777" w:rsidR="004D79ED" w:rsidRPr="000A17BA" w:rsidRDefault="004D79ED" w:rsidP="004D79ED">
      <w:r w:rsidRPr="000A17BA">
        <w:t>export tfbsFile=$ucsc/hg19/tfbsConsSites_GRCh37.tsv.bgz ;</w:t>
      </w:r>
    </w:p>
    <w:p w14:paraId="44DD391E" w14:textId="77777777" w:rsidR="004D79ED" w:rsidRPr="000A17BA" w:rsidRDefault="004D79ED" w:rsidP="004D79ED">
      <w:r w:rsidRPr="000A17BA">
        <w:t>export enhancerFile=$ucsc/hg19/vistaEnhancers_GRCh37.tsv.bgz ;</w:t>
      </w:r>
    </w:p>
    <w:p w14:paraId="75E50CE9" w14:textId="77777777" w:rsidR="004D79ED" w:rsidRPr="000A17BA" w:rsidRDefault="004D79ED" w:rsidP="004D79ED">
      <w:r w:rsidRPr="000A17BA">
        <w:t>export conservationFile=$ucsc/hg19/phastConsElements46wayPrimates_GRCh37.tsv.bgz ;</w:t>
      </w:r>
    </w:p>
    <w:p w14:paraId="6F2D3EC1" w14:textId="77777777" w:rsidR="004D79ED" w:rsidRPr="000A17BA" w:rsidRDefault="004D79ED" w:rsidP="004D79ED"/>
    <w:p w14:paraId="35CD528C" w14:textId="77777777" w:rsidR="004D79ED" w:rsidRPr="000A17BA" w:rsidRDefault="004D79ED" w:rsidP="004D79ED">
      <w:r w:rsidRPr="000A17BA">
        <w:t>To annotate with any of these files, do something like this:</w:t>
      </w:r>
    </w:p>
    <w:p w14:paraId="20E49602" w14:textId="77777777" w:rsidR="004D79ED" w:rsidRDefault="004D79ED" w:rsidP="004D79ED"/>
    <w:p w14:paraId="7C5B99B3" w14:textId="1BFCAE5C" w:rsidR="00281D47" w:rsidRPr="000A17BA" w:rsidRDefault="00DB5783" w:rsidP="004D79ED">
      <w:r>
        <w:rPr>
          <w:noProof/>
          <w:lang w:eastAsia="en-US"/>
        </w:rPr>
        <mc:AlternateContent>
          <mc:Choice Requires="wps">
            <w:drawing>
              <wp:inline distT="0" distB="0" distL="0" distR="0" wp14:anchorId="1A858010" wp14:editId="445C1775">
                <wp:extent cx="5486400" cy="1473200"/>
                <wp:effectExtent l="0" t="0" r="0" b="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4732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5B2AF" w14:textId="72B44D0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example.vcf | </w:t>
                            </w:r>
                            <w:r>
                              <w:rPr>
                                <w:rFonts w:ascii="Courier New" w:hAnsi="Courier New" w:cs="Courier New"/>
                                <w:sz w:val="18"/>
                                <w:szCs w:val="18"/>
                              </w:rPr>
                              <w:t>bior_vcf_to_tjson</w:t>
                            </w:r>
                            <w:r w:rsidRPr="00C109BF">
                              <w:rPr>
                                <w:rFonts w:ascii="Courier New" w:hAnsi="Courier New" w:cs="Courier New"/>
                                <w:sz w:val="18"/>
                                <w:szCs w:val="18"/>
                              </w:rPr>
                              <w:t xml:space="preserve"> | bior_overlap -d $blacklistedFile | bior_drill -p score | cut -f 9 --complement</w:t>
                            </w:r>
                          </w:p>
                          <w:p w14:paraId="4D64BFF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##fileformat=VCFv4.0</w:t>
                            </w:r>
                          </w:p>
                          <w:p w14:paraId="2D2518C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#CHROM</w:t>
                            </w:r>
                            <w:r w:rsidRPr="00C109BF">
                              <w:rPr>
                                <w:rFonts w:ascii="Courier New" w:hAnsi="Courier New" w:cs="Courier New"/>
                                <w:sz w:val="18"/>
                                <w:szCs w:val="18"/>
                              </w:rPr>
                              <w:tab/>
                              <w:t>POS</w:t>
                            </w:r>
                            <w:r w:rsidRPr="00C109BF">
                              <w:rPr>
                                <w:rFonts w:ascii="Courier New" w:hAnsi="Courier New" w:cs="Courier New"/>
                                <w:sz w:val="18"/>
                                <w:szCs w:val="18"/>
                              </w:rPr>
                              <w:tab/>
                              <w:t>ID</w:t>
                            </w:r>
                            <w:r w:rsidRPr="00C109BF">
                              <w:rPr>
                                <w:rFonts w:ascii="Courier New" w:hAnsi="Courier New" w:cs="Courier New"/>
                                <w:sz w:val="18"/>
                                <w:szCs w:val="18"/>
                              </w:rPr>
                              <w:tab/>
                              <w:t>REF</w:t>
                            </w:r>
                            <w:r w:rsidRPr="00C109BF">
                              <w:rPr>
                                <w:rFonts w:ascii="Courier New" w:hAnsi="Courier New" w:cs="Courier New"/>
                                <w:sz w:val="18"/>
                                <w:szCs w:val="18"/>
                              </w:rPr>
                              <w:tab/>
                              <w:t>ALT</w:t>
                            </w:r>
                            <w:r w:rsidRPr="00C109BF">
                              <w:rPr>
                                <w:rFonts w:ascii="Courier New" w:hAnsi="Courier New" w:cs="Courier New"/>
                                <w:sz w:val="18"/>
                                <w:szCs w:val="18"/>
                              </w:rPr>
                              <w:tab/>
                              <w:t>QUAL</w:t>
                            </w:r>
                            <w:r w:rsidRPr="00C109BF">
                              <w:rPr>
                                <w:rFonts w:ascii="Courier New" w:hAnsi="Courier New" w:cs="Courier New"/>
                                <w:sz w:val="18"/>
                                <w:szCs w:val="18"/>
                              </w:rPr>
                              <w:tab/>
                              <w:t>FILTER</w:t>
                            </w:r>
                            <w:r w:rsidRPr="00C109BF">
                              <w:rPr>
                                <w:rFonts w:ascii="Courier New" w:hAnsi="Courier New" w:cs="Courier New"/>
                                <w:sz w:val="18"/>
                                <w:szCs w:val="18"/>
                              </w:rPr>
                              <w:tab/>
                              <w:t>INFO</w:t>
                            </w:r>
                            <w:r w:rsidRPr="00C109BF">
                              <w:rPr>
                                <w:rFonts w:ascii="Courier New" w:hAnsi="Courier New" w:cs="Courier New"/>
                                <w:sz w:val="18"/>
                                <w:szCs w:val="18"/>
                              </w:rPr>
                              <w:tab/>
                              <w:t>score</w:t>
                            </w:r>
                          </w:p>
                          <w:p w14:paraId="0334976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13A0659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0B6532C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G</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445A21F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C</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50D5A525" w14:textId="77777777" w:rsidR="00C74C65" w:rsidRPr="00C109BF" w:rsidRDefault="00C74C65" w:rsidP="00281D47">
                            <w:pPr>
                              <w:rPr>
                                <w:rFonts w:ascii="Courier New" w:hAnsi="Courier New" w:cs="Courier New"/>
                                <w:color w:val="000000" w:themeColor="text1"/>
                                <w:sz w:val="18"/>
                                <w:szCs w:val="18"/>
                              </w:rPr>
                            </w:pPr>
                            <w:r w:rsidRPr="00C109BF">
                              <w:rPr>
                                <w:rFonts w:ascii="Courier New" w:hAnsi="Courier New" w:cs="Courier New"/>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7" o:spid="_x0000_s1064" type="#_x0000_t202" style="width:6in;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" fillcolor="#d8d8d8 [2732]" stroked="f">
                <v:path arrowok="t"/>
                <v:textbox>
                  <w:txbxContent>
                    <w:p w14:paraId="3AC5B2AF" w14:textId="72B44D0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example.vcf | </w:t>
                      </w:r>
                      <w:r>
                        <w:rPr>
                          <w:rFonts w:ascii="Courier New" w:hAnsi="Courier New" w:cs="Courier New"/>
                          <w:sz w:val="18"/>
                          <w:szCs w:val="18"/>
                        </w:rPr>
                        <w:t>bior_vcf_to_tjson</w:t>
                      </w:r>
                      <w:r w:rsidRPr="00C109BF">
                        <w:rPr>
                          <w:rFonts w:ascii="Courier New" w:hAnsi="Courier New" w:cs="Courier New"/>
                          <w:sz w:val="18"/>
                          <w:szCs w:val="18"/>
                        </w:rPr>
                        <w:t xml:space="preserve"> | bior_overlap -d $blacklistedFile | bior_drill -p score | cut -f 9 --complement</w:t>
                      </w:r>
                    </w:p>
                    <w:p w14:paraId="4D64BFF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##fileformat=VCFv4.0</w:t>
                      </w:r>
                    </w:p>
                    <w:p w14:paraId="2D2518C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#CHROM</w:t>
                      </w:r>
                      <w:r w:rsidRPr="00C109BF">
                        <w:rPr>
                          <w:rFonts w:ascii="Courier New" w:hAnsi="Courier New" w:cs="Courier New"/>
                          <w:sz w:val="18"/>
                          <w:szCs w:val="18"/>
                        </w:rPr>
                        <w:tab/>
                        <w:t>POS</w:t>
                      </w:r>
                      <w:r w:rsidRPr="00C109BF">
                        <w:rPr>
                          <w:rFonts w:ascii="Courier New" w:hAnsi="Courier New" w:cs="Courier New"/>
                          <w:sz w:val="18"/>
                          <w:szCs w:val="18"/>
                        </w:rPr>
                        <w:tab/>
                        <w:t>ID</w:t>
                      </w:r>
                      <w:r w:rsidRPr="00C109BF">
                        <w:rPr>
                          <w:rFonts w:ascii="Courier New" w:hAnsi="Courier New" w:cs="Courier New"/>
                          <w:sz w:val="18"/>
                          <w:szCs w:val="18"/>
                        </w:rPr>
                        <w:tab/>
                        <w:t>REF</w:t>
                      </w:r>
                      <w:r w:rsidRPr="00C109BF">
                        <w:rPr>
                          <w:rFonts w:ascii="Courier New" w:hAnsi="Courier New" w:cs="Courier New"/>
                          <w:sz w:val="18"/>
                          <w:szCs w:val="18"/>
                        </w:rPr>
                        <w:tab/>
                        <w:t>ALT</w:t>
                      </w:r>
                      <w:r w:rsidRPr="00C109BF">
                        <w:rPr>
                          <w:rFonts w:ascii="Courier New" w:hAnsi="Courier New" w:cs="Courier New"/>
                          <w:sz w:val="18"/>
                          <w:szCs w:val="18"/>
                        </w:rPr>
                        <w:tab/>
                        <w:t>QUAL</w:t>
                      </w:r>
                      <w:r w:rsidRPr="00C109BF">
                        <w:rPr>
                          <w:rFonts w:ascii="Courier New" w:hAnsi="Courier New" w:cs="Courier New"/>
                          <w:sz w:val="18"/>
                          <w:szCs w:val="18"/>
                        </w:rPr>
                        <w:tab/>
                        <w:t>FILTER</w:t>
                      </w:r>
                      <w:r w:rsidRPr="00C109BF">
                        <w:rPr>
                          <w:rFonts w:ascii="Courier New" w:hAnsi="Courier New" w:cs="Courier New"/>
                          <w:sz w:val="18"/>
                          <w:szCs w:val="18"/>
                        </w:rPr>
                        <w:tab/>
                        <w:t>INFO</w:t>
                      </w:r>
                      <w:r w:rsidRPr="00C109BF">
                        <w:rPr>
                          <w:rFonts w:ascii="Courier New" w:hAnsi="Courier New" w:cs="Courier New"/>
                          <w:sz w:val="18"/>
                          <w:szCs w:val="18"/>
                        </w:rPr>
                        <w:tab/>
                        <w:t>score</w:t>
                      </w:r>
                    </w:p>
                    <w:p w14:paraId="0334976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A</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13A0659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0B6532C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G</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445A21F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1</w:t>
                      </w:r>
                      <w:r w:rsidRPr="00C109BF">
                        <w:rPr>
                          <w:rFonts w:ascii="Courier New" w:hAnsi="Courier New" w:cs="Courier New"/>
                          <w:sz w:val="18"/>
                          <w:szCs w:val="18"/>
                        </w:rPr>
                        <w:tab/>
                        <w:t>215848808</w:t>
                      </w:r>
                      <w:r w:rsidRPr="00C109BF">
                        <w:rPr>
                          <w:rFonts w:ascii="Courier New" w:hAnsi="Courier New" w:cs="Courier New"/>
                          <w:sz w:val="18"/>
                          <w:szCs w:val="18"/>
                        </w:rPr>
                        <w:tab/>
                        <w:t>rs116645811</w:t>
                      </w:r>
                      <w:r w:rsidRPr="00C109BF">
                        <w:rPr>
                          <w:rFonts w:ascii="Courier New" w:hAnsi="Courier New" w:cs="Courier New"/>
                          <w:sz w:val="18"/>
                          <w:szCs w:val="18"/>
                        </w:rPr>
                        <w:tab/>
                        <w:t>G</w:t>
                      </w:r>
                      <w:r w:rsidRPr="00C109BF">
                        <w:rPr>
                          <w:rFonts w:ascii="Courier New" w:hAnsi="Courier New" w:cs="Courier New"/>
                          <w:sz w:val="18"/>
                          <w:szCs w:val="18"/>
                        </w:rPr>
                        <w:tab/>
                        <w:t>C</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r w:rsidRPr="00C109BF">
                        <w:rPr>
                          <w:rFonts w:ascii="Courier New" w:hAnsi="Courier New" w:cs="Courier New"/>
                          <w:sz w:val="18"/>
                          <w:szCs w:val="18"/>
                        </w:rPr>
                        <w:tab/>
                        <w:t>.</w:t>
                      </w:r>
                    </w:p>
                    <w:p w14:paraId="50D5A525" w14:textId="77777777" w:rsidR="00C74C65" w:rsidRPr="00C109BF" w:rsidRDefault="00C74C65" w:rsidP="00281D47">
                      <w:pPr>
                        <w:rPr>
                          <w:rFonts w:ascii="Courier New" w:hAnsi="Courier New" w:cs="Courier New"/>
                          <w:color w:val="000000" w:themeColor="text1"/>
                          <w:sz w:val="18"/>
                          <w:szCs w:val="18"/>
                        </w:rPr>
                      </w:pPr>
                      <w:r w:rsidRPr="00C109BF">
                        <w:rPr>
                          <w:rFonts w:ascii="Courier New" w:hAnsi="Courier New" w:cs="Courier New"/>
                          <w:color w:val="000000" w:themeColor="text1"/>
                          <w:sz w:val="18"/>
                          <w:szCs w:val="18"/>
                        </w:rPr>
                        <w:t>...</w:t>
                      </w:r>
                    </w:p>
                  </w:txbxContent>
                </v:textbox>
                <w10:anchorlock/>
              </v:shape>
            </w:pict>
          </mc:Fallback>
        </mc:AlternateContent>
      </w:r>
    </w:p>
    <w:p w14:paraId="61245319" w14:textId="77777777" w:rsidR="004D79ED" w:rsidRPr="000A17BA" w:rsidRDefault="004D79ED" w:rsidP="004D79ED"/>
    <w:p w14:paraId="4994D5A6" w14:textId="77777777" w:rsidR="004D79ED" w:rsidRPr="000A17BA" w:rsidRDefault="004D79ED" w:rsidP="004D79ED">
      <w:r w:rsidRPr="000A17BA">
        <w:t>unfortunately, our example file does not overlap many of these rare features.  Another way to think about this is "what genes of interest overlap some UCSC genomic feature".</w:t>
      </w:r>
    </w:p>
    <w:p w14:paraId="6DD52CE6" w14:textId="77777777" w:rsidR="004D79ED" w:rsidRPr="000A17BA" w:rsidRDefault="004D79ED" w:rsidP="004D79ED"/>
    <w:p w14:paraId="26286D77" w14:textId="1CC13641" w:rsidR="004D79ED" w:rsidRPr="000A17BA" w:rsidRDefault="00DB5783" w:rsidP="004D79ED">
      <w:r>
        <w:rPr>
          <w:noProof/>
          <w:lang w:eastAsia="en-US"/>
        </w:rPr>
        <mc:AlternateContent>
          <mc:Choice Requires="wps">
            <w:drawing>
              <wp:inline distT="0" distB="0" distL="0" distR="0" wp14:anchorId="0EB867C6" wp14:editId="74F60240">
                <wp:extent cx="5486400" cy="2531745"/>
                <wp:effectExtent l="0" t="0" r="0" b="825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53174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EC077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zcat $bior/NCBIGene/GRCh37_p10/genes.tsv.bgz | bior_overlap -d $blacklistedFile | grep -v "{}" | bior_drill -c -2 -p gene | cut -f 5</w:t>
                            </w:r>
                          </w:p>
                          <w:p w14:paraId="4BE72F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gene</w:t>
                            </w:r>
                          </w:p>
                          <w:p w14:paraId="7F24A7D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MTND1P23</w:t>
                            </w:r>
                          </w:p>
                          <w:p w14:paraId="3C490DB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MTND2P28</w:t>
                            </w:r>
                          </w:p>
                          <w:p w14:paraId="59A13C6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TTC34</w:t>
                            </w:r>
                          </w:p>
                          <w:p w14:paraId="19979B28"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RNU1-1</w:t>
                            </w:r>
                          </w:p>
                          <w:p w14:paraId="68280F8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RSPO1</w:t>
                            </w:r>
                          </w:p>
                          <w:p w14:paraId="63E9224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HFM1</w:t>
                            </w:r>
                          </w:p>
                          <w:p w14:paraId="01D6103D"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AMY2A</w:t>
                            </w:r>
                          </w:p>
                          <w:p w14:paraId="0C3997F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NOTCH2NL</w:t>
                            </w:r>
                          </w:p>
                          <w:p w14:paraId="188824E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NBPF17P</w:t>
                            </w:r>
                          </w:p>
                          <w:p w14:paraId="39FD26B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PMF1</w:t>
                            </w:r>
                          </w:p>
                          <w:p w14:paraId="3FC27BB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PMF1-BGLAP</w:t>
                            </w:r>
                          </w:p>
                          <w:p w14:paraId="231176D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PCNXL2</w:t>
                            </w:r>
                          </w:p>
                          <w:p w14:paraId="700A1CD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RYR2</w:t>
                            </w:r>
                          </w:p>
                          <w:p w14:paraId="4F01E13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MTND2P27</w:t>
                            </w:r>
                          </w:p>
                          <w:p w14:paraId="1629C4F0" w14:textId="77777777" w:rsidR="00C74C65" w:rsidRPr="00C109BF"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65" type="#_x0000_t202" style="width:6in;height:199.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" fillcolor="#d8d8d8 [2732]" stroked="f">
                <v:path arrowok="t"/>
                <v:textbox>
                  <w:txbxContent>
                    <w:p w14:paraId="7AEC077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zcat $bior/NCBIGene/GRCh37_p10/genes.tsv.bgz | bior_overlap -d $blacklistedFile | grep -v "{}" | bior_drill -c -2 -p gene | cut -f 5</w:t>
                      </w:r>
                    </w:p>
                    <w:p w14:paraId="4BE72F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gene</w:t>
                      </w:r>
                    </w:p>
                    <w:p w14:paraId="7F24A7D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MTND1P23</w:t>
                      </w:r>
                    </w:p>
                    <w:p w14:paraId="3C490DB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MTND2P28</w:t>
                      </w:r>
                    </w:p>
                    <w:p w14:paraId="59A13C6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TTC34</w:t>
                      </w:r>
                    </w:p>
                    <w:p w14:paraId="19979B28"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RNU1-1</w:t>
                      </w:r>
                    </w:p>
                    <w:p w14:paraId="68280F8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RSPO1</w:t>
                      </w:r>
                    </w:p>
                    <w:p w14:paraId="63E9224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HFM1</w:t>
                      </w:r>
                    </w:p>
                    <w:p w14:paraId="01D6103D"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AMY2A</w:t>
                      </w:r>
                    </w:p>
                    <w:p w14:paraId="0C3997F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NOTCH2NL</w:t>
                      </w:r>
                    </w:p>
                    <w:p w14:paraId="188824E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NBPF17P</w:t>
                      </w:r>
                    </w:p>
                    <w:p w14:paraId="39FD26B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PMF1</w:t>
                      </w:r>
                    </w:p>
                    <w:p w14:paraId="3FC27BB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PMF1-BGLAP</w:t>
                      </w:r>
                    </w:p>
                    <w:p w14:paraId="231176D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PCNXL2</w:t>
                      </w:r>
                    </w:p>
                    <w:p w14:paraId="700A1CD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RYR2</w:t>
                      </w:r>
                    </w:p>
                    <w:p w14:paraId="4F01E136"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MTND2P27</w:t>
                      </w:r>
                    </w:p>
                    <w:p w14:paraId="1629C4F0" w14:textId="77777777" w:rsidR="00C74C65" w:rsidRPr="00C109BF" w:rsidRDefault="00C74C65" w:rsidP="00281D47">
                      <w:pPr>
                        <w:rPr>
                          <w:rFonts w:ascii="Courier New" w:hAnsi="Courier New" w:cs="Courier New"/>
                          <w:color w:val="000000" w:themeColor="text1"/>
                          <w:sz w:val="18"/>
                          <w:szCs w:val="18"/>
                        </w:rPr>
                      </w:pPr>
                    </w:p>
                  </w:txbxContent>
                </v:textbox>
                <w10:anchorlock/>
              </v:shape>
            </w:pict>
          </mc:Fallback>
        </mc:AlternateContent>
      </w:r>
    </w:p>
    <w:p w14:paraId="77FC3615" w14:textId="77777777" w:rsidR="004D79ED" w:rsidRPr="000A17BA" w:rsidRDefault="004D79ED" w:rsidP="00C109BF">
      <w:r w:rsidRPr="000A17BA">
        <w:t xml:space="preserve"> </w:t>
      </w:r>
    </w:p>
    <w:p w14:paraId="21B3CB40" w14:textId="77777777" w:rsidR="004D79ED" w:rsidRPr="000A17BA" w:rsidRDefault="004D79ED" w:rsidP="004D79ED"/>
    <w:p w14:paraId="09892767" w14:textId="77777777" w:rsidR="004D79ED" w:rsidRPr="000A17BA" w:rsidRDefault="004D79ED" w:rsidP="004D79ED">
      <w:r w:rsidRPr="000A17BA">
        <w:t>This list of genes could then be used in a lookup query later, or you could cut the JSON instead of the gene name and use that to overlap the data in your VCF file in a filtering process.</w:t>
      </w:r>
    </w:p>
    <w:p w14:paraId="6DB94307" w14:textId="77777777" w:rsidR="004D79ED" w:rsidRPr="000A17BA" w:rsidRDefault="004D79ED" w:rsidP="004D79ED"/>
    <w:p w14:paraId="774D4E9D" w14:textId="77777777" w:rsidR="004D79ED" w:rsidRPr="000A17BA" w:rsidRDefault="004D79ED" w:rsidP="004D79ED">
      <w:r w:rsidRPr="000A17BA">
        <w:t>A similar technique can be use to pair down the variants based on those variants that you do NOT want because overlapping some genomic feature would indicate it is unlikely to be significant.</w:t>
      </w:r>
    </w:p>
    <w:p w14:paraId="6BCDCC9A" w14:textId="77777777" w:rsidR="004D79ED" w:rsidRPr="000A17BA" w:rsidRDefault="004D79ED"/>
    <w:p w14:paraId="512F1B9E" w14:textId="77777777" w:rsidR="004D79ED" w:rsidRPr="000A17BA" w:rsidRDefault="004D79ED"/>
    <w:p w14:paraId="174356FD" w14:textId="77777777" w:rsidR="004004C2" w:rsidRPr="000A17BA" w:rsidRDefault="004004C2" w:rsidP="004004C2">
      <w:pPr>
        <w:pStyle w:val="Heading2"/>
        <w:rPr>
          <w:rFonts w:asciiTheme="minorHAnsi" w:hAnsiTheme="minorHAnsi"/>
        </w:rPr>
      </w:pPr>
      <w:bookmarkStart w:id="177" w:name="_Toc239405570"/>
      <w:r w:rsidRPr="000A17BA">
        <w:rPr>
          <w:rFonts w:asciiTheme="minorHAnsi" w:hAnsiTheme="minorHAnsi"/>
        </w:rPr>
        <w:t>Putting it all Together – Making a Genomic Feature Annotation Program</w:t>
      </w:r>
      <w:bookmarkEnd w:id="177"/>
    </w:p>
    <w:p w14:paraId="0D6CF28B" w14:textId="77777777" w:rsidR="004D79ED" w:rsidRDefault="004D79ED"/>
    <w:p w14:paraId="27A16EAD" w14:textId="77777777" w:rsidR="00C109BF" w:rsidRPr="000A17BA" w:rsidRDefault="00C109BF" w:rsidP="00C109BF">
      <w:r>
        <w:t>Below is a simple example of an annotation program using the simple scripts.</w:t>
      </w:r>
    </w:p>
    <w:p w14:paraId="771FB4D1" w14:textId="77777777" w:rsidR="00C109BF" w:rsidRPr="000A17BA" w:rsidRDefault="00C109BF" w:rsidP="00C109BF">
      <w:r w:rsidRPr="000A17BA">
        <w:t xml:space="preserve"> </w:t>
      </w:r>
    </w:p>
    <w:p w14:paraId="1668AB31" w14:textId="77777777" w:rsidR="00C109BF" w:rsidRDefault="00C109BF"/>
    <w:p w14:paraId="487C349E" w14:textId="16250412" w:rsidR="00281D47" w:rsidRDefault="00DB5783">
      <w:r>
        <w:rPr>
          <w:noProof/>
          <w:lang w:eastAsia="en-US"/>
        </w:rPr>
        <mc:AlternateContent>
          <mc:Choice Requires="wps">
            <w:drawing>
              <wp:inline distT="0" distB="0" distL="0" distR="0" wp14:anchorId="52294A07" wp14:editId="47E7794B">
                <wp:extent cx="5486400" cy="5486400"/>
                <wp:effectExtent l="0" t="0" r="0" b="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4864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29FEF0"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treatGF.bior </w:t>
                            </w:r>
                          </w:p>
                          <w:p w14:paraId="792608B6" w14:textId="218FA380" w:rsidR="00C74C65" w:rsidRPr="00C109BF" w:rsidRDefault="00C74C65" w:rsidP="00C109BF">
                            <w:pPr>
                              <w:rPr>
                                <w:rFonts w:ascii="Courier New" w:hAnsi="Courier New" w:cs="Courier New"/>
                                <w:sz w:val="18"/>
                                <w:szCs w:val="18"/>
                              </w:rPr>
                            </w:pPr>
                            <w:r>
                              <w:rPr>
                                <w:rFonts w:ascii="Courier New" w:hAnsi="Courier New" w:cs="Courier New"/>
                                <w:sz w:val="18"/>
                                <w:szCs w:val="18"/>
                              </w:rPr>
                              <w:t>bior_vcf_to_tjson</w:t>
                            </w:r>
                            <w:r w:rsidRPr="00C109BF">
                              <w:rPr>
                                <w:rFonts w:ascii="Courier New" w:hAnsi="Courier New" w:cs="Courier New"/>
                                <w:sz w:val="18"/>
                                <w:szCs w:val="18"/>
                              </w:rPr>
                              <w:t xml:space="preserve"> &lt; /dev/stdin \</w:t>
                            </w:r>
                          </w:p>
                          <w:p w14:paraId="432931E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$bior/NCBIGene/GRCh37_p10/genes.tsv.bgz  \</w:t>
                            </w:r>
                          </w:p>
                          <w:p w14:paraId="1E6CCB5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gene -p GeneID -p MIM \</w:t>
                            </w:r>
                          </w:p>
                          <w:p w14:paraId="4EC12F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bior_lookup -d $bior/hgnc/2012_08_12/hgnc_GRCh37.tsv.bgz -p Approved_Symbol -c -3 \</w:t>
                            </w:r>
                          </w:p>
                          <w:p w14:paraId="6456A6D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Approved_Symbol -p Entrez_Gene_ID -p Ensembl_Gene_ID -p UniProt_ID \</w:t>
                            </w:r>
                          </w:p>
                          <w:p w14:paraId="6B4ACF8E"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bior_lookup -d $bior/omim/2013_02_27/genemap_GRCh37.tsv.bgz -p MIM_Number -c -5 \</w:t>
                            </w:r>
                          </w:p>
                          <w:p w14:paraId="300971C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Disorders \</w:t>
                            </w:r>
                          </w:p>
                          <w:p w14:paraId="755F78A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$bior/mirbase/release19/hsa_GRCh37.p5.tsv.bgz -c -9 \</w:t>
                            </w:r>
                          </w:p>
                          <w:p w14:paraId="6AA4547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ID \</w:t>
                            </w:r>
                          </w:p>
                          <w:p w14:paraId="3D49434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$bior/ucsc/hg19/wgEncodeDacMapabilityConsensusExcludable_GRCh37.tsv.bgz -c -10 \</w:t>
                            </w:r>
                          </w:p>
                          <w:p w14:paraId="3EA5EF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7ED9486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$bior/ucsc/hg19/phastConsElements46way_GRCh37.tsv.bgz -c -11 \</w:t>
                            </w:r>
                          </w:p>
                          <w:p w14:paraId="70BAF6B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4F98F618"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$bior/ucsc/hg19/oreganno_GRCh37.tsv.bgz -c -12 \</w:t>
                            </w:r>
                          </w:p>
                          <w:p w14:paraId="3A25E88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5B56A63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$bior/ucsc/hg19/tfbsConsSites_GRCh37.tsv.bgz -c -13 \</w:t>
                            </w:r>
                          </w:p>
                          <w:p w14:paraId="26343D2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3D1B47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$bior/ucsc/hg19/switchDbTss_GRCh37.tsv.bgz -c -14 \</w:t>
                            </w:r>
                          </w:p>
                          <w:p w14:paraId="5A8A528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078CAF7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$bior/ucsc/hg19/vistaEnhancers_GRCh37.tsv.bgz -c -15 \</w:t>
                            </w:r>
                          </w:p>
                          <w:p w14:paraId="3B33C7A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4C7E918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$bior/ucsc/hg19/wgEncodeDukeMapabilityRegionsExcludable_GRCh37.tsv.bgz -c -16 \</w:t>
                            </w:r>
                          </w:p>
                          <w:p w14:paraId="2EA1D5A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118EAAA2"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$bior/ucsc/hg19/rmsk_GRCh37.tsv.bgz -c -17 \</w:t>
                            </w:r>
                          </w:p>
                          <w:p w14:paraId="2934D47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6AC74A8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$bior/ucsc/hg19/wgEncodeDukeMapabilityRegionsExcludable_GRCh37.tsv.bgz -c -18 \</w:t>
                            </w:r>
                          </w:p>
                          <w:p w14:paraId="7A839F9E"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268F6A9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./removeJSON.pl</w:t>
                            </w:r>
                          </w:p>
                          <w:p w14:paraId="66F9A009" w14:textId="77777777" w:rsidR="00C74C65" w:rsidRPr="00C109BF" w:rsidRDefault="00C74C65" w:rsidP="00C109BF">
                            <w:pPr>
                              <w:rPr>
                                <w:rFonts w:ascii="Courier New" w:hAnsi="Courier New" w:cs="Courier New"/>
                                <w:sz w:val="18"/>
                                <w:szCs w:val="18"/>
                              </w:rPr>
                            </w:pPr>
                          </w:p>
                          <w:p w14:paraId="117D706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144E1848" w14:textId="77777777" w:rsidR="00C74C65" w:rsidRPr="00C109BF"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8" o:spid="_x0000_s1066" type="#_x0000_t202"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" fillcolor="#d8d8d8 [2732]" stroked="f">
                <v:path arrowok="t"/>
                <v:textbox>
                  <w:txbxContent>
                    <w:p w14:paraId="2F29FEF0"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xml:space="preserve">$ cat treatGF.bior </w:t>
                      </w:r>
                    </w:p>
                    <w:p w14:paraId="792608B6" w14:textId="218FA380" w:rsidR="00C74C65" w:rsidRPr="00C109BF" w:rsidRDefault="00C74C65" w:rsidP="00C109BF">
                      <w:pPr>
                        <w:rPr>
                          <w:rFonts w:ascii="Courier New" w:hAnsi="Courier New" w:cs="Courier New"/>
                          <w:sz w:val="18"/>
                          <w:szCs w:val="18"/>
                        </w:rPr>
                      </w:pPr>
                      <w:r>
                        <w:rPr>
                          <w:rFonts w:ascii="Courier New" w:hAnsi="Courier New" w:cs="Courier New"/>
                          <w:sz w:val="18"/>
                          <w:szCs w:val="18"/>
                        </w:rPr>
                        <w:t>bior_vcf_to_tjson</w:t>
                      </w:r>
                      <w:r w:rsidRPr="00C109BF">
                        <w:rPr>
                          <w:rFonts w:ascii="Courier New" w:hAnsi="Courier New" w:cs="Courier New"/>
                          <w:sz w:val="18"/>
                          <w:szCs w:val="18"/>
                        </w:rPr>
                        <w:t xml:space="preserve"> &lt; /dev/stdin \</w:t>
                      </w:r>
                    </w:p>
                    <w:p w14:paraId="432931E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$bior/NCBIGene/GRCh37_p10/genes.tsv.bgz  \</w:t>
                      </w:r>
                    </w:p>
                    <w:p w14:paraId="1E6CCB5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gene -p GeneID -p MIM \</w:t>
                      </w:r>
                    </w:p>
                    <w:p w14:paraId="4EC12FE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bior_lookup -d $bior/hgnc/2012_08_12/hgnc_GRCh37.tsv.bgz -p Approved_Symbol -c -3 \</w:t>
                      </w:r>
                    </w:p>
                    <w:p w14:paraId="6456A6D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Approved_Symbol -p Entrez_Gene_ID -p Ensembl_Gene_ID -p UniProt_ID \</w:t>
                      </w:r>
                    </w:p>
                    <w:p w14:paraId="6B4ACF8E"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bior_lookup -d $bior/omim/2013_02_27/genemap_GRCh37.tsv.bgz -p MIM_Number -c -5 \</w:t>
                      </w:r>
                    </w:p>
                    <w:p w14:paraId="300971C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Disorders \</w:t>
                      </w:r>
                    </w:p>
                    <w:p w14:paraId="755F78A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$bior/mirbase/release19/hsa_GRCh37.p5.tsv.bgz -c -9 \</w:t>
                      </w:r>
                    </w:p>
                    <w:p w14:paraId="6AA4547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ID \</w:t>
                      </w:r>
                    </w:p>
                    <w:p w14:paraId="3D494341"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$bior/ucsc/hg19/wgEncodeDacMapabilityConsensusExcludable_GRCh37.tsv.bgz -c -10 \</w:t>
                      </w:r>
                    </w:p>
                    <w:p w14:paraId="3EA5EF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7ED9486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$bior/ucsc/hg19/phastConsElements46way_GRCh37.tsv.bgz -c -11 \</w:t>
                      </w:r>
                    </w:p>
                    <w:p w14:paraId="70BAF6BF"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4F98F618"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$bior/ucsc/hg19/oreganno_GRCh37.tsv.bgz -c -12 \</w:t>
                      </w:r>
                    </w:p>
                    <w:p w14:paraId="3A25E88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5B56A63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$bior/ucsc/hg19/tfbsConsSites_GRCh37.tsv.bgz -c -13 \</w:t>
                      </w:r>
                    </w:p>
                    <w:p w14:paraId="26343D2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3D1B474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$bior/ucsc/hg19/switchDbTss_GRCh37.tsv.bgz -c -14 \</w:t>
                      </w:r>
                    </w:p>
                    <w:p w14:paraId="5A8A528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078CAF7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$bior/ucsc/hg19/vistaEnhancers_GRCh37.tsv.bgz -c -15 \</w:t>
                      </w:r>
                    </w:p>
                    <w:p w14:paraId="3B33C7A3"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4C7E9187"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$bior/ucsc/hg19/wgEncodeDukeMapabilityRegionsExcludable_GRCh37.tsv.bgz -c -16 \</w:t>
                      </w:r>
                    </w:p>
                    <w:p w14:paraId="2EA1D5AA"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118EAAA2"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$bior/ucsc/hg19/rmsk_GRCh37.tsv.bgz -c -17 \</w:t>
                      </w:r>
                    </w:p>
                    <w:p w14:paraId="2934D475"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6AC74A8B"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bior_overlap -d $bior/ucsc/hg19/wgEncodeDukeMapabilityRegionsExcludable_GRCh37.tsv.bgz -c -18 \</w:t>
                      </w:r>
                    </w:p>
                    <w:p w14:paraId="7A839F9E"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bior_drill -p score \</w:t>
                      </w:r>
                    </w:p>
                    <w:p w14:paraId="268F6A9C"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 ./removeJSON.pl</w:t>
                      </w:r>
                    </w:p>
                    <w:p w14:paraId="66F9A009" w14:textId="77777777" w:rsidR="00C74C65" w:rsidRPr="00C109BF" w:rsidRDefault="00C74C65" w:rsidP="00C109BF">
                      <w:pPr>
                        <w:rPr>
                          <w:rFonts w:ascii="Courier New" w:hAnsi="Courier New" w:cs="Courier New"/>
                          <w:sz w:val="18"/>
                          <w:szCs w:val="18"/>
                        </w:rPr>
                      </w:pPr>
                    </w:p>
                    <w:p w14:paraId="117D7069" w14:textId="77777777" w:rsidR="00C74C65" w:rsidRPr="00C109BF" w:rsidRDefault="00C74C65" w:rsidP="00C109BF">
                      <w:pPr>
                        <w:rPr>
                          <w:rFonts w:ascii="Courier New" w:hAnsi="Courier New" w:cs="Courier New"/>
                          <w:sz w:val="18"/>
                          <w:szCs w:val="18"/>
                        </w:rPr>
                      </w:pPr>
                      <w:r w:rsidRPr="00C109BF">
                        <w:rPr>
                          <w:rFonts w:ascii="Courier New" w:hAnsi="Courier New" w:cs="Courier New"/>
                          <w:sz w:val="18"/>
                          <w:szCs w:val="18"/>
                        </w:rPr>
                        <w:t>$</w:t>
                      </w:r>
                    </w:p>
                    <w:p w14:paraId="144E1848" w14:textId="77777777" w:rsidR="00C74C65" w:rsidRPr="00C109BF" w:rsidRDefault="00C74C65" w:rsidP="00281D47">
                      <w:pPr>
                        <w:rPr>
                          <w:rFonts w:ascii="Courier New" w:hAnsi="Courier New" w:cs="Courier New"/>
                          <w:color w:val="000000" w:themeColor="text1"/>
                          <w:sz w:val="18"/>
                          <w:szCs w:val="18"/>
                        </w:rPr>
                      </w:pPr>
                    </w:p>
                  </w:txbxContent>
                </v:textbox>
                <w10:anchorlock/>
              </v:shape>
            </w:pict>
          </mc:Fallback>
        </mc:AlternateContent>
      </w:r>
    </w:p>
    <w:p w14:paraId="5FFB659E" w14:textId="77777777" w:rsidR="004D79ED" w:rsidRPr="000A17BA" w:rsidRDefault="004D79ED"/>
    <w:p w14:paraId="4A763E88" w14:textId="77777777" w:rsidR="004D79ED" w:rsidRPr="000A17BA" w:rsidRDefault="004D79ED"/>
    <w:p w14:paraId="3549C2F8" w14:textId="02CA6A4E" w:rsidR="009743AA" w:rsidRPr="000A17BA" w:rsidRDefault="009743AA" w:rsidP="009743AA">
      <w:pPr>
        <w:pStyle w:val="Heading1"/>
        <w:rPr>
          <w:rFonts w:asciiTheme="minorHAnsi" w:hAnsiTheme="minorHAnsi"/>
        </w:rPr>
      </w:pPr>
      <w:bookmarkStart w:id="178" w:name="_Toc239405571"/>
      <w:r w:rsidRPr="000A17BA">
        <w:rPr>
          <w:rFonts w:asciiTheme="minorHAnsi" w:hAnsiTheme="minorHAnsi"/>
        </w:rPr>
        <w:t>Examples Matching Alleles</w:t>
      </w:r>
      <w:r w:rsidR="00CC75CC">
        <w:rPr>
          <w:rFonts w:asciiTheme="minorHAnsi" w:hAnsiTheme="minorHAnsi"/>
        </w:rPr>
        <w:t xml:space="preserve"> (bior_same_variant)</w:t>
      </w:r>
      <w:bookmarkEnd w:id="178"/>
    </w:p>
    <w:p w14:paraId="69C97C95" w14:textId="77777777" w:rsidR="009743AA" w:rsidRPr="000A17BA" w:rsidRDefault="009743AA" w:rsidP="009743AA"/>
    <w:p w14:paraId="71BD4DD2" w14:textId="77777777" w:rsidR="009743AA" w:rsidRPr="000A17BA" w:rsidRDefault="009743AA" w:rsidP="009743AA"/>
    <w:p w14:paraId="065F6E80" w14:textId="77777777" w:rsidR="009743AA" w:rsidRPr="000A17BA" w:rsidRDefault="009743AA" w:rsidP="009743AA"/>
    <w:p w14:paraId="161EC5B2" w14:textId="77777777" w:rsidR="009743AA" w:rsidRPr="000A17BA" w:rsidRDefault="009743AA" w:rsidP="009743AA"/>
    <w:p w14:paraId="3593030C" w14:textId="77777777" w:rsidR="009743AA" w:rsidRPr="000A17BA" w:rsidRDefault="009743AA" w:rsidP="009743AA">
      <w:r w:rsidRPr="000A17BA">
        <w:t>Allele Frequencies:</w:t>
      </w:r>
    </w:p>
    <w:p w14:paraId="63E8C4D7" w14:textId="77777777" w:rsidR="009743AA" w:rsidRPr="000A17BA" w:rsidRDefault="009743AA" w:rsidP="009743AA"/>
    <w:p w14:paraId="73D45201" w14:textId="77777777" w:rsidR="009743AA" w:rsidRPr="000A17BA" w:rsidRDefault="009743AA" w:rsidP="009743AA">
      <w:r w:rsidRPr="000A17BA">
        <w:t>on the RCF:</w:t>
      </w:r>
    </w:p>
    <w:p w14:paraId="335AF1C4" w14:textId="77777777" w:rsidR="009743AA" w:rsidRPr="000A17BA" w:rsidRDefault="009743AA" w:rsidP="009743AA"/>
    <w:p w14:paraId="42F9BA5A" w14:textId="77777777" w:rsidR="009743AA" w:rsidRPr="000A17BA" w:rsidRDefault="009743AA" w:rsidP="009743AA">
      <w:r w:rsidRPr="000A17BA">
        <w:t>BGI:</w:t>
      </w:r>
    </w:p>
    <w:p w14:paraId="016EF9D9" w14:textId="4A94C076" w:rsidR="009743AA" w:rsidRPr="00C109BF" w:rsidRDefault="00DB5783" w:rsidP="009743AA">
      <w:r>
        <w:rPr>
          <w:noProof/>
          <w:lang w:eastAsia="en-US"/>
        </w:rPr>
        <mc:AlternateContent>
          <mc:Choice Requires="wps">
            <w:drawing>
              <wp:inline distT="0" distB="0" distL="0" distR="0" wp14:anchorId="32AF90E8" wp14:editId="3EE3F758">
                <wp:extent cx="5486400" cy="8229600"/>
                <wp:effectExtent l="0" t="0" r="0" b="0"/>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03A6D" w14:textId="386125E9" w:rsidR="00C74C65" w:rsidRPr="000A17BA" w:rsidRDefault="00C74C65" w:rsidP="00C109BF">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/BGI/hg19/LuCAMP_200exomeFinal.maf_GRCh37.tsv.bgz | bior_pretty_print -r 17</w:t>
                            </w:r>
                          </w:p>
                          <w:p w14:paraId="053E5DD7" w14:textId="77777777" w:rsidR="00C74C65" w:rsidRPr="000A17BA" w:rsidRDefault="00C74C65" w:rsidP="00C109BF">
                            <w:pPr>
                              <w:rPr>
                                <w:rFonts w:cs="Courier New"/>
                                <w:sz w:val="18"/>
                                <w:szCs w:val="18"/>
                              </w:rPr>
                            </w:pPr>
                            <w:r w:rsidRPr="000A17BA">
                              <w:rPr>
                                <w:rFonts w:cs="Courier New"/>
                                <w:sz w:val="18"/>
                                <w:szCs w:val="18"/>
                              </w:rPr>
                              <w:t>#   COLUMN NAME      COLUMN VALUE</w:t>
                            </w:r>
                          </w:p>
                          <w:p w14:paraId="44A2A67F" w14:textId="77777777" w:rsidR="00C74C65" w:rsidRPr="000A17BA" w:rsidRDefault="00C74C65" w:rsidP="00C109BF">
                            <w:pPr>
                              <w:rPr>
                                <w:rFonts w:cs="Courier New"/>
                                <w:sz w:val="18"/>
                                <w:szCs w:val="18"/>
                              </w:rPr>
                            </w:pPr>
                            <w:r w:rsidRPr="000A17BA">
                              <w:rPr>
                                <w:rFonts w:cs="Courier New"/>
                                <w:sz w:val="18"/>
                                <w:szCs w:val="18"/>
                              </w:rPr>
                              <w:t>-   -----------      ------------</w:t>
                            </w:r>
                          </w:p>
                          <w:p w14:paraId="2EDA221E" w14:textId="77777777" w:rsidR="00C74C65" w:rsidRPr="000A17BA" w:rsidRDefault="00C74C65" w:rsidP="00C109BF">
                            <w:pPr>
                              <w:rPr>
                                <w:rFonts w:cs="Courier New"/>
                                <w:sz w:val="18"/>
                                <w:szCs w:val="18"/>
                              </w:rPr>
                            </w:pPr>
                            <w:r w:rsidRPr="000A17BA">
                              <w:rPr>
                                <w:rFonts w:cs="Courier New"/>
                                <w:sz w:val="18"/>
                                <w:szCs w:val="18"/>
                              </w:rPr>
                              <w:t>1   CHROM            21</w:t>
                            </w:r>
                          </w:p>
                          <w:p w14:paraId="015B936C" w14:textId="77777777" w:rsidR="00C74C65" w:rsidRPr="000A17BA" w:rsidRDefault="00C74C65" w:rsidP="00C109BF">
                            <w:pPr>
                              <w:rPr>
                                <w:rFonts w:cs="Courier New"/>
                                <w:sz w:val="18"/>
                                <w:szCs w:val="18"/>
                              </w:rPr>
                            </w:pPr>
                            <w:r w:rsidRPr="000A17BA">
                              <w:rPr>
                                <w:rFonts w:cs="Courier New"/>
                                <w:sz w:val="18"/>
                                <w:szCs w:val="18"/>
                              </w:rPr>
                              <w:t>2   POS              26965148</w:t>
                            </w:r>
                          </w:p>
                          <w:p w14:paraId="31334464" w14:textId="77777777" w:rsidR="00C74C65" w:rsidRPr="000A17BA" w:rsidRDefault="00C74C65" w:rsidP="00C109BF">
                            <w:pPr>
                              <w:rPr>
                                <w:rFonts w:cs="Courier New"/>
                                <w:sz w:val="18"/>
                                <w:szCs w:val="18"/>
                              </w:rPr>
                            </w:pPr>
                            <w:r w:rsidRPr="000A17BA">
                              <w:rPr>
                                <w:rFonts w:cs="Courier New"/>
                                <w:sz w:val="18"/>
                                <w:szCs w:val="18"/>
                              </w:rPr>
                              <w:t>3   ID               rs1135638</w:t>
                            </w:r>
                          </w:p>
                          <w:p w14:paraId="16D385FA" w14:textId="77777777" w:rsidR="00C74C65" w:rsidRPr="000A17BA" w:rsidRDefault="00C74C65" w:rsidP="00C109BF">
                            <w:pPr>
                              <w:rPr>
                                <w:rFonts w:cs="Courier New"/>
                                <w:sz w:val="18"/>
                                <w:szCs w:val="18"/>
                              </w:rPr>
                            </w:pPr>
                            <w:r w:rsidRPr="000A17BA">
                              <w:rPr>
                                <w:rFonts w:cs="Courier New"/>
                                <w:sz w:val="18"/>
                                <w:szCs w:val="18"/>
                              </w:rPr>
                              <w:t>4   REF              G</w:t>
                            </w:r>
                          </w:p>
                          <w:p w14:paraId="4BC77809" w14:textId="77777777" w:rsidR="00C74C65" w:rsidRPr="000A17BA" w:rsidRDefault="00C74C65" w:rsidP="00C109BF">
                            <w:pPr>
                              <w:rPr>
                                <w:rFonts w:cs="Courier New"/>
                                <w:sz w:val="18"/>
                                <w:szCs w:val="18"/>
                              </w:rPr>
                            </w:pPr>
                            <w:r w:rsidRPr="000A17BA">
                              <w:rPr>
                                <w:rFonts w:cs="Courier New"/>
                                <w:sz w:val="18"/>
                                <w:szCs w:val="18"/>
                              </w:rPr>
                              <w:t>5   ALT              A</w:t>
                            </w:r>
                          </w:p>
                          <w:p w14:paraId="3E54D9E8" w14:textId="77777777" w:rsidR="00C74C65" w:rsidRPr="000A17BA" w:rsidRDefault="00C74C65" w:rsidP="00C109BF">
                            <w:pPr>
                              <w:rPr>
                                <w:rFonts w:cs="Courier New"/>
                                <w:sz w:val="18"/>
                                <w:szCs w:val="18"/>
                              </w:rPr>
                            </w:pPr>
                            <w:r w:rsidRPr="000A17BA">
                              <w:rPr>
                                <w:rFonts w:cs="Courier New"/>
                                <w:sz w:val="18"/>
                                <w:szCs w:val="18"/>
                              </w:rPr>
                              <w:t>6   QUAL             .</w:t>
                            </w:r>
                          </w:p>
                          <w:p w14:paraId="58387957" w14:textId="77777777" w:rsidR="00C74C65" w:rsidRPr="000A17BA" w:rsidRDefault="00C74C65" w:rsidP="00C109BF">
                            <w:pPr>
                              <w:rPr>
                                <w:rFonts w:cs="Courier New"/>
                                <w:sz w:val="18"/>
                                <w:szCs w:val="18"/>
                              </w:rPr>
                            </w:pPr>
                            <w:r w:rsidRPr="000A17BA">
                              <w:rPr>
                                <w:rFonts w:cs="Courier New"/>
                                <w:sz w:val="18"/>
                                <w:szCs w:val="18"/>
                              </w:rPr>
                              <w:t>7   FILTER           .</w:t>
                            </w:r>
                          </w:p>
                          <w:p w14:paraId="0993D334" w14:textId="77777777" w:rsidR="00C74C65" w:rsidRPr="000A17BA" w:rsidRDefault="00C74C65" w:rsidP="00C109BF">
                            <w:pPr>
                              <w:rPr>
                                <w:rFonts w:cs="Courier New"/>
                                <w:sz w:val="18"/>
                                <w:szCs w:val="18"/>
                              </w:rPr>
                            </w:pPr>
                            <w:r w:rsidRPr="000A17BA">
                              <w:rPr>
                                <w:rFonts w:cs="Courier New"/>
                                <w:sz w:val="18"/>
                                <w:szCs w:val="18"/>
                              </w:rPr>
                              <w:t>8   INFO             .</w:t>
                            </w:r>
                          </w:p>
                          <w:p w14:paraId="071A2824" w14:textId="77777777" w:rsidR="00C74C65" w:rsidRPr="000A17BA" w:rsidRDefault="00C74C65" w:rsidP="00C109BF">
                            <w:pPr>
                              <w:rPr>
                                <w:rFonts w:cs="Courier New"/>
                                <w:sz w:val="18"/>
                                <w:szCs w:val="18"/>
                              </w:rPr>
                            </w:pPr>
                            <w:r w:rsidRPr="000A17BA">
                              <w:rPr>
                                <w:rFonts w:cs="Courier New"/>
                                <w:sz w:val="18"/>
                                <w:szCs w:val="18"/>
                              </w:rPr>
                              <w:t>9   VCF2VariantPipe  {</w:t>
                            </w:r>
                          </w:p>
                          <w:p w14:paraId="1182B40A" w14:textId="77777777" w:rsidR="00C74C65" w:rsidRPr="000A17BA" w:rsidRDefault="00C74C65" w:rsidP="00C109BF">
                            <w:pPr>
                              <w:rPr>
                                <w:rFonts w:cs="Courier New"/>
                                <w:sz w:val="18"/>
                                <w:szCs w:val="18"/>
                              </w:rPr>
                            </w:pPr>
                            <w:r w:rsidRPr="000A17BA">
                              <w:rPr>
                                <w:rFonts w:cs="Courier New"/>
                                <w:sz w:val="18"/>
                                <w:szCs w:val="18"/>
                              </w:rPr>
                              <w:t xml:space="preserve">                       "CHROM": "21",</w:t>
                            </w:r>
                          </w:p>
                          <w:p w14:paraId="5E4197A2" w14:textId="77777777" w:rsidR="00C74C65" w:rsidRPr="000A17BA" w:rsidRDefault="00C74C65" w:rsidP="00C109BF">
                            <w:pPr>
                              <w:rPr>
                                <w:rFonts w:cs="Courier New"/>
                                <w:sz w:val="18"/>
                                <w:szCs w:val="18"/>
                              </w:rPr>
                            </w:pPr>
                            <w:r w:rsidRPr="000A17BA">
                              <w:rPr>
                                <w:rFonts w:cs="Courier New"/>
                                <w:sz w:val="18"/>
                                <w:szCs w:val="18"/>
                              </w:rPr>
                              <w:t xml:space="preserve">                       "POS": "26965148",</w:t>
                            </w:r>
                          </w:p>
                          <w:p w14:paraId="1562FDF1" w14:textId="77777777" w:rsidR="00C74C65" w:rsidRPr="000A17BA" w:rsidRDefault="00C74C65" w:rsidP="00C109BF">
                            <w:pPr>
                              <w:rPr>
                                <w:rFonts w:cs="Courier New"/>
                                <w:sz w:val="18"/>
                                <w:szCs w:val="18"/>
                              </w:rPr>
                            </w:pPr>
                            <w:r w:rsidRPr="000A17BA">
                              <w:rPr>
                                <w:rFonts w:cs="Courier New"/>
                                <w:sz w:val="18"/>
                                <w:szCs w:val="18"/>
                              </w:rPr>
                              <w:t xml:space="preserve">                       "ID": "rs1135638",</w:t>
                            </w:r>
                          </w:p>
                          <w:p w14:paraId="11B4C319" w14:textId="77777777" w:rsidR="00C74C65" w:rsidRPr="000A17BA" w:rsidRDefault="00C74C65" w:rsidP="00C109BF">
                            <w:pPr>
                              <w:rPr>
                                <w:rFonts w:cs="Courier New"/>
                                <w:sz w:val="18"/>
                                <w:szCs w:val="18"/>
                              </w:rPr>
                            </w:pPr>
                            <w:r w:rsidRPr="000A17BA">
                              <w:rPr>
                                <w:rFonts w:cs="Courier New"/>
                                <w:sz w:val="18"/>
                                <w:szCs w:val="18"/>
                              </w:rPr>
                              <w:t xml:space="preserve">                       "REF": "G",</w:t>
                            </w:r>
                          </w:p>
                          <w:p w14:paraId="5EAD4091" w14:textId="77777777" w:rsidR="00C74C65" w:rsidRPr="000A17BA" w:rsidRDefault="00C74C65" w:rsidP="00C109BF">
                            <w:pPr>
                              <w:rPr>
                                <w:rFonts w:cs="Courier New"/>
                                <w:sz w:val="18"/>
                                <w:szCs w:val="18"/>
                              </w:rPr>
                            </w:pPr>
                            <w:r w:rsidRPr="000A17BA">
                              <w:rPr>
                                <w:rFonts w:cs="Courier New"/>
                                <w:sz w:val="18"/>
                                <w:szCs w:val="18"/>
                              </w:rPr>
                              <w:t xml:space="preserve">                       "ALT": "A",</w:t>
                            </w:r>
                          </w:p>
                          <w:p w14:paraId="3792D424" w14:textId="77777777" w:rsidR="00C74C65" w:rsidRPr="000A17BA" w:rsidRDefault="00C74C65" w:rsidP="00C109BF">
                            <w:pPr>
                              <w:rPr>
                                <w:rFonts w:cs="Courier New"/>
                                <w:sz w:val="18"/>
                                <w:szCs w:val="18"/>
                              </w:rPr>
                            </w:pPr>
                            <w:r w:rsidRPr="000A17BA">
                              <w:rPr>
                                <w:rFonts w:cs="Courier New"/>
                                <w:sz w:val="18"/>
                                <w:szCs w:val="18"/>
                              </w:rPr>
                              <w:t xml:space="preserve">                       "QUAL": ".",</w:t>
                            </w:r>
                          </w:p>
                          <w:p w14:paraId="16E13E46" w14:textId="77777777" w:rsidR="00C74C65" w:rsidRPr="000A17BA" w:rsidRDefault="00C74C65" w:rsidP="00C109BF">
                            <w:pPr>
                              <w:rPr>
                                <w:rFonts w:cs="Courier New"/>
                                <w:sz w:val="18"/>
                                <w:szCs w:val="18"/>
                              </w:rPr>
                            </w:pPr>
                            <w:r w:rsidRPr="000A17BA">
                              <w:rPr>
                                <w:rFonts w:cs="Courier New"/>
                                <w:sz w:val="18"/>
                                <w:szCs w:val="18"/>
                              </w:rPr>
                              <w:t xml:space="preserve">                       "FILTER": ".",</w:t>
                            </w:r>
                          </w:p>
                          <w:p w14:paraId="5A1ECB0F" w14:textId="77777777" w:rsidR="00C74C65" w:rsidRPr="000A17BA" w:rsidRDefault="00C74C65" w:rsidP="00C109BF">
                            <w:pPr>
                              <w:rPr>
                                <w:rFonts w:cs="Courier New"/>
                                <w:sz w:val="18"/>
                                <w:szCs w:val="18"/>
                              </w:rPr>
                            </w:pPr>
                            <w:r w:rsidRPr="000A17BA">
                              <w:rPr>
                                <w:rFonts w:cs="Courier New"/>
                                <w:sz w:val="18"/>
                                <w:szCs w:val="18"/>
                              </w:rPr>
                              <w:t xml:space="preserve">                       "INFO": {</w:t>
                            </w:r>
                          </w:p>
                          <w:p w14:paraId="6A60F12A" w14:textId="77777777" w:rsidR="00C74C65" w:rsidRPr="000A17BA" w:rsidRDefault="00C74C65" w:rsidP="00C109BF">
                            <w:pPr>
                              <w:rPr>
                                <w:rFonts w:cs="Courier New"/>
                                <w:sz w:val="18"/>
                                <w:szCs w:val="18"/>
                              </w:rPr>
                            </w:pPr>
                            <w:r w:rsidRPr="000A17BA">
                              <w:rPr>
                                <w:rFonts w:cs="Courier New"/>
                                <w:sz w:val="18"/>
                                <w:szCs w:val="18"/>
                              </w:rPr>
                              <w:t xml:space="preserve">                         ".": true</w:t>
                            </w:r>
                          </w:p>
                          <w:p w14:paraId="2410B59F" w14:textId="77777777" w:rsidR="00C74C65" w:rsidRPr="000A17BA" w:rsidRDefault="00C74C65" w:rsidP="00C109BF">
                            <w:pPr>
                              <w:rPr>
                                <w:rFonts w:cs="Courier New"/>
                                <w:sz w:val="18"/>
                                <w:szCs w:val="18"/>
                              </w:rPr>
                            </w:pPr>
                            <w:r w:rsidRPr="000A17BA">
                              <w:rPr>
                                <w:rFonts w:cs="Courier New"/>
                                <w:sz w:val="18"/>
                                <w:szCs w:val="18"/>
                              </w:rPr>
                              <w:t xml:space="preserve">                       },</w:t>
                            </w:r>
                          </w:p>
                          <w:p w14:paraId="301454AD" w14:textId="77777777" w:rsidR="00C74C65" w:rsidRPr="000A17BA" w:rsidRDefault="00C74C65" w:rsidP="00C109BF">
                            <w:pPr>
                              <w:rPr>
                                <w:rFonts w:cs="Courier New"/>
                                <w:sz w:val="18"/>
                                <w:szCs w:val="18"/>
                              </w:rPr>
                            </w:pPr>
                            <w:r w:rsidRPr="000A17BA">
                              <w:rPr>
                                <w:rFonts w:cs="Courier New"/>
                                <w:sz w:val="18"/>
                                <w:szCs w:val="18"/>
                              </w:rPr>
                              <w:t xml:space="preserve">                       "_id": "rs1135638",</w:t>
                            </w:r>
                          </w:p>
                          <w:p w14:paraId="1701485E" w14:textId="77777777" w:rsidR="00C74C65" w:rsidRPr="000A17BA" w:rsidRDefault="00C74C65" w:rsidP="00C109BF">
                            <w:pPr>
                              <w:rPr>
                                <w:rFonts w:cs="Courier New"/>
                                <w:sz w:val="18"/>
                                <w:szCs w:val="18"/>
                              </w:rPr>
                            </w:pPr>
                            <w:r w:rsidRPr="000A17BA">
                              <w:rPr>
                                <w:rFonts w:cs="Courier New"/>
                                <w:sz w:val="18"/>
                                <w:szCs w:val="18"/>
                              </w:rPr>
                              <w:t xml:space="preserve">                       "_type": "variant",</w:t>
                            </w:r>
                          </w:p>
                          <w:p w14:paraId="2741F79F" w14:textId="77777777" w:rsidR="00C74C65" w:rsidRPr="000A17BA" w:rsidRDefault="00C74C65" w:rsidP="00C109BF">
                            <w:pPr>
                              <w:rPr>
                                <w:rFonts w:cs="Courier New"/>
                                <w:sz w:val="18"/>
                                <w:szCs w:val="18"/>
                              </w:rPr>
                            </w:pPr>
                            <w:r w:rsidRPr="000A17BA">
                              <w:rPr>
                                <w:rFonts w:cs="Courier New"/>
                                <w:sz w:val="18"/>
                                <w:szCs w:val="18"/>
                              </w:rPr>
                              <w:t xml:space="preserve">                       "_landmark": "21",</w:t>
                            </w:r>
                          </w:p>
                          <w:p w14:paraId="28C54E74" w14:textId="77777777" w:rsidR="00C74C65" w:rsidRPr="000A17BA" w:rsidRDefault="00C74C65" w:rsidP="00C109BF">
                            <w:pPr>
                              <w:rPr>
                                <w:rFonts w:cs="Courier New"/>
                                <w:sz w:val="18"/>
                                <w:szCs w:val="18"/>
                              </w:rPr>
                            </w:pPr>
                            <w:r w:rsidRPr="000A17BA">
                              <w:rPr>
                                <w:rFonts w:cs="Courier New"/>
                                <w:sz w:val="18"/>
                                <w:szCs w:val="18"/>
                              </w:rPr>
                              <w:t xml:space="preserve">                       "_refAllele": "G",</w:t>
                            </w:r>
                          </w:p>
                          <w:p w14:paraId="345F7AC1" w14:textId="77777777" w:rsidR="00C74C65" w:rsidRPr="000A17BA" w:rsidRDefault="00C74C65" w:rsidP="00C109BF">
                            <w:pPr>
                              <w:rPr>
                                <w:rFonts w:cs="Courier New"/>
                                <w:sz w:val="18"/>
                                <w:szCs w:val="18"/>
                              </w:rPr>
                            </w:pPr>
                            <w:r w:rsidRPr="000A17BA">
                              <w:rPr>
                                <w:rFonts w:cs="Courier New"/>
                                <w:sz w:val="18"/>
                                <w:szCs w:val="18"/>
                              </w:rPr>
                              <w:t xml:space="preserve">                       "_altAlleles": [</w:t>
                            </w:r>
                          </w:p>
                          <w:p w14:paraId="4DF503F2" w14:textId="77777777" w:rsidR="00C74C65" w:rsidRPr="000A17BA" w:rsidRDefault="00C74C65" w:rsidP="00C109BF">
                            <w:pPr>
                              <w:rPr>
                                <w:rFonts w:cs="Courier New"/>
                                <w:sz w:val="18"/>
                                <w:szCs w:val="18"/>
                              </w:rPr>
                            </w:pPr>
                            <w:r w:rsidRPr="000A17BA">
                              <w:rPr>
                                <w:rFonts w:cs="Courier New"/>
                                <w:sz w:val="18"/>
                                <w:szCs w:val="18"/>
                              </w:rPr>
                              <w:t xml:space="preserve">                         "A"</w:t>
                            </w:r>
                          </w:p>
                          <w:p w14:paraId="4BA53FD8" w14:textId="77777777" w:rsidR="00C74C65" w:rsidRPr="000A17BA" w:rsidRDefault="00C74C65" w:rsidP="00C109BF">
                            <w:pPr>
                              <w:rPr>
                                <w:rFonts w:cs="Courier New"/>
                                <w:sz w:val="18"/>
                                <w:szCs w:val="18"/>
                              </w:rPr>
                            </w:pPr>
                            <w:r w:rsidRPr="000A17BA">
                              <w:rPr>
                                <w:rFonts w:cs="Courier New"/>
                                <w:sz w:val="18"/>
                                <w:szCs w:val="18"/>
                              </w:rPr>
                              <w:t xml:space="preserve">                       ],</w:t>
                            </w:r>
                          </w:p>
                          <w:p w14:paraId="1D8F0EA6" w14:textId="77777777" w:rsidR="00C74C65" w:rsidRPr="000A17BA" w:rsidRDefault="00C74C65" w:rsidP="00C109BF">
                            <w:pPr>
                              <w:rPr>
                                <w:rFonts w:cs="Courier New"/>
                                <w:sz w:val="18"/>
                                <w:szCs w:val="18"/>
                              </w:rPr>
                            </w:pPr>
                            <w:r w:rsidRPr="000A17BA">
                              <w:rPr>
                                <w:rFonts w:cs="Courier New"/>
                                <w:sz w:val="18"/>
                                <w:szCs w:val="18"/>
                              </w:rPr>
                              <w:t xml:space="preserve">                       "_minBP": 26965148,</w:t>
                            </w:r>
                          </w:p>
                          <w:p w14:paraId="1431AD3B" w14:textId="77777777" w:rsidR="00C74C65" w:rsidRPr="000A17BA" w:rsidRDefault="00C74C65" w:rsidP="00C109BF">
                            <w:pPr>
                              <w:rPr>
                                <w:rFonts w:cs="Courier New"/>
                                <w:sz w:val="18"/>
                                <w:szCs w:val="18"/>
                              </w:rPr>
                            </w:pPr>
                            <w:r w:rsidRPr="000A17BA">
                              <w:rPr>
                                <w:rFonts w:cs="Courier New"/>
                                <w:sz w:val="18"/>
                                <w:szCs w:val="18"/>
                              </w:rPr>
                              <w:t xml:space="preserve">                       "_maxBP": 26965148</w:t>
                            </w:r>
                          </w:p>
                          <w:p w14:paraId="50CF6961" w14:textId="77777777" w:rsidR="00C74C65" w:rsidRPr="000A17BA" w:rsidRDefault="00C74C65" w:rsidP="00C109BF">
                            <w:pPr>
                              <w:rPr>
                                <w:rFonts w:cs="Courier New"/>
                                <w:sz w:val="18"/>
                                <w:szCs w:val="18"/>
                              </w:rPr>
                            </w:pPr>
                            <w:r w:rsidRPr="000A17BA">
                              <w:rPr>
                                <w:rFonts w:cs="Courier New"/>
                                <w:sz w:val="18"/>
                                <w:szCs w:val="18"/>
                              </w:rPr>
                              <w:t xml:space="preserve">                     }</w:t>
                            </w:r>
                          </w:p>
                          <w:p w14:paraId="400A89E0" w14:textId="77777777" w:rsidR="00C74C65" w:rsidRPr="000A17BA" w:rsidRDefault="00C74C65" w:rsidP="00C109BF">
                            <w:pPr>
                              <w:rPr>
                                <w:rFonts w:cs="Courier New"/>
                                <w:sz w:val="18"/>
                                <w:szCs w:val="18"/>
                              </w:rPr>
                            </w:pPr>
                            <w:r w:rsidRPr="000A17BA">
                              <w:rPr>
                                <w:rFonts w:cs="Courier New"/>
                                <w:sz w:val="18"/>
                                <w:szCs w:val="18"/>
                              </w:rPr>
                              <w:t>10  SameVariantPipe  {</w:t>
                            </w:r>
                          </w:p>
                          <w:p w14:paraId="6F5835D5" w14:textId="77777777" w:rsidR="00C74C65" w:rsidRPr="000A17BA" w:rsidRDefault="00C74C65" w:rsidP="00C109BF">
                            <w:pPr>
                              <w:rPr>
                                <w:rFonts w:cs="Courier New"/>
                                <w:sz w:val="18"/>
                                <w:szCs w:val="18"/>
                              </w:rPr>
                            </w:pPr>
                            <w:r w:rsidRPr="000A17BA">
                              <w:rPr>
                                <w:rFonts w:cs="Courier New"/>
                                <w:sz w:val="18"/>
                                <w:szCs w:val="18"/>
                              </w:rPr>
                              <w:t xml:space="preserve">                       "chromosome_id": "chr21",</w:t>
                            </w:r>
                          </w:p>
                          <w:p w14:paraId="261615F4" w14:textId="77777777" w:rsidR="00C74C65" w:rsidRPr="000A17BA" w:rsidRDefault="00C74C65" w:rsidP="00C109BF">
                            <w:pPr>
                              <w:rPr>
                                <w:rFonts w:cs="Courier New"/>
                                <w:sz w:val="18"/>
                                <w:szCs w:val="18"/>
                              </w:rPr>
                            </w:pPr>
                            <w:r w:rsidRPr="000A17BA">
                              <w:rPr>
                                <w:rFonts w:cs="Courier New"/>
                                <w:sz w:val="18"/>
                                <w:szCs w:val="18"/>
                              </w:rPr>
                              <w:t xml:space="preserve">                       "genomic_position": 25887019,</w:t>
                            </w:r>
                          </w:p>
                          <w:p w14:paraId="385508EF" w14:textId="77777777" w:rsidR="00C74C65" w:rsidRPr="000A17BA" w:rsidRDefault="00C74C65" w:rsidP="00C109BF">
                            <w:pPr>
                              <w:rPr>
                                <w:rFonts w:cs="Courier New"/>
                                <w:sz w:val="18"/>
                                <w:szCs w:val="18"/>
                              </w:rPr>
                            </w:pPr>
                            <w:r w:rsidRPr="000A17BA">
                              <w:rPr>
                                <w:rFonts w:cs="Courier New"/>
                                <w:sz w:val="18"/>
                                <w:szCs w:val="18"/>
                              </w:rPr>
                              <w:t xml:space="preserve">                       "index_of_major_allele": 0,</w:t>
                            </w:r>
                          </w:p>
                          <w:p w14:paraId="314483C1" w14:textId="77777777" w:rsidR="00C74C65" w:rsidRPr="000A17BA" w:rsidRDefault="00C74C65" w:rsidP="00C109BF">
                            <w:pPr>
                              <w:rPr>
                                <w:rFonts w:cs="Courier New"/>
                                <w:sz w:val="18"/>
                                <w:szCs w:val="18"/>
                              </w:rPr>
                            </w:pPr>
                            <w:r w:rsidRPr="000A17BA">
                              <w:rPr>
                                <w:rFonts w:cs="Courier New"/>
                                <w:sz w:val="18"/>
                                <w:szCs w:val="18"/>
                              </w:rPr>
                              <w:t xml:space="preserve">                       "major_allele": "A",</w:t>
                            </w:r>
                          </w:p>
                          <w:p w14:paraId="2C7F4F2B" w14:textId="77777777" w:rsidR="00C74C65" w:rsidRPr="000A17BA" w:rsidRDefault="00C74C65" w:rsidP="00C109BF">
                            <w:pPr>
                              <w:rPr>
                                <w:rFonts w:cs="Courier New"/>
                                <w:sz w:val="18"/>
                                <w:szCs w:val="18"/>
                              </w:rPr>
                            </w:pPr>
                            <w:r w:rsidRPr="000A17BA">
                              <w:rPr>
                                <w:rFonts w:cs="Courier New"/>
                                <w:sz w:val="18"/>
                                <w:szCs w:val="18"/>
                              </w:rPr>
                              <w:t xml:space="preserve">                       "index_of_minor_allele": 2,</w:t>
                            </w:r>
                          </w:p>
                          <w:p w14:paraId="2B0CE61C" w14:textId="77777777" w:rsidR="00C74C65" w:rsidRPr="000A17BA" w:rsidRDefault="00C74C65" w:rsidP="00C109BF">
                            <w:pPr>
                              <w:rPr>
                                <w:rFonts w:cs="Courier New"/>
                                <w:sz w:val="18"/>
                                <w:szCs w:val="18"/>
                              </w:rPr>
                            </w:pPr>
                            <w:r w:rsidRPr="000A17BA">
                              <w:rPr>
                                <w:rFonts w:cs="Courier New"/>
                                <w:sz w:val="18"/>
                                <w:szCs w:val="18"/>
                              </w:rPr>
                              <w:t xml:space="preserve">                       "minor_allele": "G",</w:t>
                            </w:r>
                          </w:p>
                          <w:p w14:paraId="28E49092" w14:textId="77777777" w:rsidR="00C74C65" w:rsidRPr="000A17BA" w:rsidRDefault="00C74C65" w:rsidP="00C109BF">
                            <w:pPr>
                              <w:rPr>
                                <w:rFonts w:cs="Courier New"/>
                                <w:sz w:val="18"/>
                                <w:szCs w:val="18"/>
                              </w:rPr>
                            </w:pPr>
                            <w:r w:rsidRPr="000A17BA">
                              <w:rPr>
                                <w:rFonts w:cs="Courier New"/>
                                <w:sz w:val="18"/>
                                <w:szCs w:val="18"/>
                              </w:rPr>
                              <w:t xml:space="preserve">                       "number_A": 710,</w:t>
                            </w:r>
                          </w:p>
                          <w:p w14:paraId="638B070E" w14:textId="77777777" w:rsidR="00C74C65" w:rsidRPr="000A17BA" w:rsidRDefault="00C74C65" w:rsidP="00C109BF">
                            <w:pPr>
                              <w:rPr>
                                <w:rFonts w:cs="Courier New"/>
                                <w:sz w:val="18"/>
                                <w:szCs w:val="18"/>
                              </w:rPr>
                            </w:pPr>
                            <w:r w:rsidRPr="000A17BA">
                              <w:rPr>
                                <w:rFonts w:cs="Courier New"/>
                                <w:sz w:val="18"/>
                                <w:szCs w:val="18"/>
                              </w:rPr>
                              <w:t xml:space="preserve">                       "number_C": 1,</w:t>
                            </w:r>
                          </w:p>
                          <w:p w14:paraId="679A9201" w14:textId="77777777" w:rsidR="00C74C65" w:rsidRPr="000A17BA" w:rsidRDefault="00C74C65" w:rsidP="00C109BF">
                            <w:pPr>
                              <w:rPr>
                                <w:rFonts w:cs="Courier New"/>
                                <w:sz w:val="18"/>
                                <w:szCs w:val="18"/>
                              </w:rPr>
                            </w:pPr>
                            <w:r w:rsidRPr="000A17BA">
                              <w:rPr>
                                <w:rFonts w:cs="Courier New"/>
                                <w:sz w:val="18"/>
                                <w:szCs w:val="18"/>
                              </w:rPr>
                              <w:t xml:space="preserve">                       "number_G": 428,</w:t>
                            </w:r>
                          </w:p>
                          <w:p w14:paraId="2FE01C1D" w14:textId="77777777" w:rsidR="00C74C65" w:rsidRPr="000A17BA" w:rsidRDefault="00C74C65" w:rsidP="00C109BF">
                            <w:pPr>
                              <w:rPr>
                                <w:rFonts w:cs="Courier New"/>
                                <w:sz w:val="18"/>
                                <w:szCs w:val="18"/>
                              </w:rPr>
                            </w:pPr>
                            <w:r w:rsidRPr="000A17BA">
                              <w:rPr>
                                <w:rFonts w:cs="Courier New"/>
                                <w:sz w:val="18"/>
                                <w:szCs w:val="18"/>
                              </w:rPr>
                              <w:t xml:space="preserve">                       "number_T": 2,</w:t>
                            </w:r>
                          </w:p>
                          <w:p w14:paraId="43A33FA7" w14:textId="77777777" w:rsidR="00C74C65" w:rsidRPr="000A17BA" w:rsidRDefault="00C74C65" w:rsidP="00C109BF">
                            <w:pPr>
                              <w:rPr>
                                <w:rFonts w:cs="Courier New"/>
                                <w:sz w:val="18"/>
                                <w:szCs w:val="18"/>
                              </w:rPr>
                            </w:pPr>
                            <w:r w:rsidRPr="000A17BA">
                              <w:rPr>
                                <w:rFonts w:cs="Courier New"/>
                                <w:sz w:val="18"/>
                                <w:szCs w:val="18"/>
                              </w:rPr>
                              <w:t xml:space="preserve">                       "estimated_minor_allele_freq": 0.278705,</w:t>
                            </w:r>
                          </w:p>
                          <w:p w14:paraId="68CDCF91" w14:textId="77777777" w:rsidR="00C74C65" w:rsidRPr="000A17BA" w:rsidRDefault="00C74C65" w:rsidP="00C109BF">
                            <w:pPr>
                              <w:rPr>
                                <w:rFonts w:cs="Courier New"/>
                                <w:sz w:val="18"/>
                                <w:szCs w:val="18"/>
                              </w:rPr>
                            </w:pPr>
                            <w:r w:rsidRPr="000A17BA">
                              <w:rPr>
                                <w:rFonts w:cs="Courier New"/>
                                <w:sz w:val="18"/>
                                <w:szCs w:val="18"/>
                              </w:rPr>
                              <w:t xml:space="preserve">                       "estimated_major_allele_freq": 0.721295,</w:t>
                            </w:r>
                          </w:p>
                          <w:p w14:paraId="3AA0EF14" w14:textId="77777777" w:rsidR="00C74C65" w:rsidRPr="000A17BA" w:rsidRDefault="00C74C65" w:rsidP="00C109BF">
                            <w:pPr>
                              <w:rPr>
                                <w:rFonts w:cs="Courier New"/>
                                <w:sz w:val="18"/>
                                <w:szCs w:val="18"/>
                              </w:rPr>
                            </w:pPr>
                            <w:r w:rsidRPr="000A17BA">
                              <w:rPr>
                                <w:rFonts w:cs="Courier New"/>
                                <w:sz w:val="18"/>
                                <w:szCs w:val="18"/>
                              </w:rPr>
                              <w:t xml:space="preserve">                       "is_in_dbSNP": 1,</w:t>
                            </w:r>
                          </w:p>
                          <w:p w14:paraId="4B00A057" w14:textId="77777777" w:rsidR="00C74C65" w:rsidRPr="000A17BA" w:rsidRDefault="00C74C65" w:rsidP="00C109BF">
                            <w:pPr>
                              <w:rPr>
                                <w:rFonts w:cs="Courier New"/>
                                <w:sz w:val="18"/>
                                <w:szCs w:val="18"/>
                              </w:rPr>
                            </w:pPr>
                            <w:r w:rsidRPr="000A17BA">
                              <w:rPr>
                                <w:rFonts w:cs="Courier New"/>
                                <w:sz w:val="18"/>
                                <w:szCs w:val="18"/>
                              </w:rPr>
                              <w:t xml:space="preserve">                       "_landmark": "21",</w:t>
                            </w:r>
                          </w:p>
                          <w:p w14:paraId="72140DC8" w14:textId="77777777" w:rsidR="00C74C65" w:rsidRPr="000A17BA" w:rsidRDefault="00C74C65" w:rsidP="00C109BF">
                            <w:pPr>
                              <w:rPr>
                                <w:rFonts w:cs="Courier New"/>
                                <w:sz w:val="18"/>
                                <w:szCs w:val="18"/>
                              </w:rPr>
                            </w:pPr>
                            <w:r w:rsidRPr="000A17BA">
                              <w:rPr>
                                <w:rFonts w:cs="Courier New"/>
                                <w:sz w:val="18"/>
                                <w:szCs w:val="18"/>
                              </w:rPr>
                              <w:t xml:space="preserve">                       "_refAllele": "G",</w:t>
                            </w:r>
                          </w:p>
                          <w:p w14:paraId="0661AC3E" w14:textId="77777777" w:rsidR="00C74C65" w:rsidRPr="000A17BA" w:rsidRDefault="00C74C65" w:rsidP="00C109BF">
                            <w:pPr>
                              <w:rPr>
                                <w:rFonts w:cs="Courier New"/>
                                <w:sz w:val="18"/>
                                <w:szCs w:val="18"/>
                              </w:rPr>
                            </w:pPr>
                            <w:r w:rsidRPr="000A17BA">
                              <w:rPr>
                                <w:rFonts w:cs="Courier New"/>
                                <w:sz w:val="18"/>
                                <w:szCs w:val="18"/>
                              </w:rPr>
                              <w:t xml:space="preserve">                       "_altAlleles": [</w:t>
                            </w:r>
                          </w:p>
                          <w:p w14:paraId="6C19804A" w14:textId="77777777" w:rsidR="00C74C65" w:rsidRPr="000A17BA" w:rsidRDefault="00C74C65" w:rsidP="00C109BF">
                            <w:pPr>
                              <w:rPr>
                                <w:rFonts w:cs="Courier New"/>
                                <w:sz w:val="18"/>
                                <w:szCs w:val="18"/>
                              </w:rPr>
                            </w:pPr>
                            <w:r w:rsidRPr="000A17BA">
                              <w:rPr>
                                <w:rFonts w:cs="Courier New"/>
                                <w:sz w:val="18"/>
                                <w:szCs w:val="18"/>
                              </w:rPr>
                              <w:t xml:space="preserve">                         "A"</w:t>
                            </w:r>
                          </w:p>
                          <w:p w14:paraId="295B98CF" w14:textId="77777777" w:rsidR="00C74C65" w:rsidRPr="000A17BA" w:rsidRDefault="00C74C65" w:rsidP="00C109BF">
                            <w:pPr>
                              <w:rPr>
                                <w:rFonts w:cs="Courier New"/>
                                <w:sz w:val="18"/>
                                <w:szCs w:val="18"/>
                              </w:rPr>
                            </w:pPr>
                            <w:r w:rsidRPr="000A17BA">
                              <w:rPr>
                                <w:rFonts w:cs="Courier New"/>
                                <w:sz w:val="18"/>
                                <w:szCs w:val="18"/>
                              </w:rPr>
                              <w:t xml:space="preserve">                       ],</w:t>
                            </w:r>
                          </w:p>
                          <w:p w14:paraId="3A0215D7" w14:textId="77777777" w:rsidR="00C74C65" w:rsidRPr="000A17BA" w:rsidRDefault="00C74C65" w:rsidP="00C109BF">
                            <w:pPr>
                              <w:rPr>
                                <w:rFonts w:cs="Courier New"/>
                                <w:sz w:val="18"/>
                                <w:szCs w:val="18"/>
                              </w:rPr>
                            </w:pPr>
                            <w:r w:rsidRPr="000A17BA">
                              <w:rPr>
                                <w:rFonts w:cs="Courier New"/>
                                <w:sz w:val="18"/>
                                <w:szCs w:val="18"/>
                              </w:rPr>
                              <w:t xml:space="preserve">                       "_minBP": 26965148,</w:t>
                            </w:r>
                          </w:p>
                          <w:p w14:paraId="7D0CAE5F" w14:textId="77777777" w:rsidR="00C74C65" w:rsidRPr="000A17BA" w:rsidRDefault="00C74C65" w:rsidP="00C109BF">
                            <w:pPr>
                              <w:rPr>
                                <w:rFonts w:cs="Courier New"/>
                                <w:sz w:val="18"/>
                                <w:szCs w:val="18"/>
                              </w:rPr>
                            </w:pPr>
                            <w:r w:rsidRPr="000A17BA">
                              <w:rPr>
                                <w:rFonts w:cs="Courier New"/>
                                <w:sz w:val="18"/>
                                <w:szCs w:val="18"/>
                              </w:rPr>
                              <w:t xml:space="preserve">                       "_maxBP": 26965148,</w:t>
                            </w:r>
                          </w:p>
                          <w:p w14:paraId="6A8A6779" w14:textId="77777777" w:rsidR="00C74C65" w:rsidRPr="000A17BA" w:rsidRDefault="00C74C65" w:rsidP="00C109BF">
                            <w:pPr>
                              <w:rPr>
                                <w:rFonts w:cs="Courier New"/>
                                <w:sz w:val="18"/>
                                <w:szCs w:val="18"/>
                              </w:rPr>
                            </w:pPr>
                            <w:r w:rsidRPr="000A17BA">
                              <w:rPr>
                                <w:rFonts w:cs="Courier New"/>
                                <w:sz w:val="18"/>
                                <w:szCs w:val="18"/>
                              </w:rPr>
                              <w:t xml:space="preserve">                       "_type": "variant",</w:t>
                            </w:r>
                          </w:p>
                          <w:p w14:paraId="5AB07BA0" w14:textId="77777777" w:rsidR="00C74C65" w:rsidRPr="000A17BA" w:rsidRDefault="00C74C65" w:rsidP="00C109BF">
                            <w:pPr>
                              <w:rPr>
                                <w:rFonts w:cs="Courier New"/>
                                <w:sz w:val="18"/>
                                <w:szCs w:val="18"/>
                              </w:rPr>
                            </w:pPr>
                            <w:r w:rsidRPr="000A17BA">
                              <w:rPr>
                                <w:rFonts w:cs="Courier New"/>
                                <w:sz w:val="18"/>
                                <w:szCs w:val="18"/>
                              </w:rPr>
                              <w:t xml:space="preserve">                       "_id": "."</w:t>
                            </w:r>
                          </w:p>
                          <w:p w14:paraId="3F838DD4" w14:textId="77777777" w:rsidR="00C74C65" w:rsidRPr="000A17BA" w:rsidRDefault="00C74C65" w:rsidP="00C109BF">
                            <w:pPr>
                              <w:rPr>
                                <w:rFonts w:cs="Courier New"/>
                                <w:sz w:val="18"/>
                                <w:szCs w:val="18"/>
                              </w:rPr>
                            </w:pPr>
                            <w:r w:rsidRPr="000A17BA">
                              <w:rPr>
                                <w:rFonts w:cs="Courier New"/>
                                <w:sz w:val="18"/>
                                <w:szCs w:val="18"/>
                              </w:rPr>
                              <w:t xml:space="preserve">                     }</w:t>
                            </w:r>
                          </w:p>
                          <w:p w14:paraId="34E4DCA7" w14:textId="77777777" w:rsidR="00C74C65" w:rsidRPr="000A17BA" w:rsidRDefault="00C74C65" w:rsidP="00C109BF">
                            <w:pPr>
                              <w:rPr>
                                <w:rFonts w:cs="Courier New"/>
                                <w:sz w:val="18"/>
                                <w:szCs w:val="18"/>
                              </w:rPr>
                            </w:pPr>
                            <w:r w:rsidRPr="000A17BA">
                              <w:rPr>
                                <w:rFonts w:cs="Courier New"/>
                                <w:sz w:val="18"/>
                                <w:szCs w:val="18"/>
                              </w:rPr>
                              <w:t>$</w:t>
                            </w:r>
                          </w:p>
                          <w:p w14:paraId="4AF1B5F4" w14:textId="77777777" w:rsidR="00C74C65" w:rsidRPr="00B1507D"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67"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" fillcolor="#d8d8d8 [2732]" stroked="f">
                <v:path arrowok="t"/>
                <v:textbox>
                  <w:txbxContent>
                    <w:p w14:paraId="70303A6D" w14:textId="386125E9" w:rsidR="00C74C65" w:rsidRPr="000A17BA" w:rsidRDefault="00C74C65" w:rsidP="00C109BF">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/BGI/hg19/LuCAMP_200exomeFinal.maf_GRCh37.tsv.bgz | bior_pretty_print -r 17</w:t>
                      </w:r>
                    </w:p>
                    <w:p w14:paraId="053E5DD7" w14:textId="77777777" w:rsidR="00C74C65" w:rsidRPr="000A17BA" w:rsidRDefault="00C74C65" w:rsidP="00C109BF">
                      <w:pPr>
                        <w:rPr>
                          <w:rFonts w:cs="Courier New"/>
                          <w:sz w:val="18"/>
                          <w:szCs w:val="18"/>
                        </w:rPr>
                      </w:pPr>
                      <w:r w:rsidRPr="000A17BA">
                        <w:rPr>
                          <w:rFonts w:cs="Courier New"/>
                          <w:sz w:val="18"/>
                          <w:szCs w:val="18"/>
                        </w:rPr>
                        <w:t>#   COLUMN NAME      COLUMN VALUE</w:t>
                      </w:r>
                    </w:p>
                    <w:p w14:paraId="44A2A67F" w14:textId="77777777" w:rsidR="00C74C65" w:rsidRPr="000A17BA" w:rsidRDefault="00C74C65" w:rsidP="00C109BF">
                      <w:pPr>
                        <w:rPr>
                          <w:rFonts w:cs="Courier New"/>
                          <w:sz w:val="18"/>
                          <w:szCs w:val="18"/>
                        </w:rPr>
                      </w:pPr>
                      <w:r w:rsidRPr="000A17BA">
                        <w:rPr>
                          <w:rFonts w:cs="Courier New"/>
                          <w:sz w:val="18"/>
                          <w:szCs w:val="18"/>
                        </w:rPr>
                        <w:t>-   -----------      ------------</w:t>
                      </w:r>
                    </w:p>
                    <w:p w14:paraId="2EDA221E" w14:textId="77777777" w:rsidR="00C74C65" w:rsidRPr="000A17BA" w:rsidRDefault="00C74C65" w:rsidP="00C109BF">
                      <w:pPr>
                        <w:rPr>
                          <w:rFonts w:cs="Courier New"/>
                          <w:sz w:val="18"/>
                          <w:szCs w:val="18"/>
                        </w:rPr>
                      </w:pPr>
                      <w:r w:rsidRPr="000A17BA">
                        <w:rPr>
                          <w:rFonts w:cs="Courier New"/>
                          <w:sz w:val="18"/>
                          <w:szCs w:val="18"/>
                        </w:rPr>
                        <w:t>1   CHROM            21</w:t>
                      </w:r>
                    </w:p>
                    <w:p w14:paraId="015B936C" w14:textId="77777777" w:rsidR="00C74C65" w:rsidRPr="000A17BA" w:rsidRDefault="00C74C65" w:rsidP="00C109BF">
                      <w:pPr>
                        <w:rPr>
                          <w:rFonts w:cs="Courier New"/>
                          <w:sz w:val="18"/>
                          <w:szCs w:val="18"/>
                        </w:rPr>
                      </w:pPr>
                      <w:r w:rsidRPr="000A17BA">
                        <w:rPr>
                          <w:rFonts w:cs="Courier New"/>
                          <w:sz w:val="18"/>
                          <w:szCs w:val="18"/>
                        </w:rPr>
                        <w:t>2   POS              26965148</w:t>
                      </w:r>
                    </w:p>
                    <w:p w14:paraId="31334464" w14:textId="77777777" w:rsidR="00C74C65" w:rsidRPr="000A17BA" w:rsidRDefault="00C74C65" w:rsidP="00C109BF">
                      <w:pPr>
                        <w:rPr>
                          <w:rFonts w:cs="Courier New"/>
                          <w:sz w:val="18"/>
                          <w:szCs w:val="18"/>
                        </w:rPr>
                      </w:pPr>
                      <w:r w:rsidRPr="000A17BA">
                        <w:rPr>
                          <w:rFonts w:cs="Courier New"/>
                          <w:sz w:val="18"/>
                          <w:szCs w:val="18"/>
                        </w:rPr>
                        <w:t>3   ID               rs1135638</w:t>
                      </w:r>
                    </w:p>
                    <w:p w14:paraId="16D385FA" w14:textId="77777777" w:rsidR="00C74C65" w:rsidRPr="000A17BA" w:rsidRDefault="00C74C65" w:rsidP="00C109BF">
                      <w:pPr>
                        <w:rPr>
                          <w:rFonts w:cs="Courier New"/>
                          <w:sz w:val="18"/>
                          <w:szCs w:val="18"/>
                        </w:rPr>
                      </w:pPr>
                      <w:r w:rsidRPr="000A17BA">
                        <w:rPr>
                          <w:rFonts w:cs="Courier New"/>
                          <w:sz w:val="18"/>
                          <w:szCs w:val="18"/>
                        </w:rPr>
                        <w:t>4   REF              G</w:t>
                      </w:r>
                    </w:p>
                    <w:p w14:paraId="4BC77809" w14:textId="77777777" w:rsidR="00C74C65" w:rsidRPr="000A17BA" w:rsidRDefault="00C74C65" w:rsidP="00C109BF">
                      <w:pPr>
                        <w:rPr>
                          <w:rFonts w:cs="Courier New"/>
                          <w:sz w:val="18"/>
                          <w:szCs w:val="18"/>
                        </w:rPr>
                      </w:pPr>
                      <w:r w:rsidRPr="000A17BA">
                        <w:rPr>
                          <w:rFonts w:cs="Courier New"/>
                          <w:sz w:val="18"/>
                          <w:szCs w:val="18"/>
                        </w:rPr>
                        <w:t>5   ALT              A</w:t>
                      </w:r>
                    </w:p>
                    <w:p w14:paraId="3E54D9E8" w14:textId="77777777" w:rsidR="00C74C65" w:rsidRPr="000A17BA" w:rsidRDefault="00C74C65" w:rsidP="00C109BF">
                      <w:pPr>
                        <w:rPr>
                          <w:rFonts w:cs="Courier New"/>
                          <w:sz w:val="18"/>
                          <w:szCs w:val="18"/>
                        </w:rPr>
                      </w:pPr>
                      <w:r w:rsidRPr="000A17BA">
                        <w:rPr>
                          <w:rFonts w:cs="Courier New"/>
                          <w:sz w:val="18"/>
                          <w:szCs w:val="18"/>
                        </w:rPr>
                        <w:t>6   QUAL             .</w:t>
                      </w:r>
                    </w:p>
                    <w:p w14:paraId="58387957" w14:textId="77777777" w:rsidR="00C74C65" w:rsidRPr="000A17BA" w:rsidRDefault="00C74C65" w:rsidP="00C109BF">
                      <w:pPr>
                        <w:rPr>
                          <w:rFonts w:cs="Courier New"/>
                          <w:sz w:val="18"/>
                          <w:szCs w:val="18"/>
                        </w:rPr>
                      </w:pPr>
                      <w:r w:rsidRPr="000A17BA">
                        <w:rPr>
                          <w:rFonts w:cs="Courier New"/>
                          <w:sz w:val="18"/>
                          <w:szCs w:val="18"/>
                        </w:rPr>
                        <w:t>7   FILTER           .</w:t>
                      </w:r>
                    </w:p>
                    <w:p w14:paraId="0993D334" w14:textId="77777777" w:rsidR="00C74C65" w:rsidRPr="000A17BA" w:rsidRDefault="00C74C65" w:rsidP="00C109BF">
                      <w:pPr>
                        <w:rPr>
                          <w:rFonts w:cs="Courier New"/>
                          <w:sz w:val="18"/>
                          <w:szCs w:val="18"/>
                        </w:rPr>
                      </w:pPr>
                      <w:r w:rsidRPr="000A17BA">
                        <w:rPr>
                          <w:rFonts w:cs="Courier New"/>
                          <w:sz w:val="18"/>
                          <w:szCs w:val="18"/>
                        </w:rPr>
                        <w:t>8   INFO             .</w:t>
                      </w:r>
                    </w:p>
                    <w:p w14:paraId="071A2824" w14:textId="77777777" w:rsidR="00C74C65" w:rsidRPr="000A17BA" w:rsidRDefault="00C74C65" w:rsidP="00C109BF">
                      <w:pPr>
                        <w:rPr>
                          <w:rFonts w:cs="Courier New"/>
                          <w:sz w:val="18"/>
                          <w:szCs w:val="18"/>
                        </w:rPr>
                      </w:pPr>
                      <w:r w:rsidRPr="000A17BA">
                        <w:rPr>
                          <w:rFonts w:cs="Courier New"/>
                          <w:sz w:val="18"/>
                          <w:szCs w:val="18"/>
                        </w:rPr>
                        <w:t>9   VCF2VariantPipe  {</w:t>
                      </w:r>
                    </w:p>
                    <w:p w14:paraId="1182B40A" w14:textId="77777777" w:rsidR="00C74C65" w:rsidRPr="000A17BA" w:rsidRDefault="00C74C65" w:rsidP="00C109BF">
                      <w:pPr>
                        <w:rPr>
                          <w:rFonts w:cs="Courier New"/>
                          <w:sz w:val="18"/>
                          <w:szCs w:val="18"/>
                        </w:rPr>
                      </w:pPr>
                      <w:r w:rsidRPr="000A17BA">
                        <w:rPr>
                          <w:rFonts w:cs="Courier New"/>
                          <w:sz w:val="18"/>
                          <w:szCs w:val="18"/>
                        </w:rPr>
                        <w:t xml:space="preserve">                       "CHROM": "21",</w:t>
                      </w:r>
                    </w:p>
                    <w:p w14:paraId="5E4197A2" w14:textId="77777777" w:rsidR="00C74C65" w:rsidRPr="000A17BA" w:rsidRDefault="00C74C65" w:rsidP="00C109BF">
                      <w:pPr>
                        <w:rPr>
                          <w:rFonts w:cs="Courier New"/>
                          <w:sz w:val="18"/>
                          <w:szCs w:val="18"/>
                        </w:rPr>
                      </w:pPr>
                      <w:r w:rsidRPr="000A17BA">
                        <w:rPr>
                          <w:rFonts w:cs="Courier New"/>
                          <w:sz w:val="18"/>
                          <w:szCs w:val="18"/>
                        </w:rPr>
                        <w:t xml:space="preserve">                       "POS": "26965148",</w:t>
                      </w:r>
                    </w:p>
                    <w:p w14:paraId="1562FDF1" w14:textId="77777777" w:rsidR="00C74C65" w:rsidRPr="000A17BA" w:rsidRDefault="00C74C65" w:rsidP="00C109BF">
                      <w:pPr>
                        <w:rPr>
                          <w:rFonts w:cs="Courier New"/>
                          <w:sz w:val="18"/>
                          <w:szCs w:val="18"/>
                        </w:rPr>
                      </w:pPr>
                      <w:r w:rsidRPr="000A17BA">
                        <w:rPr>
                          <w:rFonts w:cs="Courier New"/>
                          <w:sz w:val="18"/>
                          <w:szCs w:val="18"/>
                        </w:rPr>
                        <w:t xml:space="preserve">                       "ID": "rs1135638",</w:t>
                      </w:r>
                    </w:p>
                    <w:p w14:paraId="11B4C319" w14:textId="77777777" w:rsidR="00C74C65" w:rsidRPr="000A17BA" w:rsidRDefault="00C74C65" w:rsidP="00C109BF">
                      <w:pPr>
                        <w:rPr>
                          <w:rFonts w:cs="Courier New"/>
                          <w:sz w:val="18"/>
                          <w:szCs w:val="18"/>
                        </w:rPr>
                      </w:pPr>
                      <w:r w:rsidRPr="000A17BA">
                        <w:rPr>
                          <w:rFonts w:cs="Courier New"/>
                          <w:sz w:val="18"/>
                          <w:szCs w:val="18"/>
                        </w:rPr>
                        <w:t xml:space="preserve">                       "REF": "G",</w:t>
                      </w:r>
                    </w:p>
                    <w:p w14:paraId="5EAD4091" w14:textId="77777777" w:rsidR="00C74C65" w:rsidRPr="000A17BA" w:rsidRDefault="00C74C65" w:rsidP="00C109BF">
                      <w:pPr>
                        <w:rPr>
                          <w:rFonts w:cs="Courier New"/>
                          <w:sz w:val="18"/>
                          <w:szCs w:val="18"/>
                        </w:rPr>
                      </w:pPr>
                      <w:r w:rsidRPr="000A17BA">
                        <w:rPr>
                          <w:rFonts w:cs="Courier New"/>
                          <w:sz w:val="18"/>
                          <w:szCs w:val="18"/>
                        </w:rPr>
                        <w:t xml:space="preserve">                       "ALT": "A",</w:t>
                      </w:r>
                    </w:p>
                    <w:p w14:paraId="3792D424" w14:textId="77777777" w:rsidR="00C74C65" w:rsidRPr="000A17BA" w:rsidRDefault="00C74C65" w:rsidP="00C109BF">
                      <w:pPr>
                        <w:rPr>
                          <w:rFonts w:cs="Courier New"/>
                          <w:sz w:val="18"/>
                          <w:szCs w:val="18"/>
                        </w:rPr>
                      </w:pPr>
                      <w:r w:rsidRPr="000A17BA">
                        <w:rPr>
                          <w:rFonts w:cs="Courier New"/>
                          <w:sz w:val="18"/>
                          <w:szCs w:val="18"/>
                        </w:rPr>
                        <w:t xml:space="preserve">                       "QUAL": ".",</w:t>
                      </w:r>
                    </w:p>
                    <w:p w14:paraId="16E13E46" w14:textId="77777777" w:rsidR="00C74C65" w:rsidRPr="000A17BA" w:rsidRDefault="00C74C65" w:rsidP="00C109BF">
                      <w:pPr>
                        <w:rPr>
                          <w:rFonts w:cs="Courier New"/>
                          <w:sz w:val="18"/>
                          <w:szCs w:val="18"/>
                        </w:rPr>
                      </w:pPr>
                      <w:r w:rsidRPr="000A17BA">
                        <w:rPr>
                          <w:rFonts w:cs="Courier New"/>
                          <w:sz w:val="18"/>
                          <w:szCs w:val="18"/>
                        </w:rPr>
                        <w:t xml:space="preserve">                       "FILTER": ".",</w:t>
                      </w:r>
                    </w:p>
                    <w:p w14:paraId="5A1ECB0F" w14:textId="77777777" w:rsidR="00C74C65" w:rsidRPr="000A17BA" w:rsidRDefault="00C74C65" w:rsidP="00C109BF">
                      <w:pPr>
                        <w:rPr>
                          <w:rFonts w:cs="Courier New"/>
                          <w:sz w:val="18"/>
                          <w:szCs w:val="18"/>
                        </w:rPr>
                      </w:pPr>
                      <w:r w:rsidRPr="000A17BA">
                        <w:rPr>
                          <w:rFonts w:cs="Courier New"/>
                          <w:sz w:val="18"/>
                          <w:szCs w:val="18"/>
                        </w:rPr>
                        <w:t xml:space="preserve">                       "INFO": {</w:t>
                      </w:r>
                    </w:p>
                    <w:p w14:paraId="6A60F12A" w14:textId="77777777" w:rsidR="00C74C65" w:rsidRPr="000A17BA" w:rsidRDefault="00C74C65" w:rsidP="00C109BF">
                      <w:pPr>
                        <w:rPr>
                          <w:rFonts w:cs="Courier New"/>
                          <w:sz w:val="18"/>
                          <w:szCs w:val="18"/>
                        </w:rPr>
                      </w:pPr>
                      <w:r w:rsidRPr="000A17BA">
                        <w:rPr>
                          <w:rFonts w:cs="Courier New"/>
                          <w:sz w:val="18"/>
                          <w:szCs w:val="18"/>
                        </w:rPr>
                        <w:t xml:space="preserve">                         ".": true</w:t>
                      </w:r>
                    </w:p>
                    <w:p w14:paraId="2410B59F" w14:textId="77777777" w:rsidR="00C74C65" w:rsidRPr="000A17BA" w:rsidRDefault="00C74C65" w:rsidP="00C109BF">
                      <w:pPr>
                        <w:rPr>
                          <w:rFonts w:cs="Courier New"/>
                          <w:sz w:val="18"/>
                          <w:szCs w:val="18"/>
                        </w:rPr>
                      </w:pPr>
                      <w:r w:rsidRPr="000A17BA">
                        <w:rPr>
                          <w:rFonts w:cs="Courier New"/>
                          <w:sz w:val="18"/>
                          <w:szCs w:val="18"/>
                        </w:rPr>
                        <w:t xml:space="preserve">                       },</w:t>
                      </w:r>
                    </w:p>
                    <w:p w14:paraId="301454AD" w14:textId="77777777" w:rsidR="00C74C65" w:rsidRPr="000A17BA" w:rsidRDefault="00C74C65" w:rsidP="00C109BF">
                      <w:pPr>
                        <w:rPr>
                          <w:rFonts w:cs="Courier New"/>
                          <w:sz w:val="18"/>
                          <w:szCs w:val="18"/>
                        </w:rPr>
                      </w:pPr>
                      <w:r w:rsidRPr="000A17BA">
                        <w:rPr>
                          <w:rFonts w:cs="Courier New"/>
                          <w:sz w:val="18"/>
                          <w:szCs w:val="18"/>
                        </w:rPr>
                        <w:t xml:space="preserve">                       "_id": "rs1135638",</w:t>
                      </w:r>
                    </w:p>
                    <w:p w14:paraId="1701485E" w14:textId="77777777" w:rsidR="00C74C65" w:rsidRPr="000A17BA" w:rsidRDefault="00C74C65" w:rsidP="00C109BF">
                      <w:pPr>
                        <w:rPr>
                          <w:rFonts w:cs="Courier New"/>
                          <w:sz w:val="18"/>
                          <w:szCs w:val="18"/>
                        </w:rPr>
                      </w:pPr>
                      <w:r w:rsidRPr="000A17BA">
                        <w:rPr>
                          <w:rFonts w:cs="Courier New"/>
                          <w:sz w:val="18"/>
                          <w:szCs w:val="18"/>
                        </w:rPr>
                        <w:t xml:space="preserve">                       "_type": "variant",</w:t>
                      </w:r>
                    </w:p>
                    <w:p w14:paraId="2741F79F" w14:textId="77777777" w:rsidR="00C74C65" w:rsidRPr="000A17BA" w:rsidRDefault="00C74C65" w:rsidP="00C109BF">
                      <w:pPr>
                        <w:rPr>
                          <w:rFonts w:cs="Courier New"/>
                          <w:sz w:val="18"/>
                          <w:szCs w:val="18"/>
                        </w:rPr>
                      </w:pPr>
                      <w:r w:rsidRPr="000A17BA">
                        <w:rPr>
                          <w:rFonts w:cs="Courier New"/>
                          <w:sz w:val="18"/>
                          <w:szCs w:val="18"/>
                        </w:rPr>
                        <w:t xml:space="preserve">                       "_landmark": "21",</w:t>
                      </w:r>
                    </w:p>
                    <w:p w14:paraId="28C54E74" w14:textId="77777777" w:rsidR="00C74C65" w:rsidRPr="000A17BA" w:rsidRDefault="00C74C65" w:rsidP="00C109BF">
                      <w:pPr>
                        <w:rPr>
                          <w:rFonts w:cs="Courier New"/>
                          <w:sz w:val="18"/>
                          <w:szCs w:val="18"/>
                        </w:rPr>
                      </w:pPr>
                      <w:r w:rsidRPr="000A17BA">
                        <w:rPr>
                          <w:rFonts w:cs="Courier New"/>
                          <w:sz w:val="18"/>
                          <w:szCs w:val="18"/>
                        </w:rPr>
                        <w:t xml:space="preserve">                       "_refAllele": "G",</w:t>
                      </w:r>
                    </w:p>
                    <w:p w14:paraId="345F7AC1" w14:textId="77777777" w:rsidR="00C74C65" w:rsidRPr="000A17BA" w:rsidRDefault="00C74C65" w:rsidP="00C109BF">
                      <w:pPr>
                        <w:rPr>
                          <w:rFonts w:cs="Courier New"/>
                          <w:sz w:val="18"/>
                          <w:szCs w:val="18"/>
                        </w:rPr>
                      </w:pPr>
                      <w:r w:rsidRPr="000A17BA">
                        <w:rPr>
                          <w:rFonts w:cs="Courier New"/>
                          <w:sz w:val="18"/>
                          <w:szCs w:val="18"/>
                        </w:rPr>
                        <w:t xml:space="preserve">                       "_altAlleles": [</w:t>
                      </w:r>
                    </w:p>
                    <w:p w14:paraId="4DF503F2" w14:textId="77777777" w:rsidR="00C74C65" w:rsidRPr="000A17BA" w:rsidRDefault="00C74C65" w:rsidP="00C109BF">
                      <w:pPr>
                        <w:rPr>
                          <w:rFonts w:cs="Courier New"/>
                          <w:sz w:val="18"/>
                          <w:szCs w:val="18"/>
                        </w:rPr>
                      </w:pPr>
                      <w:r w:rsidRPr="000A17BA">
                        <w:rPr>
                          <w:rFonts w:cs="Courier New"/>
                          <w:sz w:val="18"/>
                          <w:szCs w:val="18"/>
                        </w:rPr>
                        <w:t xml:space="preserve">                         "A"</w:t>
                      </w:r>
                    </w:p>
                    <w:p w14:paraId="4BA53FD8" w14:textId="77777777" w:rsidR="00C74C65" w:rsidRPr="000A17BA" w:rsidRDefault="00C74C65" w:rsidP="00C109BF">
                      <w:pPr>
                        <w:rPr>
                          <w:rFonts w:cs="Courier New"/>
                          <w:sz w:val="18"/>
                          <w:szCs w:val="18"/>
                        </w:rPr>
                      </w:pPr>
                      <w:r w:rsidRPr="000A17BA">
                        <w:rPr>
                          <w:rFonts w:cs="Courier New"/>
                          <w:sz w:val="18"/>
                          <w:szCs w:val="18"/>
                        </w:rPr>
                        <w:t xml:space="preserve">                       ],</w:t>
                      </w:r>
                    </w:p>
                    <w:p w14:paraId="1D8F0EA6" w14:textId="77777777" w:rsidR="00C74C65" w:rsidRPr="000A17BA" w:rsidRDefault="00C74C65" w:rsidP="00C109BF">
                      <w:pPr>
                        <w:rPr>
                          <w:rFonts w:cs="Courier New"/>
                          <w:sz w:val="18"/>
                          <w:szCs w:val="18"/>
                        </w:rPr>
                      </w:pPr>
                      <w:r w:rsidRPr="000A17BA">
                        <w:rPr>
                          <w:rFonts w:cs="Courier New"/>
                          <w:sz w:val="18"/>
                          <w:szCs w:val="18"/>
                        </w:rPr>
                        <w:t xml:space="preserve">                       "_minBP": 26965148,</w:t>
                      </w:r>
                    </w:p>
                    <w:p w14:paraId="1431AD3B" w14:textId="77777777" w:rsidR="00C74C65" w:rsidRPr="000A17BA" w:rsidRDefault="00C74C65" w:rsidP="00C109BF">
                      <w:pPr>
                        <w:rPr>
                          <w:rFonts w:cs="Courier New"/>
                          <w:sz w:val="18"/>
                          <w:szCs w:val="18"/>
                        </w:rPr>
                      </w:pPr>
                      <w:r w:rsidRPr="000A17BA">
                        <w:rPr>
                          <w:rFonts w:cs="Courier New"/>
                          <w:sz w:val="18"/>
                          <w:szCs w:val="18"/>
                        </w:rPr>
                        <w:t xml:space="preserve">                       "_maxBP": 26965148</w:t>
                      </w:r>
                    </w:p>
                    <w:p w14:paraId="50CF6961" w14:textId="77777777" w:rsidR="00C74C65" w:rsidRPr="000A17BA" w:rsidRDefault="00C74C65" w:rsidP="00C109BF">
                      <w:pPr>
                        <w:rPr>
                          <w:rFonts w:cs="Courier New"/>
                          <w:sz w:val="18"/>
                          <w:szCs w:val="18"/>
                        </w:rPr>
                      </w:pPr>
                      <w:r w:rsidRPr="000A17BA">
                        <w:rPr>
                          <w:rFonts w:cs="Courier New"/>
                          <w:sz w:val="18"/>
                          <w:szCs w:val="18"/>
                        </w:rPr>
                        <w:t xml:space="preserve">                     }</w:t>
                      </w:r>
                    </w:p>
                    <w:p w14:paraId="400A89E0" w14:textId="77777777" w:rsidR="00C74C65" w:rsidRPr="000A17BA" w:rsidRDefault="00C74C65" w:rsidP="00C109BF">
                      <w:pPr>
                        <w:rPr>
                          <w:rFonts w:cs="Courier New"/>
                          <w:sz w:val="18"/>
                          <w:szCs w:val="18"/>
                        </w:rPr>
                      </w:pPr>
                      <w:r w:rsidRPr="000A17BA">
                        <w:rPr>
                          <w:rFonts w:cs="Courier New"/>
                          <w:sz w:val="18"/>
                          <w:szCs w:val="18"/>
                        </w:rPr>
                        <w:t>10  SameVariantPipe  {</w:t>
                      </w:r>
                    </w:p>
                    <w:p w14:paraId="6F5835D5" w14:textId="77777777" w:rsidR="00C74C65" w:rsidRPr="000A17BA" w:rsidRDefault="00C74C65" w:rsidP="00C109BF">
                      <w:pPr>
                        <w:rPr>
                          <w:rFonts w:cs="Courier New"/>
                          <w:sz w:val="18"/>
                          <w:szCs w:val="18"/>
                        </w:rPr>
                      </w:pPr>
                      <w:r w:rsidRPr="000A17BA">
                        <w:rPr>
                          <w:rFonts w:cs="Courier New"/>
                          <w:sz w:val="18"/>
                          <w:szCs w:val="18"/>
                        </w:rPr>
                        <w:t xml:space="preserve">                       "chromosome_id": "chr21",</w:t>
                      </w:r>
                    </w:p>
                    <w:p w14:paraId="261615F4" w14:textId="77777777" w:rsidR="00C74C65" w:rsidRPr="000A17BA" w:rsidRDefault="00C74C65" w:rsidP="00C109BF">
                      <w:pPr>
                        <w:rPr>
                          <w:rFonts w:cs="Courier New"/>
                          <w:sz w:val="18"/>
                          <w:szCs w:val="18"/>
                        </w:rPr>
                      </w:pPr>
                      <w:r w:rsidRPr="000A17BA">
                        <w:rPr>
                          <w:rFonts w:cs="Courier New"/>
                          <w:sz w:val="18"/>
                          <w:szCs w:val="18"/>
                        </w:rPr>
                        <w:t xml:space="preserve">                       "genomic_position": 25887019,</w:t>
                      </w:r>
                    </w:p>
                    <w:p w14:paraId="385508EF" w14:textId="77777777" w:rsidR="00C74C65" w:rsidRPr="000A17BA" w:rsidRDefault="00C74C65" w:rsidP="00C109BF">
                      <w:pPr>
                        <w:rPr>
                          <w:rFonts w:cs="Courier New"/>
                          <w:sz w:val="18"/>
                          <w:szCs w:val="18"/>
                        </w:rPr>
                      </w:pPr>
                      <w:r w:rsidRPr="000A17BA">
                        <w:rPr>
                          <w:rFonts w:cs="Courier New"/>
                          <w:sz w:val="18"/>
                          <w:szCs w:val="18"/>
                        </w:rPr>
                        <w:t xml:space="preserve">                       "index_of_major_allele": 0,</w:t>
                      </w:r>
                    </w:p>
                    <w:p w14:paraId="314483C1" w14:textId="77777777" w:rsidR="00C74C65" w:rsidRPr="000A17BA" w:rsidRDefault="00C74C65" w:rsidP="00C109BF">
                      <w:pPr>
                        <w:rPr>
                          <w:rFonts w:cs="Courier New"/>
                          <w:sz w:val="18"/>
                          <w:szCs w:val="18"/>
                        </w:rPr>
                      </w:pPr>
                      <w:r w:rsidRPr="000A17BA">
                        <w:rPr>
                          <w:rFonts w:cs="Courier New"/>
                          <w:sz w:val="18"/>
                          <w:szCs w:val="18"/>
                        </w:rPr>
                        <w:t xml:space="preserve">                       "major_allele": "A",</w:t>
                      </w:r>
                    </w:p>
                    <w:p w14:paraId="2C7F4F2B" w14:textId="77777777" w:rsidR="00C74C65" w:rsidRPr="000A17BA" w:rsidRDefault="00C74C65" w:rsidP="00C109BF">
                      <w:pPr>
                        <w:rPr>
                          <w:rFonts w:cs="Courier New"/>
                          <w:sz w:val="18"/>
                          <w:szCs w:val="18"/>
                        </w:rPr>
                      </w:pPr>
                      <w:r w:rsidRPr="000A17BA">
                        <w:rPr>
                          <w:rFonts w:cs="Courier New"/>
                          <w:sz w:val="18"/>
                          <w:szCs w:val="18"/>
                        </w:rPr>
                        <w:t xml:space="preserve">                       "index_of_minor_allele": 2,</w:t>
                      </w:r>
                    </w:p>
                    <w:p w14:paraId="2B0CE61C" w14:textId="77777777" w:rsidR="00C74C65" w:rsidRPr="000A17BA" w:rsidRDefault="00C74C65" w:rsidP="00C109BF">
                      <w:pPr>
                        <w:rPr>
                          <w:rFonts w:cs="Courier New"/>
                          <w:sz w:val="18"/>
                          <w:szCs w:val="18"/>
                        </w:rPr>
                      </w:pPr>
                      <w:r w:rsidRPr="000A17BA">
                        <w:rPr>
                          <w:rFonts w:cs="Courier New"/>
                          <w:sz w:val="18"/>
                          <w:szCs w:val="18"/>
                        </w:rPr>
                        <w:t xml:space="preserve">                       "minor_allele": "G",</w:t>
                      </w:r>
                    </w:p>
                    <w:p w14:paraId="28E49092" w14:textId="77777777" w:rsidR="00C74C65" w:rsidRPr="000A17BA" w:rsidRDefault="00C74C65" w:rsidP="00C109BF">
                      <w:pPr>
                        <w:rPr>
                          <w:rFonts w:cs="Courier New"/>
                          <w:sz w:val="18"/>
                          <w:szCs w:val="18"/>
                        </w:rPr>
                      </w:pPr>
                      <w:r w:rsidRPr="000A17BA">
                        <w:rPr>
                          <w:rFonts w:cs="Courier New"/>
                          <w:sz w:val="18"/>
                          <w:szCs w:val="18"/>
                        </w:rPr>
                        <w:t xml:space="preserve">                       "number_A": 710,</w:t>
                      </w:r>
                    </w:p>
                    <w:p w14:paraId="638B070E" w14:textId="77777777" w:rsidR="00C74C65" w:rsidRPr="000A17BA" w:rsidRDefault="00C74C65" w:rsidP="00C109BF">
                      <w:pPr>
                        <w:rPr>
                          <w:rFonts w:cs="Courier New"/>
                          <w:sz w:val="18"/>
                          <w:szCs w:val="18"/>
                        </w:rPr>
                      </w:pPr>
                      <w:r w:rsidRPr="000A17BA">
                        <w:rPr>
                          <w:rFonts w:cs="Courier New"/>
                          <w:sz w:val="18"/>
                          <w:szCs w:val="18"/>
                        </w:rPr>
                        <w:t xml:space="preserve">                       "number_C": 1,</w:t>
                      </w:r>
                    </w:p>
                    <w:p w14:paraId="679A9201" w14:textId="77777777" w:rsidR="00C74C65" w:rsidRPr="000A17BA" w:rsidRDefault="00C74C65" w:rsidP="00C109BF">
                      <w:pPr>
                        <w:rPr>
                          <w:rFonts w:cs="Courier New"/>
                          <w:sz w:val="18"/>
                          <w:szCs w:val="18"/>
                        </w:rPr>
                      </w:pPr>
                      <w:r w:rsidRPr="000A17BA">
                        <w:rPr>
                          <w:rFonts w:cs="Courier New"/>
                          <w:sz w:val="18"/>
                          <w:szCs w:val="18"/>
                        </w:rPr>
                        <w:t xml:space="preserve">                       "number_G": 428,</w:t>
                      </w:r>
                    </w:p>
                    <w:p w14:paraId="2FE01C1D" w14:textId="77777777" w:rsidR="00C74C65" w:rsidRPr="000A17BA" w:rsidRDefault="00C74C65" w:rsidP="00C109BF">
                      <w:pPr>
                        <w:rPr>
                          <w:rFonts w:cs="Courier New"/>
                          <w:sz w:val="18"/>
                          <w:szCs w:val="18"/>
                        </w:rPr>
                      </w:pPr>
                      <w:r w:rsidRPr="000A17BA">
                        <w:rPr>
                          <w:rFonts w:cs="Courier New"/>
                          <w:sz w:val="18"/>
                          <w:szCs w:val="18"/>
                        </w:rPr>
                        <w:t xml:space="preserve">                       "number_T": 2,</w:t>
                      </w:r>
                    </w:p>
                    <w:p w14:paraId="43A33FA7" w14:textId="77777777" w:rsidR="00C74C65" w:rsidRPr="000A17BA" w:rsidRDefault="00C74C65" w:rsidP="00C109BF">
                      <w:pPr>
                        <w:rPr>
                          <w:rFonts w:cs="Courier New"/>
                          <w:sz w:val="18"/>
                          <w:szCs w:val="18"/>
                        </w:rPr>
                      </w:pPr>
                      <w:r w:rsidRPr="000A17BA">
                        <w:rPr>
                          <w:rFonts w:cs="Courier New"/>
                          <w:sz w:val="18"/>
                          <w:szCs w:val="18"/>
                        </w:rPr>
                        <w:t xml:space="preserve">                       "estimated_minor_allele_freq": 0.278705,</w:t>
                      </w:r>
                    </w:p>
                    <w:p w14:paraId="68CDCF91" w14:textId="77777777" w:rsidR="00C74C65" w:rsidRPr="000A17BA" w:rsidRDefault="00C74C65" w:rsidP="00C109BF">
                      <w:pPr>
                        <w:rPr>
                          <w:rFonts w:cs="Courier New"/>
                          <w:sz w:val="18"/>
                          <w:szCs w:val="18"/>
                        </w:rPr>
                      </w:pPr>
                      <w:r w:rsidRPr="000A17BA">
                        <w:rPr>
                          <w:rFonts w:cs="Courier New"/>
                          <w:sz w:val="18"/>
                          <w:szCs w:val="18"/>
                        </w:rPr>
                        <w:t xml:space="preserve">                       "estimated_major_allele_freq": 0.721295,</w:t>
                      </w:r>
                    </w:p>
                    <w:p w14:paraId="3AA0EF14" w14:textId="77777777" w:rsidR="00C74C65" w:rsidRPr="000A17BA" w:rsidRDefault="00C74C65" w:rsidP="00C109BF">
                      <w:pPr>
                        <w:rPr>
                          <w:rFonts w:cs="Courier New"/>
                          <w:sz w:val="18"/>
                          <w:szCs w:val="18"/>
                        </w:rPr>
                      </w:pPr>
                      <w:r w:rsidRPr="000A17BA">
                        <w:rPr>
                          <w:rFonts w:cs="Courier New"/>
                          <w:sz w:val="18"/>
                          <w:szCs w:val="18"/>
                        </w:rPr>
                        <w:t xml:space="preserve">                       "is_in_dbSNP": 1,</w:t>
                      </w:r>
                    </w:p>
                    <w:p w14:paraId="4B00A057" w14:textId="77777777" w:rsidR="00C74C65" w:rsidRPr="000A17BA" w:rsidRDefault="00C74C65" w:rsidP="00C109BF">
                      <w:pPr>
                        <w:rPr>
                          <w:rFonts w:cs="Courier New"/>
                          <w:sz w:val="18"/>
                          <w:szCs w:val="18"/>
                        </w:rPr>
                      </w:pPr>
                      <w:r w:rsidRPr="000A17BA">
                        <w:rPr>
                          <w:rFonts w:cs="Courier New"/>
                          <w:sz w:val="18"/>
                          <w:szCs w:val="18"/>
                        </w:rPr>
                        <w:t xml:space="preserve">                       "_landmark": "21",</w:t>
                      </w:r>
                    </w:p>
                    <w:p w14:paraId="72140DC8" w14:textId="77777777" w:rsidR="00C74C65" w:rsidRPr="000A17BA" w:rsidRDefault="00C74C65" w:rsidP="00C109BF">
                      <w:pPr>
                        <w:rPr>
                          <w:rFonts w:cs="Courier New"/>
                          <w:sz w:val="18"/>
                          <w:szCs w:val="18"/>
                        </w:rPr>
                      </w:pPr>
                      <w:r w:rsidRPr="000A17BA">
                        <w:rPr>
                          <w:rFonts w:cs="Courier New"/>
                          <w:sz w:val="18"/>
                          <w:szCs w:val="18"/>
                        </w:rPr>
                        <w:t xml:space="preserve">                       "_refAllele": "G",</w:t>
                      </w:r>
                    </w:p>
                    <w:p w14:paraId="0661AC3E" w14:textId="77777777" w:rsidR="00C74C65" w:rsidRPr="000A17BA" w:rsidRDefault="00C74C65" w:rsidP="00C109BF">
                      <w:pPr>
                        <w:rPr>
                          <w:rFonts w:cs="Courier New"/>
                          <w:sz w:val="18"/>
                          <w:szCs w:val="18"/>
                        </w:rPr>
                      </w:pPr>
                      <w:r w:rsidRPr="000A17BA">
                        <w:rPr>
                          <w:rFonts w:cs="Courier New"/>
                          <w:sz w:val="18"/>
                          <w:szCs w:val="18"/>
                        </w:rPr>
                        <w:t xml:space="preserve">                       "_altAlleles": [</w:t>
                      </w:r>
                    </w:p>
                    <w:p w14:paraId="6C19804A" w14:textId="77777777" w:rsidR="00C74C65" w:rsidRPr="000A17BA" w:rsidRDefault="00C74C65" w:rsidP="00C109BF">
                      <w:pPr>
                        <w:rPr>
                          <w:rFonts w:cs="Courier New"/>
                          <w:sz w:val="18"/>
                          <w:szCs w:val="18"/>
                        </w:rPr>
                      </w:pPr>
                      <w:r w:rsidRPr="000A17BA">
                        <w:rPr>
                          <w:rFonts w:cs="Courier New"/>
                          <w:sz w:val="18"/>
                          <w:szCs w:val="18"/>
                        </w:rPr>
                        <w:t xml:space="preserve">                         "A"</w:t>
                      </w:r>
                    </w:p>
                    <w:p w14:paraId="295B98CF" w14:textId="77777777" w:rsidR="00C74C65" w:rsidRPr="000A17BA" w:rsidRDefault="00C74C65" w:rsidP="00C109BF">
                      <w:pPr>
                        <w:rPr>
                          <w:rFonts w:cs="Courier New"/>
                          <w:sz w:val="18"/>
                          <w:szCs w:val="18"/>
                        </w:rPr>
                      </w:pPr>
                      <w:r w:rsidRPr="000A17BA">
                        <w:rPr>
                          <w:rFonts w:cs="Courier New"/>
                          <w:sz w:val="18"/>
                          <w:szCs w:val="18"/>
                        </w:rPr>
                        <w:t xml:space="preserve">                       ],</w:t>
                      </w:r>
                    </w:p>
                    <w:p w14:paraId="3A0215D7" w14:textId="77777777" w:rsidR="00C74C65" w:rsidRPr="000A17BA" w:rsidRDefault="00C74C65" w:rsidP="00C109BF">
                      <w:pPr>
                        <w:rPr>
                          <w:rFonts w:cs="Courier New"/>
                          <w:sz w:val="18"/>
                          <w:szCs w:val="18"/>
                        </w:rPr>
                      </w:pPr>
                      <w:r w:rsidRPr="000A17BA">
                        <w:rPr>
                          <w:rFonts w:cs="Courier New"/>
                          <w:sz w:val="18"/>
                          <w:szCs w:val="18"/>
                        </w:rPr>
                        <w:t xml:space="preserve">                       "_minBP": 26965148,</w:t>
                      </w:r>
                    </w:p>
                    <w:p w14:paraId="7D0CAE5F" w14:textId="77777777" w:rsidR="00C74C65" w:rsidRPr="000A17BA" w:rsidRDefault="00C74C65" w:rsidP="00C109BF">
                      <w:pPr>
                        <w:rPr>
                          <w:rFonts w:cs="Courier New"/>
                          <w:sz w:val="18"/>
                          <w:szCs w:val="18"/>
                        </w:rPr>
                      </w:pPr>
                      <w:r w:rsidRPr="000A17BA">
                        <w:rPr>
                          <w:rFonts w:cs="Courier New"/>
                          <w:sz w:val="18"/>
                          <w:szCs w:val="18"/>
                        </w:rPr>
                        <w:t xml:space="preserve">                       "_maxBP": 26965148,</w:t>
                      </w:r>
                    </w:p>
                    <w:p w14:paraId="6A8A6779" w14:textId="77777777" w:rsidR="00C74C65" w:rsidRPr="000A17BA" w:rsidRDefault="00C74C65" w:rsidP="00C109BF">
                      <w:pPr>
                        <w:rPr>
                          <w:rFonts w:cs="Courier New"/>
                          <w:sz w:val="18"/>
                          <w:szCs w:val="18"/>
                        </w:rPr>
                      </w:pPr>
                      <w:r w:rsidRPr="000A17BA">
                        <w:rPr>
                          <w:rFonts w:cs="Courier New"/>
                          <w:sz w:val="18"/>
                          <w:szCs w:val="18"/>
                        </w:rPr>
                        <w:t xml:space="preserve">                       "_type": "variant",</w:t>
                      </w:r>
                    </w:p>
                    <w:p w14:paraId="5AB07BA0" w14:textId="77777777" w:rsidR="00C74C65" w:rsidRPr="000A17BA" w:rsidRDefault="00C74C65" w:rsidP="00C109BF">
                      <w:pPr>
                        <w:rPr>
                          <w:rFonts w:cs="Courier New"/>
                          <w:sz w:val="18"/>
                          <w:szCs w:val="18"/>
                        </w:rPr>
                      </w:pPr>
                      <w:r w:rsidRPr="000A17BA">
                        <w:rPr>
                          <w:rFonts w:cs="Courier New"/>
                          <w:sz w:val="18"/>
                          <w:szCs w:val="18"/>
                        </w:rPr>
                        <w:t xml:space="preserve">                       "_id": "."</w:t>
                      </w:r>
                    </w:p>
                    <w:p w14:paraId="3F838DD4" w14:textId="77777777" w:rsidR="00C74C65" w:rsidRPr="000A17BA" w:rsidRDefault="00C74C65" w:rsidP="00C109BF">
                      <w:pPr>
                        <w:rPr>
                          <w:rFonts w:cs="Courier New"/>
                          <w:sz w:val="18"/>
                          <w:szCs w:val="18"/>
                        </w:rPr>
                      </w:pPr>
                      <w:r w:rsidRPr="000A17BA">
                        <w:rPr>
                          <w:rFonts w:cs="Courier New"/>
                          <w:sz w:val="18"/>
                          <w:szCs w:val="18"/>
                        </w:rPr>
                        <w:t xml:space="preserve">                     }</w:t>
                      </w:r>
                    </w:p>
                    <w:p w14:paraId="34E4DCA7" w14:textId="77777777" w:rsidR="00C74C65" w:rsidRPr="000A17BA" w:rsidRDefault="00C74C65" w:rsidP="00C109BF">
                      <w:pPr>
                        <w:rPr>
                          <w:rFonts w:cs="Courier New"/>
                          <w:sz w:val="18"/>
                          <w:szCs w:val="18"/>
                        </w:rPr>
                      </w:pPr>
                      <w:r w:rsidRPr="000A17BA">
                        <w:rPr>
                          <w:rFonts w:cs="Courier New"/>
                          <w:sz w:val="18"/>
                          <w:szCs w:val="18"/>
                        </w:rPr>
                        <w:t>$</w:t>
                      </w:r>
                    </w:p>
                    <w:p w14:paraId="4AF1B5F4" w14:textId="77777777" w:rsidR="00C74C65" w:rsidRPr="00B1507D" w:rsidRDefault="00C74C65" w:rsidP="00281D47">
                      <w:pPr>
                        <w:rPr>
                          <w:rFonts w:ascii="Courier New" w:hAnsi="Courier New" w:cs="Courier New"/>
                          <w:color w:val="000000" w:themeColor="text1"/>
                          <w:sz w:val="18"/>
                          <w:szCs w:val="18"/>
                        </w:rPr>
                      </w:pPr>
                    </w:p>
                  </w:txbxContent>
                </v:textbox>
                <w10:anchorlock/>
              </v:shape>
            </w:pict>
          </mc:Fallback>
        </mc:AlternateContent>
      </w:r>
    </w:p>
    <w:p w14:paraId="1973A392" w14:textId="77777777" w:rsidR="009743AA" w:rsidRDefault="009743AA" w:rsidP="009743AA">
      <w:pPr>
        <w:rPr>
          <w:rFonts w:cs="Courier New"/>
          <w:sz w:val="18"/>
          <w:szCs w:val="18"/>
        </w:rPr>
      </w:pPr>
    </w:p>
    <w:p w14:paraId="0456D230" w14:textId="77777777" w:rsidR="00281D47" w:rsidRDefault="00281D47" w:rsidP="009743AA">
      <w:pPr>
        <w:rPr>
          <w:rFonts w:cs="Courier New"/>
          <w:sz w:val="18"/>
          <w:szCs w:val="18"/>
        </w:rPr>
      </w:pPr>
    </w:p>
    <w:p w14:paraId="11CA389F" w14:textId="408ACF39" w:rsidR="00281D47" w:rsidRDefault="00DB5783" w:rsidP="009743AA">
      <w:pPr>
        <w:rPr>
          <w:rFonts w:cs="Courier New"/>
          <w:sz w:val="18"/>
          <w:szCs w:val="18"/>
        </w:rPr>
      </w:pPr>
      <w:r>
        <w:rPr>
          <w:noProof/>
          <w:lang w:eastAsia="en-US"/>
        </w:rPr>
        <mc:AlternateContent>
          <mc:Choice Requires="wps">
            <w:drawing>
              <wp:inline distT="0" distB="0" distL="0" distR="0" wp14:anchorId="621A398D" wp14:editId="3F83DB8F">
                <wp:extent cx="5486400" cy="2700655"/>
                <wp:effectExtent l="0" t="0" r="0" b="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7006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DD97DB" w14:textId="2648F45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 xml:space="preserve">$ cat example.vcf | </w:t>
                            </w:r>
                            <w:r>
                              <w:rPr>
                                <w:rFonts w:ascii="Courier New" w:hAnsi="Courier New" w:cs="Courier New"/>
                                <w:sz w:val="18"/>
                                <w:szCs w:val="18"/>
                              </w:rPr>
                              <w:t>bior_vcf_to_tjson</w:t>
                            </w:r>
                            <w:r w:rsidRPr="00A93217">
                              <w:rPr>
                                <w:rFonts w:ascii="Courier New" w:hAnsi="Courier New" w:cs="Courier New"/>
                                <w:sz w:val="18"/>
                                <w:szCs w:val="18"/>
                              </w:rPr>
                              <w:t xml:space="preserve"> | bior_same_variant -d $bior/BGI/hg19/LuCAMP_200exomeFinal.maf_GRCh37.tsv.bgz | bior_drill -p estimated_major_allele_freq -p estimated_minor_allele_freq | cut --complement -f 9</w:t>
                            </w:r>
                          </w:p>
                          <w:p w14:paraId="7B177D1A"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w:t>
                            </w:r>
                          </w:p>
                          <w:p w14:paraId="4F2758C3"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30823196</w:t>
                            </w:r>
                            <w:r w:rsidRPr="00A93217">
                              <w:rPr>
                                <w:rFonts w:ascii="Courier New" w:hAnsi="Courier New" w:cs="Courier New"/>
                                <w:sz w:val="18"/>
                                <w:szCs w:val="18"/>
                              </w:rPr>
                              <w:tab/>
                              <w:t>rs5753130</w:t>
                            </w:r>
                            <w:r w:rsidRPr="00A93217">
                              <w:rPr>
                                <w:rFonts w:ascii="Courier New" w:hAnsi="Courier New" w:cs="Courier New"/>
                                <w:sz w:val="18"/>
                                <w:szCs w:val="18"/>
                              </w:rPr>
                              <w:tab/>
                              <w:t>T</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0.576518</w:t>
                            </w:r>
                            <w:r w:rsidRPr="00A93217">
                              <w:rPr>
                                <w:rFonts w:ascii="Courier New" w:hAnsi="Courier New" w:cs="Courier New"/>
                                <w:sz w:val="18"/>
                                <w:szCs w:val="18"/>
                              </w:rPr>
                              <w:tab/>
                              <w:t>0.423482</w:t>
                            </w:r>
                          </w:p>
                          <w:p w14:paraId="338516AB"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30856121</w:t>
                            </w:r>
                            <w:r w:rsidRPr="00A93217">
                              <w:rPr>
                                <w:rFonts w:ascii="Courier New" w:hAnsi="Courier New" w:cs="Courier New"/>
                                <w:sz w:val="18"/>
                                <w:szCs w:val="18"/>
                              </w:rPr>
                              <w:tab/>
                              <w:t>rs35764129</w:t>
                            </w:r>
                            <w:r w:rsidRPr="00A93217">
                              <w:rPr>
                                <w:rFonts w:ascii="Courier New" w:hAnsi="Courier New" w:cs="Courier New"/>
                                <w:sz w:val="18"/>
                                <w:szCs w:val="18"/>
                              </w:rPr>
                              <w:tab/>
                              <w:t>G</w:t>
                            </w:r>
                            <w:r w:rsidRPr="00A93217">
                              <w:rPr>
                                <w:rFonts w:ascii="Courier New" w:hAnsi="Courier New" w:cs="Courier New"/>
                                <w:sz w:val="18"/>
                                <w:szCs w:val="18"/>
                              </w:rPr>
                              <w:tab/>
                              <w:t>A</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0.957359</w:t>
                            </w:r>
                            <w:r w:rsidRPr="00A93217">
                              <w:rPr>
                                <w:rFonts w:ascii="Courier New" w:hAnsi="Courier New" w:cs="Courier New"/>
                                <w:sz w:val="18"/>
                                <w:szCs w:val="18"/>
                              </w:rPr>
                              <w:tab/>
                              <w:t>0.042641</w:t>
                            </w:r>
                          </w:p>
                          <w:p w14:paraId="13C37232"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30857373</w:t>
                            </w:r>
                            <w:r w:rsidRPr="00A93217">
                              <w:rPr>
                                <w:rFonts w:ascii="Courier New" w:hAnsi="Courier New" w:cs="Courier New"/>
                                <w:sz w:val="18"/>
                                <w:szCs w:val="18"/>
                              </w:rPr>
                              <w:tab/>
                              <w:t>rs2240345</w:t>
                            </w:r>
                            <w:r w:rsidRPr="00A93217">
                              <w:rPr>
                                <w:rFonts w:ascii="Courier New" w:hAnsi="Courier New" w:cs="Courier New"/>
                                <w:sz w:val="18"/>
                                <w:szCs w:val="18"/>
                              </w:rPr>
                              <w:tab/>
                              <w:t>A</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0.610933</w:t>
                            </w:r>
                            <w:r w:rsidRPr="00A93217">
                              <w:rPr>
                                <w:rFonts w:ascii="Courier New" w:hAnsi="Courier New" w:cs="Courier New"/>
                                <w:sz w:val="18"/>
                                <w:szCs w:val="18"/>
                              </w:rPr>
                              <w:tab/>
                              <w:t>0.389067</w:t>
                            </w:r>
                          </w:p>
                          <w:p w14:paraId="4C0093FF"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30857448</w:t>
                            </w:r>
                            <w:r w:rsidRPr="00A93217">
                              <w:rPr>
                                <w:rFonts w:ascii="Courier New" w:hAnsi="Courier New" w:cs="Courier New"/>
                                <w:sz w:val="18"/>
                                <w:szCs w:val="18"/>
                              </w:rPr>
                              <w:tab/>
                              <w:t>rs5749104</w:t>
                            </w:r>
                            <w:r w:rsidRPr="00A93217">
                              <w:rPr>
                                <w:rFonts w:ascii="Courier New" w:hAnsi="Courier New" w:cs="Courier New"/>
                                <w:sz w:val="18"/>
                                <w:szCs w:val="18"/>
                              </w:rPr>
                              <w:tab/>
                              <w:t>A</w:t>
                            </w:r>
                            <w:r w:rsidRPr="00A93217">
                              <w:rPr>
                                <w:rFonts w:ascii="Courier New" w:hAnsi="Courier New" w:cs="Courier New"/>
                                <w:sz w:val="18"/>
                                <w:szCs w:val="18"/>
                              </w:rPr>
                              <w:tab/>
                              <w:t>G</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0.587232</w:t>
                            </w:r>
                            <w:r w:rsidRPr="00A93217">
                              <w:rPr>
                                <w:rFonts w:ascii="Courier New" w:hAnsi="Courier New" w:cs="Courier New"/>
                                <w:sz w:val="18"/>
                                <w:szCs w:val="18"/>
                              </w:rPr>
                              <w:tab/>
                              <w:t>0.412768</w:t>
                            </w:r>
                          </w:p>
                          <w:p w14:paraId="4D3A8171"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30857645</w:t>
                            </w:r>
                            <w:r w:rsidRPr="00A93217">
                              <w:rPr>
                                <w:rFonts w:ascii="Courier New" w:hAnsi="Courier New" w:cs="Courier New"/>
                                <w:sz w:val="18"/>
                                <w:szCs w:val="18"/>
                              </w:rPr>
                              <w:tab/>
                              <w:t>rs114917409</w:t>
                            </w:r>
                            <w:r w:rsidRPr="00A93217">
                              <w:rPr>
                                <w:rFonts w:ascii="Courier New" w:hAnsi="Courier New" w:cs="Courier New"/>
                                <w:sz w:val="18"/>
                                <w:szCs w:val="18"/>
                              </w:rPr>
                              <w:tab/>
                              <w:t>C</w:t>
                            </w:r>
                            <w:r w:rsidRPr="00A93217">
                              <w:rPr>
                                <w:rFonts w:ascii="Courier New" w:hAnsi="Courier New" w:cs="Courier New"/>
                                <w:sz w:val="18"/>
                                <w:szCs w:val="18"/>
                              </w:rPr>
                              <w:tab/>
                              <w:t>G</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p>
                          <w:p w14:paraId="5884A3CA"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30858149</w:t>
                            </w:r>
                            <w:r w:rsidRPr="00A93217">
                              <w:rPr>
                                <w:rFonts w:ascii="Courier New" w:hAnsi="Courier New" w:cs="Courier New"/>
                                <w:sz w:val="18"/>
                                <w:szCs w:val="18"/>
                              </w:rPr>
                              <w:tab/>
                              <w:t>rs115111929</w:t>
                            </w:r>
                            <w:r w:rsidRPr="00A93217">
                              <w:rPr>
                                <w:rFonts w:ascii="Courier New" w:hAnsi="Courier New" w:cs="Courier New"/>
                                <w:sz w:val="18"/>
                                <w:szCs w:val="18"/>
                              </w:rPr>
                              <w:tab/>
                              <w:t>A</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p>
                          <w:p w14:paraId="738C711E"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30860830</w:t>
                            </w:r>
                            <w:r w:rsidRPr="00A93217">
                              <w:rPr>
                                <w:rFonts w:ascii="Courier New" w:hAnsi="Courier New" w:cs="Courier New"/>
                                <w:sz w:val="18"/>
                                <w:szCs w:val="18"/>
                              </w:rPr>
                              <w:tab/>
                              <w:t>rs2269961</w:t>
                            </w:r>
                            <w:r w:rsidRPr="00A93217">
                              <w:rPr>
                                <w:rFonts w:ascii="Courier New" w:hAnsi="Courier New" w:cs="Courier New"/>
                                <w:sz w:val="18"/>
                                <w:szCs w:val="18"/>
                              </w:rPr>
                              <w:tab/>
                              <w:t>C</w:t>
                            </w:r>
                            <w:r w:rsidRPr="00A93217">
                              <w:rPr>
                                <w:rFonts w:ascii="Courier New" w:hAnsi="Courier New" w:cs="Courier New"/>
                                <w:sz w:val="18"/>
                                <w:szCs w:val="18"/>
                              </w:rPr>
                              <w:tab/>
                              <w:t>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0.808176</w:t>
                            </w:r>
                            <w:r w:rsidRPr="00A93217">
                              <w:rPr>
                                <w:rFonts w:ascii="Courier New" w:hAnsi="Courier New" w:cs="Courier New"/>
                                <w:sz w:val="18"/>
                                <w:szCs w:val="18"/>
                              </w:rPr>
                              <w:tab/>
                              <w:t>0.191824</w:t>
                            </w:r>
                          </w:p>
                          <w:p w14:paraId="6DDC8BF3"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w:t>
                            </w:r>
                          </w:p>
                          <w:p w14:paraId="40F1D373" w14:textId="77777777" w:rsidR="00C74C65" w:rsidRPr="00B1507D"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0" o:spid="_x0000_s1068" type="#_x0000_t202" style="width:6in;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" fillcolor="#d8d8d8 [2732]" stroked="f">
                <v:path arrowok="t"/>
                <v:textbox>
                  <w:txbxContent>
                    <w:p w14:paraId="27DD97DB" w14:textId="2648F45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 xml:space="preserve">$ cat example.vcf | </w:t>
                      </w:r>
                      <w:r>
                        <w:rPr>
                          <w:rFonts w:ascii="Courier New" w:hAnsi="Courier New" w:cs="Courier New"/>
                          <w:sz w:val="18"/>
                          <w:szCs w:val="18"/>
                        </w:rPr>
                        <w:t>bior_vcf_to_tjson</w:t>
                      </w:r>
                      <w:r w:rsidRPr="00A93217">
                        <w:rPr>
                          <w:rFonts w:ascii="Courier New" w:hAnsi="Courier New" w:cs="Courier New"/>
                          <w:sz w:val="18"/>
                          <w:szCs w:val="18"/>
                        </w:rPr>
                        <w:t xml:space="preserve"> | bior_same_variant -d $bior/BGI/hg19/LuCAMP_200exomeFinal.maf_GRCh37.tsv.bgz | bior_drill -p estimated_major_allele_freq -p estimated_minor_allele_freq | cut --complement -f 9</w:t>
                      </w:r>
                    </w:p>
                    <w:p w14:paraId="7B177D1A"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w:t>
                      </w:r>
                    </w:p>
                    <w:p w14:paraId="4F2758C3"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30823196</w:t>
                      </w:r>
                      <w:r w:rsidRPr="00A93217">
                        <w:rPr>
                          <w:rFonts w:ascii="Courier New" w:hAnsi="Courier New" w:cs="Courier New"/>
                          <w:sz w:val="18"/>
                          <w:szCs w:val="18"/>
                        </w:rPr>
                        <w:tab/>
                        <w:t>rs5753130</w:t>
                      </w:r>
                      <w:r w:rsidRPr="00A93217">
                        <w:rPr>
                          <w:rFonts w:ascii="Courier New" w:hAnsi="Courier New" w:cs="Courier New"/>
                          <w:sz w:val="18"/>
                          <w:szCs w:val="18"/>
                        </w:rPr>
                        <w:tab/>
                        <w:t>T</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0.576518</w:t>
                      </w:r>
                      <w:r w:rsidRPr="00A93217">
                        <w:rPr>
                          <w:rFonts w:ascii="Courier New" w:hAnsi="Courier New" w:cs="Courier New"/>
                          <w:sz w:val="18"/>
                          <w:szCs w:val="18"/>
                        </w:rPr>
                        <w:tab/>
                        <w:t>0.423482</w:t>
                      </w:r>
                    </w:p>
                    <w:p w14:paraId="338516AB"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30856121</w:t>
                      </w:r>
                      <w:r w:rsidRPr="00A93217">
                        <w:rPr>
                          <w:rFonts w:ascii="Courier New" w:hAnsi="Courier New" w:cs="Courier New"/>
                          <w:sz w:val="18"/>
                          <w:szCs w:val="18"/>
                        </w:rPr>
                        <w:tab/>
                        <w:t>rs35764129</w:t>
                      </w:r>
                      <w:r w:rsidRPr="00A93217">
                        <w:rPr>
                          <w:rFonts w:ascii="Courier New" w:hAnsi="Courier New" w:cs="Courier New"/>
                          <w:sz w:val="18"/>
                          <w:szCs w:val="18"/>
                        </w:rPr>
                        <w:tab/>
                        <w:t>G</w:t>
                      </w:r>
                      <w:r w:rsidRPr="00A93217">
                        <w:rPr>
                          <w:rFonts w:ascii="Courier New" w:hAnsi="Courier New" w:cs="Courier New"/>
                          <w:sz w:val="18"/>
                          <w:szCs w:val="18"/>
                        </w:rPr>
                        <w:tab/>
                        <w:t>A</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0.957359</w:t>
                      </w:r>
                      <w:r w:rsidRPr="00A93217">
                        <w:rPr>
                          <w:rFonts w:ascii="Courier New" w:hAnsi="Courier New" w:cs="Courier New"/>
                          <w:sz w:val="18"/>
                          <w:szCs w:val="18"/>
                        </w:rPr>
                        <w:tab/>
                        <w:t>0.042641</w:t>
                      </w:r>
                    </w:p>
                    <w:p w14:paraId="13C37232"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30857373</w:t>
                      </w:r>
                      <w:r w:rsidRPr="00A93217">
                        <w:rPr>
                          <w:rFonts w:ascii="Courier New" w:hAnsi="Courier New" w:cs="Courier New"/>
                          <w:sz w:val="18"/>
                          <w:szCs w:val="18"/>
                        </w:rPr>
                        <w:tab/>
                        <w:t>rs2240345</w:t>
                      </w:r>
                      <w:r w:rsidRPr="00A93217">
                        <w:rPr>
                          <w:rFonts w:ascii="Courier New" w:hAnsi="Courier New" w:cs="Courier New"/>
                          <w:sz w:val="18"/>
                          <w:szCs w:val="18"/>
                        </w:rPr>
                        <w:tab/>
                        <w:t>A</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0.610933</w:t>
                      </w:r>
                      <w:r w:rsidRPr="00A93217">
                        <w:rPr>
                          <w:rFonts w:ascii="Courier New" w:hAnsi="Courier New" w:cs="Courier New"/>
                          <w:sz w:val="18"/>
                          <w:szCs w:val="18"/>
                        </w:rPr>
                        <w:tab/>
                        <w:t>0.389067</w:t>
                      </w:r>
                    </w:p>
                    <w:p w14:paraId="4C0093FF"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30857448</w:t>
                      </w:r>
                      <w:r w:rsidRPr="00A93217">
                        <w:rPr>
                          <w:rFonts w:ascii="Courier New" w:hAnsi="Courier New" w:cs="Courier New"/>
                          <w:sz w:val="18"/>
                          <w:szCs w:val="18"/>
                        </w:rPr>
                        <w:tab/>
                        <w:t>rs5749104</w:t>
                      </w:r>
                      <w:r w:rsidRPr="00A93217">
                        <w:rPr>
                          <w:rFonts w:ascii="Courier New" w:hAnsi="Courier New" w:cs="Courier New"/>
                          <w:sz w:val="18"/>
                          <w:szCs w:val="18"/>
                        </w:rPr>
                        <w:tab/>
                        <w:t>A</w:t>
                      </w:r>
                      <w:r w:rsidRPr="00A93217">
                        <w:rPr>
                          <w:rFonts w:ascii="Courier New" w:hAnsi="Courier New" w:cs="Courier New"/>
                          <w:sz w:val="18"/>
                          <w:szCs w:val="18"/>
                        </w:rPr>
                        <w:tab/>
                        <w:t>G</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0.587232</w:t>
                      </w:r>
                      <w:r w:rsidRPr="00A93217">
                        <w:rPr>
                          <w:rFonts w:ascii="Courier New" w:hAnsi="Courier New" w:cs="Courier New"/>
                          <w:sz w:val="18"/>
                          <w:szCs w:val="18"/>
                        </w:rPr>
                        <w:tab/>
                        <w:t>0.412768</w:t>
                      </w:r>
                    </w:p>
                    <w:p w14:paraId="4D3A8171"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30857645</w:t>
                      </w:r>
                      <w:r w:rsidRPr="00A93217">
                        <w:rPr>
                          <w:rFonts w:ascii="Courier New" w:hAnsi="Courier New" w:cs="Courier New"/>
                          <w:sz w:val="18"/>
                          <w:szCs w:val="18"/>
                        </w:rPr>
                        <w:tab/>
                        <w:t>rs114917409</w:t>
                      </w:r>
                      <w:r w:rsidRPr="00A93217">
                        <w:rPr>
                          <w:rFonts w:ascii="Courier New" w:hAnsi="Courier New" w:cs="Courier New"/>
                          <w:sz w:val="18"/>
                          <w:szCs w:val="18"/>
                        </w:rPr>
                        <w:tab/>
                        <w:t>C</w:t>
                      </w:r>
                      <w:r w:rsidRPr="00A93217">
                        <w:rPr>
                          <w:rFonts w:ascii="Courier New" w:hAnsi="Courier New" w:cs="Courier New"/>
                          <w:sz w:val="18"/>
                          <w:szCs w:val="18"/>
                        </w:rPr>
                        <w:tab/>
                        <w:t>G</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p>
                    <w:p w14:paraId="5884A3CA"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30858149</w:t>
                      </w:r>
                      <w:r w:rsidRPr="00A93217">
                        <w:rPr>
                          <w:rFonts w:ascii="Courier New" w:hAnsi="Courier New" w:cs="Courier New"/>
                          <w:sz w:val="18"/>
                          <w:szCs w:val="18"/>
                        </w:rPr>
                        <w:tab/>
                        <w:t>rs115111929</w:t>
                      </w:r>
                      <w:r w:rsidRPr="00A93217">
                        <w:rPr>
                          <w:rFonts w:ascii="Courier New" w:hAnsi="Courier New" w:cs="Courier New"/>
                          <w:sz w:val="18"/>
                          <w:szCs w:val="18"/>
                        </w:rPr>
                        <w:tab/>
                        <w:t>A</w:t>
                      </w:r>
                      <w:r w:rsidRPr="00A93217">
                        <w:rPr>
                          <w:rFonts w:ascii="Courier New" w:hAnsi="Courier New" w:cs="Courier New"/>
                          <w:sz w:val="18"/>
                          <w:szCs w:val="18"/>
                        </w:rPr>
                        <w:tab/>
                        <w:t>C</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p>
                    <w:p w14:paraId="738C711E"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22</w:t>
                      </w:r>
                      <w:r w:rsidRPr="00A93217">
                        <w:rPr>
                          <w:rFonts w:ascii="Courier New" w:hAnsi="Courier New" w:cs="Courier New"/>
                          <w:sz w:val="18"/>
                          <w:szCs w:val="18"/>
                        </w:rPr>
                        <w:tab/>
                        <w:t>30860830</w:t>
                      </w:r>
                      <w:r w:rsidRPr="00A93217">
                        <w:rPr>
                          <w:rFonts w:ascii="Courier New" w:hAnsi="Courier New" w:cs="Courier New"/>
                          <w:sz w:val="18"/>
                          <w:szCs w:val="18"/>
                        </w:rPr>
                        <w:tab/>
                        <w:t>rs2269961</w:t>
                      </w:r>
                      <w:r w:rsidRPr="00A93217">
                        <w:rPr>
                          <w:rFonts w:ascii="Courier New" w:hAnsi="Courier New" w:cs="Courier New"/>
                          <w:sz w:val="18"/>
                          <w:szCs w:val="18"/>
                        </w:rPr>
                        <w:tab/>
                        <w:t>C</w:t>
                      </w:r>
                      <w:r w:rsidRPr="00A93217">
                        <w:rPr>
                          <w:rFonts w:ascii="Courier New" w:hAnsi="Courier New" w:cs="Courier New"/>
                          <w:sz w:val="18"/>
                          <w:szCs w:val="18"/>
                        </w:rPr>
                        <w:tab/>
                        <w:t>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w:t>
                      </w:r>
                      <w:r w:rsidRPr="00A93217">
                        <w:rPr>
                          <w:rFonts w:ascii="Courier New" w:hAnsi="Courier New" w:cs="Courier New"/>
                          <w:sz w:val="18"/>
                          <w:szCs w:val="18"/>
                        </w:rPr>
                        <w:tab/>
                        <w:t>0.808176</w:t>
                      </w:r>
                      <w:r w:rsidRPr="00A93217">
                        <w:rPr>
                          <w:rFonts w:ascii="Courier New" w:hAnsi="Courier New" w:cs="Courier New"/>
                          <w:sz w:val="18"/>
                          <w:szCs w:val="18"/>
                        </w:rPr>
                        <w:tab/>
                        <w:t>0.191824</w:t>
                      </w:r>
                    </w:p>
                    <w:p w14:paraId="6DDC8BF3" w14:textId="77777777" w:rsidR="00C74C65" w:rsidRPr="00A93217" w:rsidRDefault="00C74C65" w:rsidP="00C109BF">
                      <w:pPr>
                        <w:rPr>
                          <w:rFonts w:ascii="Courier New" w:hAnsi="Courier New" w:cs="Courier New"/>
                          <w:sz w:val="18"/>
                          <w:szCs w:val="18"/>
                        </w:rPr>
                      </w:pPr>
                      <w:r w:rsidRPr="00A93217">
                        <w:rPr>
                          <w:rFonts w:ascii="Courier New" w:hAnsi="Courier New" w:cs="Courier New"/>
                          <w:sz w:val="18"/>
                          <w:szCs w:val="18"/>
                        </w:rPr>
                        <w:t>…</w:t>
                      </w:r>
                    </w:p>
                    <w:p w14:paraId="40F1D373" w14:textId="77777777" w:rsidR="00C74C65" w:rsidRPr="00B1507D" w:rsidRDefault="00C74C65" w:rsidP="00281D47">
                      <w:pPr>
                        <w:rPr>
                          <w:rFonts w:ascii="Courier New" w:hAnsi="Courier New" w:cs="Courier New"/>
                          <w:color w:val="000000" w:themeColor="text1"/>
                          <w:sz w:val="18"/>
                          <w:szCs w:val="18"/>
                        </w:rPr>
                      </w:pPr>
                    </w:p>
                  </w:txbxContent>
                </v:textbox>
                <w10:anchorlock/>
              </v:shape>
            </w:pict>
          </mc:Fallback>
        </mc:AlternateContent>
      </w:r>
    </w:p>
    <w:p w14:paraId="15EAD7EF" w14:textId="77777777" w:rsidR="00281D47" w:rsidRDefault="00281D47" w:rsidP="009743AA">
      <w:pPr>
        <w:rPr>
          <w:rFonts w:cs="Courier New"/>
          <w:sz w:val="18"/>
          <w:szCs w:val="18"/>
        </w:rPr>
      </w:pPr>
    </w:p>
    <w:p w14:paraId="6D6AB570" w14:textId="77777777" w:rsidR="00281D47" w:rsidRPr="000A17BA" w:rsidRDefault="00281D47" w:rsidP="009743AA">
      <w:pPr>
        <w:rPr>
          <w:rFonts w:cs="Courier New"/>
          <w:sz w:val="18"/>
          <w:szCs w:val="18"/>
        </w:rPr>
      </w:pPr>
    </w:p>
    <w:p w14:paraId="31BF886E" w14:textId="77777777" w:rsidR="009743AA" w:rsidRPr="000A17BA" w:rsidRDefault="009743AA" w:rsidP="009743AA">
      <w:pPr>
        <w:rPr>
          <w:rFonts w:cs="Courier New"/>
          <w:sz w:val="18"/>
          <w:szCs w:val="18"/>
        </w:rPr>
      </w:pPr>
    </w:p>
    <w:p w14:paraId="1BE1B410" w14:textId="77777777" w:rsidR="009743AA" w:rsidRDefault="009743AA" w:rsidP="009743AA">
      <w:pPr>
        <w:rPr>
          <w:rFonts w:cs="Courier New"/>
          <w:sz w:val="18"/>
          <w:szCs w:val="18"/>
        </w:rPr>
      </w:pPr>
    </w:p>
    <w:p w14:paraId="3CC583F5" w14:textId="77777777" w:rsidR="00281D47" w:rsidRDefault="00281D47" w:rsidP="009743AA">
      <w:pPr>
        <w:rPr>
          <w:rFonts w:cs="Courier New"/>
          <w:sz w:val="18"/>
          <w:szCs w:val="18"/>
        </w:rPr>
      </w:pPr>
    </w:p>
    <w:p w14:paraId="0064260D" w14:textId="77777777" w:rsidR="00415177" w:rsidRDefault="00415177" w:rsidP="009743AA">
      <w:pPr>
        <w:rPr>
          <w:rFonts w:cs="Courier New"/>
          <w:sz w:val="18"/>
          <w:szCs w:val="18"/>
        </w:rPr>
      </w:pPr>
    </w:p>
    <w:p w14:paraId="1D145E3F" w14:textId="77777777" w:rsidR="00415177" w:rsidRDefault="00415177" w:rsidP="009743AA">
      <w:pPr>
        <w:rPr>
          <w:rFonts w:cs="Courier New"/>
          <w:sz w:val="18"/>
          <w:szCs w:val="18"/>
        </w:rPr>
      </w:pPr>
    </w:p>
    <w:p w14:paraId="31706018" w14:textId="77777777" w:rsidR="00415177" w:rsidRDefault="00415177" w:rsidP="009743AA">
      <w:pPr>
        <w:rPr>
          <w:rFonts w:cs="Courier New"/>
          <w:sz w:val="18"/>
          <w:szCs w:val="18"/>
        </w:rPr>
      </w:pPr>
    </w:p>
    <w:p w14:paraId="3F234C57" w14:textId="77777777" w:rsidR="00415177" w:rsidRDefault="00415177" w:rsidP="009743AA">
      <w:pPr>
        <w:rPr>
          <w:rFonts w:cs="Courier New"/>
          <w:sz w:val="18"/>
          <w:szCs w:val="18"/>
        </w:rPr>
      </w:pPr>
    </w:p>
    <w:p w14:paraId="4834745B" w14:textId="77777777" w:rsidR="00415177" w:rsidRDefault="00415177" w:rsidP="009743AA">
      <w:pPr>
        <w:rPr>
          <w:rFonts w:cs="Courier New"/>
          <w:sz w:val="18"/>
          <w:szCs w:val="18"/>
        </w:rPr>
      </w:pPr>
    </w:p>
    <w:p w14:paraId="1F609D3A" w14:textId="77777777" w:rsidR="00415177" w:rsidRPr="000A17BA" w:rsidRDefault="00415177" w:rsidP="00415177">
      <w:pPr>
        <w:rPr>
          <w:rFonts w:cs="Courier New"/>
          <w:sz w:val="18"/>
          <w:szCs w:val="18"/>
        </w:rPr>
      </w:pPr>
      <w:r w:rsidRPr="000A17BA">
        <w:rPr>
          <w:rFonts w:cs="Courier New"/>
          <w:sz w:val="18"/>
          <w:szCs w:val="18"/>
        </w:rPr>
        <w:t>dbSNP:</w:t>
      </w:r>
    </w:p>
    <w:p w14:paraId="587C8F90" w14:textId="77777777" w:rsidR="00415177" w:rsidRDefault="00415177" w:rsidP="009743AA">
      <w:pPr>
        <w:rPr>
          <w:rFonts w:cs="Courier New"/>
          <w:sz w:val="18"/>
          <w:szCs w:val="18"/>
        </w:rPr>
      </w:pPr>
    </w:p>
    <w:p w14:paraId="3D9C6AD1" w14:textId="206A1D6E" w:rsidR="00281D47" w:rsidRPr="000A17BA" w:rsidRDefault="00DB5783" w:rsidP="009743AA">
      <w:pPr>
        <w:rPr>
          <w:rFonts w:cs="Courier New"/>
          <w:sz w:val="18"/>
          <w:szCs w:val="18"/>
        </w:rPr>
      </w:pPr>
      <w:r>
        <w:rPr>
          <w:rFonts w:ascii="Courier New" w:hAnsi="Courier New" w:cs="Courier New"/>
          <w:noProof/>
          <w:sz w:val="18"/>
          <w:szCs w:val="18"/>
          <w:lang w:eastAsia="en-US"/>
        </w:rPr>
        <mc:AlternateContent>
          <mc:Choice Requires="wps">
            <w:drawing>
              <wp:inline distT="0" distB="0" distL="0" distR="0" wp14:anchorId="6B9D0440" wp14:editId="4198DD2F">
                <wp:extent cx="5486400" cy="8229600"/>
                <wp:effectExtent l="0" t="0" r="0" b="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EF176" w14:textId="3D2B2812" w:rsidR="00C74C65" w:rsidRPr="000A17BA" w:rsidRDefault="00C74C65" w:rsidP="00415177">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/dbSNP/137/00-All_GRCh37.tsv.bgz | bior_pretty_print -r 17</w:t>
                            </w:r>
                          </w:p>
                          <w:p w14:paraId="72523147" w14:textId="77777777" w:rsidR="00C74C65" w:rsidRPr="000A17BA" w:rsidRDefault="00C74C65" w:rsidP="00415177">
                            <w:pPr>
                              <w:rPr>
                                <w:rFonts w:cs="Courier New"/>
                                <w:sz w:val="18"/>
                                <w:szCs w:val="18"/>
                              </w:rPr>
                            </w:pPr>
                            <w:r w:rsidRPr="000A17BA">
                              <w:rPr>
                                <w:rFonts w:cs="Courier New"/>
                                <w:sz w:val="18"/>
                                <w:szCs w:val="18"/>
                              </w:rPr>
                              <w:t>#   COLUMN NAME      COLUMN VALUE</w:t>
                            </w:r>
                          </w:p>
                          <w:p w14:paraId="563962D5" w14:textId="77777777" w:rsidR="00C74C65" w:rsidRPr="000A17BA" w:rsidRDefault="00C74C65" w:rsidP="00415177">
                            <w:pPr>
                              <w:rPr>
                                <w:rFonts w:cs="Courier New"/>
                                <w:sz w:val="18"/>
                                <w:szCs w:val="18"/>
                              </w:rPr>
                            </w:pPr>
                            <w:r w:rsidRPr="000A17BA">
                              <w:rPr>
                                <w:rFonts w:cs="Courier New"/>
                                <w:sz w:val="18"/>
                                <w:szCs w:val="18"/>
                              </w:rPr>
                              <w:t>-   -----------      ------------</w:t>
                            </w:r>
                          </w:p>
                          <w:p w14:paraId="729170E6" w14:textId="77777777" w:rsidR="00C74C65" w:rsidRPr="000A17BA" w:rsidRDefault="00C74C65" w:rsidP="00415177">
                            <w:pPr>
                              <w:rPr>
                                <w:rFonts w:cs="Courier New"/>
                                <w:sz w:val="18"/>
                                <w:szCs w:val="18"/>
                              </w:rPr>
                            </w:pPr>
                            <w:r w:rsidRPr="000A17BA">
                              <w:rPr>
                                <w:rFonts w:cs="Courier New"/>
                                <w:sz w:val="18"/>
                                <w:szCs w:val="18"/>
                              </w:rPr>
                              <w:t>1   CHROM            21</w:t>
                            </w:r>
                          </w:p>
                          <w:p w14:paraId="50A51A7E" w14:textId="77777777" w:rsidR="00C74C65" w:rsidRPr="000A17BA" w:rsidRDefault="00C74C65" w:rsidP="00415177">
                            <w:pPr>
                              <w:rPr>
                                <w:rFonts w:cs="Courier New"/>
                                <w:sz w:val="18"/>
                                <w:szCs w:val="18"/>
                              </w:rPr>
                            </w:pPr>
                            <w:r w:rsidRPr="000A17BA">
                              <w:rPr>
                                <w:rFonts w:cs="Courier New"/>
                                <w:sz w:val="18"/>
                                <w:szCs w:val="18"/>
                              </w:rPr>
                              <w:t>2   POS              26965148</w:t>
                            </w:r>
                          </w:p>
                          <w:p w14:paraId="68F64630" w14:textId="77777777" w:rsidR="00C74C65" w:rsidRPr="000A17BA" w:rsidRDefault="00C74C65" w:rsidP="00415177">
                            <w:pPr>
                              <w:rPr>
                                <w:rFonts w:cs="Courier New"/>
                                <w:sz w:val="18"/>
                                <w:szCs w:val="18"/>
                              </w:rPr>
                            </w:pPr>
                            <w:r w:rsidRPr="000A17BA">
                              <w:rPr>
                                <w:rFonts w:cs="Courier New"/>
                                <w:sz w:val="18"/>
                                <w:szCs w:val="18"/>
                              </w:rPr>
                              <w:t>3   ID               rs1135638</w:t>
                            </w:r>
                          </w:p>
                          <w:p w14:paraId="4AEF874A" w14:textId="77777777" w:rsidR="00C74C65" w:rsidRPr="000A17BA" w:rsidRDefault="00C74C65" w:rsidP="00415177">
                            <w:pPr>
                              <w:rPr>
                                <w:rFonts w:cs="Courier New"/>
                                <w:sz w:val="18"/>
                                <w:szCs w:val="18"/>
                              </w:rPr>
                            </w:pPr>
                            <w:r w:rsidRPr="000A17BA">
                              <w:rPr>
                                <w:rFonts w:cs="Courier New"/>
                                <w:sz w:val="18"/>
                                <w:szCs w:val="18"/>
                              </w:rPr>
                              <w:t>4   REF              G</w:t>
                            </w:r>
                          </w:p>
                          <w:p w14:paraId="6225F247" w14:textId="77777777" w:rsidR="00C74C65" w:rsidRPr="000A17BA" w:rsidRDefault="00C74C65" w:rsidP="00415177">
                            <w:pPr>
                              <w:rPr>
                                <w:rFonts w:cs="Courier New"/>
                                <w:sz w:val="18"/>
                                <w:szCs w:val="18"/>
                              </w:rPr>
                            </w:pPr>
                            <w:r w:rsidRPr="000A17BA">
                              <w:rPr>
                                <w:rFonts w:cs="Courier New"/>
                                <w:sz w:val="18"/>
                                <w:szCs w:val="18"/>
                              </w:rPr>
                              <w:t>5   ALT              A</w:t>
                            </w:r>
                          </w:p>
                          <w:p w14:paraId="64CC8A2C" w14:textId="77777777" w:rsidR="00C74C65" w:rsidRPr="000A17BA" w:rsidRDefault="00C74C65" w:rsidP="00415177">
                            <w:pPr>
                              <w:rPr>
                                <w:rFonts w:cs="Courier New"/>
                                <w:sz w:val="18"/>
                                <w:szCs w:val="18"/>
                              </w:rPr>
                            </w:pPr>
                            <w:r w:rsidRPr="000A17BA">
                              <w:rPr>
                                <w:rFonts w:cs="Courier New"/>
                                <w:sz w:val="18"/>
                                <w:szCs w:val="18"/>
                              </w:rPr>
                              <w:t>6   QUAL             .</w:t>
                            </w:r>
                          </w:p>
                          <w:p w14:paraId="15DDA7E8" w14:textId="77777777" w:rsidR="00C74C65" w:rsidRPr="000A17BA" w:rsidRDefault="00C74C65" w:rsidP="00415177">
                            <w:pPr>
                              <w:rPr>
                                <w:rFonts w:cs="Courier New"/>
                                <w:sz w:val="18"/>
                                <w:szCs w:val="18"/>
                              </w:rPr>
                            </w:pPr>
                            <w:r w:rsidRPr="000A17BA">
                              <w:rPr>
                                <w:rFonts w:cs="Courier New"/>
                                <w:sz w:val="18"/>
                                <w:szCs w:val="18"/>
                              </w:rPr>
                              <w:t>7   FILTER           .</w:t>
                            </w:r>
                          </w:p>
                          <w:p w14:paraId="737F34A9" w14:textId="77777777" w:rsidR="00C74C65" w:rsidRPr="000A17BA" w:rsidRDefault="00C74C65" w:rsidP="00415177">
                            <w:pPr>
                              <w:rPr>
                                <w:rFonts w:cs="Courier New"/>
                                <w:sz w:val="18"/>
                                <w:szCs w:val="18"/>
                              </w:rPr>
                            </w:pPr>
                            <w:r w:rsidRPr="000A17BA">
                              <w:rPr>
                                <w:rFonts w:cs="Courier New"/>
                                <w:sz w:val="18"/>
                                <w:szCs w:val="18"/>
                              </w:rPr>
                              <w:t>8   INFO             .</w:t>
                            </w:r>
                          </w:p>
                          <w:p w14:paraId="72143F3D" w14:textId="77777777" w:rsidR="00C74C65" w:rsidRPr="000A17BA" w:rsidRDefault="00C74C65" w:rsidP="00415177">
                            <w:pPr>
                              <w:rPr>
                                <w:rFonts w:cs="Courier New"/>
                                <w:sz w:val="18"/>
                                <w:szCs w:val="18"/>
                              </w:rPr>
                            </w:pPr>
                            <w:r w:rsidRPr="000A17BA">
                              <w:rPr>
                                <w:rFonts w:cs="Courier New"/>
                                <w:sz w:val="18"/>
                                <w:szCs w:val="18"/>
                              </w:rPr>
                              <w:t>9   VCF2VariantPipe  {</w:t>
                            </w:r>
                          </w:p>
                          <w:p w14:paraId="0DCAED24"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3CF839CC"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19CE1809"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127CCB58" w14:textId="77777777" w:rsidR="00C74C65" w:rsidRPr="000A17BA" w:rsidRDefault="00C74C65" w:rsidP="00415177">
                            <w:pPr>
                              <w:rPr>
                                <w:rFonts w:cs="Courier New"/>
                                <w:sz w:val="18"/>
                                <w:szCs w:val="18"/>
                              </w:rPr>
                            </w:pPr>
                            <w:r w:rsidRPr="000A17BA">
                              <w:rPr>
                                <w:rFonts w:cs="Courier New"/>
                                <w:sz w:val="18"/>
                                <w:szCs w:val="18"/>
                              </w:rPr>
                              <w:t xml:space="preserve">                       "REF": "G",</w:t>
                            </w:r>
                          </w:p>
                          <w:p w14:paraId="589199AD" w14:textId="77777777" w:rsidR="00C74C65" w:rsidRPr="000A17BA" w:rsidRDefault="00C74C65" w:rsidP="00415177">
                            <w:pPr>
                              <w:rPr>
                                <w:rFonts w:cs="Courier New"/>
                                <w:sz w:val="18"/>
                                <w:szCs w:val="18"/>
                              </w:rPr>
                            </w:pPr>
                            <w:r w:rsidRPr="000A17BA">
                              <w:rPr>
                                <w:rFonts w:cs="Courier New"/>
                                <w:sz w:val="18"/>
                                <w:szCs w:val="18"/>
                              </w:rPr>
                              <w:t xml:space="preserve">                       "ALT": "A",</w:t>
                            </w:r>
                          </w:p>
                          <w:p w14:paraId="64C17037" w14:textId="77777777" w:rsidR="00C74C65" w:rsidRPr="000A17BA" w:rsidRDefault="00C74C65" w:rsidP="00415177">
                            <w:pPr>
                              <w:rPr>
                                <w:rFonts w:cs="Courier New"/>
                                <w:sz w:val="18"/>
                                <w:szCs w:val="18"/>
                              </w:rPr>
                            </w:pPr>
                            <w:r w:rsidRPr="000A17BA">
                              <w:rPr>
                                <w:rFonts w:cs="Courier New"/>
                                <w:sz w:val="18"/>
                                <w:szCs w:val="18"/>
                              </w:rPr>
                              <w:t xml:space="preserve">                       "QUAL": ".",</w:t>
                            </w:r>
                          </w:p>
                          <w:p w14:paraId="6BFADD2C"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1203D01B" w14:textId="77777777" w:rsidR="00C74C65" w:rsidRPr="000A17BA" w:rsidRDefault="00C74C65" w:rsidP="00415177">
                            <w:pPr>
                              <w:rPr>
                                <w:rFonts w:cs="Courier New"/>
                                <w:sz w:val="18"/>
                                <w:szCs w:val="18"/>
                              </w:rPr>
                            </w:pPr>
                            <w:r w:rsidRPr="000A17BA">
                              <w:rPr>
                                <w:rFonts w:cs="Courier New"/>
                                <w:sz w:val="18"/>
                                <w:szCs w:val="18"/>
                              </w:rPr>
                              <w:t xml:space="preserve">                       "INFO": {</w:t>
                            </w:r>
                          </w:p>
                          <w:p w14:paraId="37535DAC" w14:textId="77777777" w:rsidR="00C74C65" w:rsidRPr="000A17BA" w:rsidRDefault="00C74C65" w:rsidP="00415177">
                            <w:pPr>
                              <w:rPr>
                                <w:rFonts w:cs="Courier New"/>
                                <w:sz w:val="18"/>
                                <w:szCs w:val="18"/>
                              </w:rPr>
                            </w:pPr>
                            <w:r w:rsidRPr="000A17BA">
                              <w:rPr>
                                <w:rFonts w:cs="Courier New"/>
                                <w:sz w:val="18"/>
                                <w:szCs w:val="18"/>
                              </w:rPr>
                              <w:t xml:space="preserve">                         ".": true</w:t>
                            </w:r>
                          </w:p>
                          <w:p w14:paraId="143D5C5D" w14:textId="77777777" w:rsidR="00C74C65" w:rsidRPr="000A17BA" w:rsidRDefault="00C74C65" w:rsidP="00415177">
                            <w:pPr>
                              <w:rPr>
                                <w:rFonts w:cs="Courier New"/>
                                <w:sz w:val="18"/>
                                <w:szCs w:val="18"/>
                              </w:rPr>
                            </w:pPr>
                            <w:r w:rsidRPr="000A17BA">
                              <w:rPr>
                                <w:rFonts w:cs="Courier New"/>
                                <w:sz w:val="18"/>
                                <w:szCs w:val="18"/>
                              </w:rPr>
                              <w:t xml:space="preserve">                       },</w:t>
                            </w:r>
                          </w:p>
                          <w:p w14:paraId="110D1D33"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3F25F6F5"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2E7FEF25"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7D06259F"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6FDE3407"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3A7EE6B5" w14:textId="77777777" w:rsidR="00C74C65" w:rsidRPr="000A17BA" w:rsidRDefault="00C74C65" w:rsidP="00415177">
                            <w:pPr>
                              <w:rPr>
                                <w:rFonts w:cs="Courier New"/>
                                <w:sz w:val="18"/>
                                <w:szCs w:val="18"/>
                              </w:rPr>
                            </w:pPr>
                            <w:r w:rsidRPr="000A17BA">
                              <w:rPr>
                                <w:rFonts w:cs="Courier New"/>
                                <w:sz w:val="18"/>
                                <w:szCs w:val="18"/>
                              </w:rPr>
                              <w:t xml:space="preserve">                         "A"</w:t>
                            </w:r>
                          </w:p>
                          <w:p w14:paraId="31657277" w14:textId="77777777" w:rsidR="00C74C65" w:rsidRPr="000A17BA" w:rsidRDefault="00C74C65" w:rsidP="00415177">
                            <w:pPr>
                              <w:rPr>
                                <w:rFonts w:cs="Courier New"/>
                                <w:sz w:val="18"/>
                                <w:szCs w:val="18"/>
                              </w:rPr>
                            </w:pPr>
                            <w:r w:rsidRPr="000A17BA">
                              <w:rPr>
                                <w:rFonts w:cs="Courier New"/>
                                <w:sz w:val="18"/>
                                <w:szCs w:val="18"/>
                              </w:rPr>
                              <w:t xml:space="preserve">                       ],</w:t>
                            </w:r>
                          </w:p>
                          <w:p w14:paraId="1BE5085D"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3C7E960D"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5F4F4863" w14:textId="77777777" w:rsidR="00C74C65" w:rsidRPr="000A17BA" w:rsidRDefault="00C74C65" w:rsidP="00415177">
                            <w:pPr>
                              <w:rPr>
                                <w:rFonts w:cs="Courier New"/>
                                <w:sz w:val="18"/>
                                <w:szCs w:val="18"/>
                              </w:rPr>
                            </w:pPr>
                            <w:r w:rsidRPr="000A17BA">
                              <w:rPr>
                                <w:rFonts w:cs="Courier New"/>
                                <w:sz w:val="18"/>
                                <w:szCs w:val="18"/>
                              </w:rPr>
                              <w:t xml:space="preserve">                     }</w:t>
                            </w:r>
                          </w:p>
                          <w:p w14:paraId="7F98EBBB" w14:textId="77777777" w:rsidR="00C74C65" w:rsidRPr="000A17BA" w:rsidRDefault="00C74C65" w:rsidP="00415177">
                            <w:pPr>
                              <w:rPr>
                                <w:rFonts w:cs="Courier New"/>
                                <w:sz w:val="18"/>
                                <w:szCs w:val="18"/>
                              </w:rPr>
                            </w:pPr>
                            <w:r w:rsidRPr="000A17BA">
                              <w:rPr>
                                <w:rFonts w:cs="Courier New"/>
                                <w:sz w:val="18"/>
                                <w:szCs w:val="18"/>
                              </w:rPr>
                              <w:t>10  SameVariantPipe  {</w:t>
                            </w:r>
                          </w:p>
                          <w:p w14:paraId="2898691C"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7A051A87"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30D7B890"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5ED0282E" w14:textId="77777777" w:rsidR="00C74C65" w:rsidRPr="000A17BA" w:rsidRDefault="00C74C65" w:rsidP="00415177">
                            <w:pPr>
                              <w:rPr>
                                <w:rFonts w:cs="Courier New"/>
                                <w:sz w:val="18"/>
                                <w:szCs w:val="18"/>
                              </w:rPr>
                            </w:pPr>
                            <w:r w:rsidRPr="000A17BA">
                              <w:rPr>
                                <w:rFonts w:cs="Courier New"/>
                                <w:sz w:val="18"/>
                                <w:szCs w:val="18"/>
                              </w:rPr>
                              <w:t xml:space="preserve">                       "REF": "G",</w:t>
                            </w:r>
                          </w:p>
                          <w:p w14:paraId="72A24B91" w14:textId="77777777" w:rsidR="00C74C65" w:rsidRPr="000A17BA" w:rsidRDefault="00C74C65" w:rsidP="00415177">
                            <w:pPr>
                              <w:rPr>
                                <w:rFonts w:cs="Courier New"/>
                                <w:sz w:val="18"/>
                                <w:szCs w:val="18"/>
                              </w:rPr>
                            </w:pPr>
                            <w:r w:rsidRPr="000A17BA">
                              <w:rPr>
                                <w:rFonts w:cs="Courier New"/>
                                <w:sz w:val="18"/>
                                <w:szCs w:val="18"/>
                              </w:rPr>
                              <w:t xml:space="preserve">                       "ALT": "A",</w:t>
                            </w:r>
                          </w:p>
                          <w:p w14:paraId="5739F83B" w14:textId="77777777" w:rsidR="00C74C65" w:rsidRPr="000A17BA" w:rsidRDefault="00C74C65" w:rsidP="00415177">
                            <w:pPr>
                              <w:rPr>
                                <w:rFonts w:cs="Courier New"/>
                                <w:sz w:val="18"/>
                                <w:szCs w:val="18"/>
                              </w:rPr>
                            </w:pPr>
                            <w:r w:rsidRPr="000A17BA">
                              <w:rPr>
                                <w:rFonts w:cs="Courier New"/>
                                <w:sz w:val="18"/>
                                <w:szCs w:val="18"/>
                              </w:rPr>
                              <w:t xml:space="preserve">                       "QUAL": ".",</w:t>
                            </w:r>
                          </w:p>
                          <w:p w14:paraId="65F4C154"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79A9A1CF" w14:textId="77777777" w:rsidR="00C74C65" w:rsidRPr="000A17BA" w:rsidRDefault="00C74C65" w:rsidP="00415177">
                            <w:pPr>
                              <w:rPr>
                                <w:rFonts w:cs="Courier New"/>
                                <w:sz w:val="18"/>
                                <w:szCs w:val="18"/>
                              </w:rPr>
                            </w:pPr>
                            <w:r w:rsidRPr="000A17BA">
                              <w:rPr>
                                <w:rFonts w:cs="Courier New"/>
                                <w:sz w:val="18"/>
                                <w:szCs w:val="18"/>
                              </w:rPr>
                              <w:t xml:space="preserve">                       "INFO": {</w:t>
                            </w:r>
                          </w:p>
                          <w:p w14:paraId="7BB16A6C" w14:textId="77777777" w:rsidR="00C74C65" w:rsidRPr="000A17BA" w:rsidRDefault="00C74C65" w:rsidP="00415177">
                            <w:pPr>
                              <w:rPr>
                                <w:rFonts w:cs="Courier New"/>
                                <w:sz w:val="18"/>
                                <w:szCs w:val="18"/>
                              </w:rPr>
                            </w:pPr>
                            <w:r w:rsidRPr="000A17BA">
                              <w:rPr>
                                <w:rFonts w:cs="Courier New"/>
                                <w:sz w:val="18"/>
                                <w:szCs w:val="18"/>
                              </w:rPr>
                              <w:t xml:space="preserve">                         "RSPOS": 26965148,</w:t>
                            </w:r>
                          </w:p>
                          <w:p w14:paraId="604CA48C" w14:textId="77777777" w:rsidR="00C74C65" w:rsidRPr="000A17BA" w:rsidRDefault="00C74C65" w:rsidP="00415177">
                            <w:pPr>
                              <w:rPr>
                                <w:rFonts w:cs="Courier New"/>
                                <w:sz w:val="18"/>
                                <w:szCs w:val="18"/>
                              </w:rPr>
                            </w:pPr>
                            <w:r w:rsidRPr="000A17BA">
                              <w:rPr>
                                <w:rFonts w:cs="Courier New"/>
                                <w:sz w:val="18"/>
                                <w:szCs w:val="18"/>
                              </w:rPr>
                              <w:t xml:space="preserve">                         "RV": true,</w:t>
                            </w:r>
                          </w:p>
                          <w:p w14:paraId="77517DAD" w14:textId="77777777" w:rsidR="00C74C65" w:rsidRPr="000A17BA" w:rsidRDefault="00C74C65" w:rsidP="00415177">
                            <w:pPr>
                              <w:rPr>
                                <w:rFonts w:cs="Courier New"/>
                                <w:sz w:val="18"/>
                                <w:szCs w:val="18"/>
                              </w:rPr>
                            </w:pPr>
                            <w:r w:rsidRPr="000A17BA">
                              <w:rPr>
                                <w:rFonts w:cs="Courier New"/>
                                <w:sz w:val="18"/>
                                <w:szCs w:val="18"/>
                              </w:rPr>
                              <w:t xml:space="preserve">                         "GMAF": 0.2395,</w:t>
                            </w:r>
                          </w:p>
                          <w:p w14:paraId="0C4F487E" w14:textId="77777777" w:rsidR="00C74C65" w:rsidRPr="000A17BA" w:rsidRDefault="00C74C65" w:rsidP="00415177">
                            <w:pPr>
                              <w:rPr>
                                <w:rFonts w:cs="Courier New"/>
                                <w:sz w:val="18"/>
                                <w:szCs w:val="18"/>
                              </w:rPr>
                            </w:pPr>
                            <w:r w:rsidRPr="000A17BA">
                              <w:rPr>
                                <w:rFonts w:cs="Courier New"/>
                                <w:sz w:val="18"/>
                                <w:szCs w:val="18"/>
                              </w:rPr>
                              <w:t xml:space="preserve">                         "dbSNPBuildID": 86,</w:t>
                            </w:r>
                          </w:p>
                          <w:p w14:paraId="589CB9F3" w14:textId="77777777" w:rsidR="00C74C65" w:rsidRPr="000A17BA" w:rsidRDefault="00C74C65" w:rsidP="00415177">
                            <w:pPr>
                              <w:rPr>
                                <w:rFonts w:cs="Courier New"/>
                                <w:sz w:val="18"/>
                                <w:szCs w:val="18"/>
                              </w:rPr>
                            </w:pPr>
                            <w:r w:rsidRPr="000A17BA">
                              <w:rPr>
                                <w:rFonts w:cs="Courier New"/>
                                <w:sz w:val="18"/>
                                <w:szCs w:val="18"/>
                              </w:rPr>
                              <w:t xml:space="preserve">                         "SSR": 0,</w:t>
                            </w:r>
                          </w:p>
                          <w:p w14:paraId="0F96979E" w14:textId="77777777" w:rsidR="00C74C65" w:rsidRPr="000A17BA" w:rsidRDefault="00C74C65" w:rsidP="00415177">
                            <w:pPr>
                              <w:rPr>
                                <w:rFonts w:cs="Courier New"/>
                                <w:sz w:val="18"/>
                                <w:szCs w:val="18"/>
                              </w:rPr>
                            </w:pPr>
                            <w:r w:rsidRPr="000A17BA">
                              <w:rPr>
                                <w:rFonts w:cs="Courier New"/>
                                <w:sz w:val="18"/>
                                <w:szCs w:val="18"/>
                              </w:rPr>
                              <w:t xml:space="preserve">                         "SAO": 0,</w:t>
                            </w:r>
                          </w:p>
                          <w:p w14:paraId="1F4330F0" w14:textId="77777777" w:rsidR="00C74C65" w:rsidRPr="000A17BA" w:rsidRDefault="00C74C65" w:rsidP="00415177">
                            <w:pPr>
                              <w:rPr>
                                <w:rFonts w:cs="Courier New"/>
                                <w:sz w:val="18"/>
                                <w:szCs w:val="18"/>
                              </w:rPr>
                            </w:pPr>
                            <w:r w:rsidRPr="000A17BA">
                              <w:rPr>
                                <w:rFonts w:cs="Courier New"/>
                                <w:sz w:val="18"/>
                                <w:szCs w:val="18"/>
                              </w:rPr>
                              <w:t xml:space="preserve">                         "VP": "05030000030507051f000100",</w:t>
                            </w:r>
                          </w:p>
                          <w:p w14:paraId="6FB924ED" w14:textId="77777777" w:rsidR="00C74C65" w:rsidRPr="000A17BA" w:rsidRDefault="00C74C65" w:rsidP="00415177">
                            <w:pPr>
                              <w:rPr>
                                <w:rFonts w:cs="Courier New"/>
                                <w:sz w:val="18"/>
                                <w:szCs w:val="18"/>
                              </w:rPr>
                            </w:pPr>
                            <w:r w:rsidRPr="000A17BA">
                              <w:rPr>
                                <w:rFonts w:cs="Courier New"/>
                                <w:sz w:val="18"/>
                                <w:szCs w:val="18"/>
                              </w:rPr>
                              <w:t xml:space="preserve">                         "GENEINFO": "MRPL39:54148",</w:t>
                            </w:r>
                          </w:p>
                          <w:p w14:paraId="2CCA8BB7" w14:textId="77777777" w:rsidR="00C74C65" w:rsidRPr="000A17BA" w:rsidRDefault="00C74C65" w:rsidP="00415177">
                            <w:pPr>
                              <w:rPr>
                                <w:rFonts w:cs="Courier New"/>
                                <w:sz w:val="18"/>
                                <w:szCs w:val="18"/>
                              </w:rPr>
                            </w:pPr>
                            <w:r w:rsidRPr="000A17BA">
                              <w:rPr>
                                <w:rFonts w:cs="Courier New"/>
                                <w:sz w:val="18"/>
                                <w:szCs w:val="18"/>
                              </w:rPr>
                              <w:t xml:space="preserve">                         "WGT": 1,</w:t>
                            </w:r>
                          </w:p>
                          <w:p w14:paraId="715EA972" w14:textId="77777777" w:rsidR="00C74C65" w:rsidRPr="000A17BA" w:rsidRDefault="00C74C65" w:rsidP="00415177">
                            <w:pPr>
                              <w:rPr>
                                <w:rFonts w:cs="Courier New"/>
                                <w:sz w:val="18"/>
                                <w:szCs w:val="18"/>
                              </w:rPr>
                            </w:pPr>
                            <w:r w:rsidRPr="000A17BA">
                              <w:rPr>
                                <w:rFonts w:cs="Courier New"/>
                                <w:sz w:val="18"/>
                                <w:szCs w:val="18"/>
                              </w:rPr>
                              <w:t xml:space="preserve">                         "VC": "SNV",</w:t>
                            </w:r>
                          </w:p>
                          <w:p w14:paraId="57975C92" w14:textId="77777777" w:rsidR="00C74C65" w:rsidRPr="000A17BA" w:rsidRDefault="00C74C65" w:rsidP="00415177">
                            <w:pPr>
                              <w:rPr>
                                <w:rFonts w:cs="Courier New"/>
                                <w:sz w:val="18"/>
                                <w:szCs w:val="18"/>
                              </w:rPr>
                            </w:pPr>
                            <w:r w:rsidRPr="000A17BA">
                              <w:rPr>
                                <w:rFonts w:cs="Courier New"/>
                                <w:sz w:val="18"/>
                                <w:szCs w:val="18"/>
                              </w:rPr>
                              <w:t xml:space="preserve">                         "S3D": true,</w:t>
                            </w:r>
                          </w:p>
                          <w:p w14:paraId="64C72514" w14:textId="77777777" w:rsidR="00C74C65" w:rsidRPr="000A17BA" w:rsidRDefault="00C74C65" w:rsidP="00415177">
                            <w:pPr>
                              <w:rPr>
                                <w:rFonts w:cs="Courier New"/>
                                <w:sz w:val="18"/>
                                <w:szCs w:val="18"/>
                              </w:rPr>
                            </w:pPr>
                            <w:r w:rsidRPr="000A17BA">
                              <w:rPr>
                                <w:rFonts w:cs="Courier New"/>
                                <w:sz w:val="18"/>
                                <w:szCs w:val="18"/>
                              </w:rPr>
                              <w:t xml:space="preserve">                         "SLO": true,</w:t>
                            </w:r>
                          </w:p>
                          <w:p w14:paraId="46E65A84" w14:textId="77777777" w:rsidR="00C74C65" w:rsidRPr="000A17BA" w:rsidRDefault="00C74C65" w:rsidP="00415177">
                            <w:pPr>
                              <w:rPr>
                                <w:rFonts w:cs="Courier New"/>
                                <w:sz w:val="18"/>
                                <w:szCs w:val="18"/>
                              </w:rPr>
                            </w:pPr>
                            <w:r w:rsidRPr="000A17BA">
                              <w:rPr>
                                <w:rFonts w:cs="Courier New"/>
                                <w:sz w:val="18"/>
                                <w:szCs w:val="18"/>
                              </w:rPr>
                              <w:t xml:space="preserve">                         "REF": true,</w:t>
                            </w:r>
                          </w:p>
                          <w:p w14:paraId="0E2B4329" w14:textId="77777777" w:rsidR="00C74C65" w:rsidRPr="000A17BA" w:rsidRDefault="00C74C65" w:rsidP="00415177">
                            <w:pPr>
                              <w:rPr>
                                <w:rFonts w:cs="Courier New"/>
                                <w:sz w:val="18"/>
                                <w:szCs w:val="18"/>
                              </w:rPr>
                            </w:pPr>
                            <w:r w:rsidRPr="000A17BA">
                              <w:rPr>
                                <w:rFonts w:cs="Courier New"/>
                                <w:sz w:val="18"/>
                                <w:szCs w:val="18"/>
                              </w:rPr>
                              <w:t xml:space="preserve">                         "SYN": true,</w:t>
                            </w:r>
                          </w:p>
                          <w:p w14:paraId="2CBC4121" w14:textId="77777777" w:rsidR="00C74C65" w:rsidRPr="000A17BA" w:rsidRDefault="00C74C65" w:rsidP="00415177">
                            <w:pPr>
                              <w:rPr>
                                <w:rFonts w:cs="Courier New"/>
                                <w:sz w:val="18"/>
                                <w:szCs w:val="18"/>
                              </w:rPr>
                            </w:pPr>
                            <w:r w:rsidRPr="000A17BA">
                              <w:rPr>
                                <w:rFonts w:cs="Courier New"/>
                                <w:sz w:val="18"/>
                                <w:szCs w:val="18"/>
                              </w:rPr>
                              <w:t xml:space="preserve">                         "ASP": true,</w:t>
                            </w:r>
                          </w:p>
                          <w:p w14:paraId="4D1B6288" w14:textId="77777777" w:rsidR="00C74C65" w:rsidRPr="000A17BA" w:rsidRDefault="00C74C65" w:rsidP="00415177">
                            <w:pPr>
                              <w:rPr>
                                <w:rFonts w:cs="Courier New"/>
                                <w:sz w:val="18"/>
                                <w:szCs w:val="18"/>
                              </w:rPr>
                            </w:pPr>
                            <w:r w:rsidRPr="000A17BA">
                              <w:rPr>
                                <w:rFonts w:cs="Courier New"/>
                                <w:sz w:val="18"/>
                                <w:szCs w:val="18"/>
                              </w:rPr>
                              <w:t xml:space="preserve">                         "VLD": true,</w:t>
                            </w:r>
                          </w:p>
                          <w:p w14:paraId="2E9FE98D" w14:textId="77777777" w:rsidR="00C74C65" w:rsidRPr="000A17BA" w:rsidRDefault="00C74C65" w:rsidP="00415177">
                            <w:pPr>
                              <w:rPr>
                                <w:rFonts w:cs="Courier New"/>
                                <w:sz w:val="18"/>
                                <w:szCs w:val="18"/>
                              </w:rPr>
                            </w:pPr>
                            <w:r w:rsidRPr="000A17BA">
                              <w:rPr>
                                <w:rFonts w:cs="Courier New"/>
                                <w:sz w:val="18"/>
                                <w:szCs w:val="18"/>
                              </w:rPr>
                              <w:t xml:space="preserve">                         "G5A": true,</w:t>
                            </w:r>
                          </w:p>
                          <w:p w14:paraId="47CFA083" w14:textId="77777777" w:rsidR="00C74C65" w:rsidRPr="000A17BA" w:rsidRDefault="00C74C65" w:rsidP="00415177">
                            <w:pPr>
                              <w:rPr>
                                <w:rFonts w:cs="Courier New"/>
                                <w:sz w:val="18"/>
                                <w:szCs w:val="18"/>
                              </w:rPr>
                            </w:pPr>
                            <w:r w:rsidRPr="000A17BA">
                              <w:rPr>
                                <w:rFonts w:cs="Courier New"/>
                                <w:sz w:val="18"/>
                                <w:szCs w:val="18"/>
                              </w:rPr>
                              <w:t xml:space="preserve">                         "G5": true,</w:t>
                            </w:r>
                          </w:p>
                          <w:p w14:paraId="034D96B6" w14:textId="77777777" w:rsidR="00C74C65" w:rsidRPr="000A17BA" w:rsidRDefault="00C74C65" w:rsidP="00415177">
                            <w:pPr>
                              <w:rPr>
                                <w:rFonts w:cs="Courier New"/>
                                <w:sz w:val="18"/>
                                <w:szCs w:val="18"/>
                              </w:rPr>
                            </w:pPr>
                            <w:r w:rsidRPr="000A17BA">
                              <w:rPr>
                                <w:rFonts w:cs="Courier New"/>
                                <w:sz w:val="18"/>
                                <w:szCs w:val="18"/>
                              </w:rPr>
                              <w:t xml:space="preserve">                         "HD": true,</w:t>
                            </w:r>
                          </w:p>
                          <w:p w14:paraId="529B84C8" w14:textId="77777777" w:rsidR="00C74C65" w:rsidRPr="000A17BA" w:rsidRDefault="00C74C65" w:rsidP="00415177">
                            <w:pPr>
                              <w:rPr>
                                <w:rFonts w:cs="Courier New"/>
                                <w:sz w:val="18"/>
                                <w:szCs w:val="18"/>
                              </w:rPr>
                            </w:pPr>
                            <w:r w:rsidRPr="000A17BA">
                              <w:rPr>
                                <w:rFonts w:cs="Courier New"/>
                                <w:sz w:val="18"/>
                                <w:szCs w:val="18"/>
                              </w:rPr>
                              <w:t xml:space="preserve">                         "GNO": true,</w:t>
                            </w:r>
                          </w:p>
                          <w:p w14:paraId="3341BD22" w14:textId="77777777" w:rsidR="00C74C65" w:rsidRPr="000A17BA" w:rsidRDefault="00C74C65" w:rsidP="00415177">
                            <w:pPr>
                              <w:rPr>
                                <w:rFonts w:cs="Courier New"/>
                                <w:sz w:val="18"/>
                                <w:szCs w:val="18"/>
                              </w:rPr>
                            </w:pPr>
                            <w:r w:rsidRPr="000A17BA">
                              <w:rPr>
                                <w:rFonts w:cs="Courier New"/>
                                <w:sz w:val="18"/>
                                <w:szCs w:val="18"/>
                              </w:rPr>
                              <w:t xml:space="preserve">                         "KGPhase1": true,</w:t>
                            </w:r>
                          </w:p>
                          <w:p w14:paraId="7C018EF9" w14:textId="77777777" w:rsidR="00C74C65" w:rsidRPr="000A17BA" w:rsidRDefault="00C74C65" w:rsidP="00415177">
                            <w:pPr>
                              <w:rPr>
                                <w:rFonts w:cs="Courier New"/>
                                <w:sz w:val="18"/>
                                <w:szCs w:val="18"/>
                              </w:rPr>
                            </w:pPr>
                            <w:r w:rsidRPr="000A17BA">
                              <w:rPr>
                                <w:rFonts w:cs="Courier New"/>
                                <w:sz w:val="18"/>
                                <w:szCs w:val="18"/>
                              </w:rPr>
                              <w:t xml:space="preserve">                         "KGPilot123": true,</w:t>
                            </w:r>
                          </w:p>
                          <w:p w14:paraId="62D6ED8D" w14:textId="77777777" w:rsidR="00C74C65" w:rsidRPr="000A17BA" w:rsidRDefault="00C74C65" w:rsidP="00415177">
                            <w:pPr>
                              <w:rPr>
                                <w:rFonts w:cs="Courier New"/>
                                <w:sz w:val="18"/>
                                <w:szCs w:val="18"/>
                              </w:rPr>
                            </w:pPr>
                            <w:r w:rsidRPr="000A17BA">
                              <w:rPr>
                                <w:rFonts w:cs="Courier New"/>
                                <w:sz w:val="18"/>
                                <w:szCs w:val="18"/>
                              </w:rPr>
                              <w:t xml:space="preserve">                         "KGPROD": true,</w:t>
                            </w:r>
                          </w:p>
                          <w:p w14:paraId="6A64273E" w14:textId="77777777" w:rsidR="00C74C65" w:rsidRPr="000A17BA" w:rsidRDefault="00C74C65" w:rsidP="00415177">
                            <w:pPr>
                              <w:rPr>
                                <w:rFonts w:cs="Courier New"/>
                                <w:sz w:val="18"/>
                                <w:szCs w:val="18"/>
                              </w:rPr>
                            </w:pPr>
                            <w:r w:rsidRPr="000A17BA">
                              <w:rPr>
                                <w:rFonts w:cs="Courier New"/>
                                <w:sz w:val="18"/>
                                <w:szCs w:val="18"/>
                              </w:rPr>
                              <w:t xml:space="preserve">                         "OTHERKG": true,</w:t>
                            </w:r>
                          </w:p>
                          <w:p w14:paraId="1F425A61" w14:textId="77777777" w:rsidR="00C74C65" w:rsidRPr="000A17BA" w:rsidRDefault="00C74C65" w:rsidP="00415177">
                            <w:pPr>
                              <w:rPr>
                                <w:rFonts w:cs="Courier New"/>
                                <w:sz w:val="18"/>
                                <w:szCs w:val="18"/>
                              </w:rPr>
                            </w:pPr>
                            <w:r w:rsidRPr="000A17BA">
                              <w:rPr>
                                <w:rFonts w:cs="Courier New"/>
                                <w:sz w:val="18"/>
                                <w:szCs w:val="18"/>
                              </w:rPr>
                              <w:t xml:space="preserve">                         "PH3": true</w:t>
                            </w:r>
                          </w:p>
                          <w:p w14:paraId="4F920172" w14:textId="77777777" w:rsidR="00C74C65" w:rsidRPr="000A17BA" w:rsidRDefault="00C74C65" w:rsidP="00415177">
                            <w:pPr>
                              <w:rPr>
                                <w:rFonts w:cs="Courier New"/>
                                <w:sz w:val="18"/>
                                <w:szCs w:val="18"/>
                              </w:rPr>
                            </w:pPr>
                            <w:r w:rsidRPr="000A17BA">
                              <w:rPr>
                                <w:rFonts w:cs="Courier New"/>
                                <w:sz w:val="18"/>
                                <w:szCs w:val="18"/>
                              </w:rPr>
                              <w:t xml:space="preserve">                       },</w:t>
                            </w:r>
                          </w:p>
                          <w:p w14:paraId="2F4E53D2"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6AF27E39"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73E12FDD"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0F62580"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1E096EDA"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6AEE6261" w14:textId="77777777" w:rsidR="00C74C65" w:rsidRPr="000A17BA" w:rsidRDefault="00C74C65" w:rsidP="00415177">
                            <w:pPr>
                              <w:rPr>
                                <w:rFonts w:cs="Courier New"/>
                                <w:sz w:val="18"/>
                                <w:szCs w:val="18"/>
                              </w:rPr>
                            </w:pPr>
                            <w:r w:rsidRPr="000A17BA">
                              <w:rPr>
                                <w:rFonts w:cs="Courier New"/>
                                <w:sz w:val="18"/>
                                <w:szCs w:val="18"/>
                              </w:rPr>
                              <w:t xml:space="preserve">                         "A"</w:t>
                            </w:r>
                          </w:p>
                          <w:p w14:paraId="5641247D" w14:textId="77777777" w:rsidR="00C74C65" w:rsidRPr="000A17BA" w:rsidRDefault="00C74C65" w:rsidP="00415177">
                            <w:pPr>
                              <w:rPr>
                                <w:rFonts w:cs="Courier New"/>
                                <w:sz w:val="18"/>
                                <w:szCs w:val="18"/>
                              </w:rPr>
                            </w:pPr>
                            <w:r w:rsidRPr="000A17BA">
                              <w:rPr>
                                <w:rFonts w:cs="Courier New"/>
                                <w:sz w:val="18"/>
                                <w:szCs w:val="18"/>
                              </w:rPr>
                              <w:t xml:space="preserve">                       ],</w:t>
                            </w:r>
                          </w:p>
                          <w:p w14:paraId="1C21B5FD"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544F77EF"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07B9018A" w14:textId="77777777" w:rsidR="00C74C65" w:rsidRPr="000A17BA" w:rsidRDefault="00C74C65" w:rsidP="00415177">
                            <w:pPr>
                              <w:rPr>
                                <w:rFonts w:cs="Courier New"/>
                                <w:sz w:val="18"/>
                                <w:szCs w:val="18"/>
                              </w:rPr>
                            </w:pPr>
                            <w:r w:rsidRPr="000A17BA">
                              <w:rPr>
                                <w:rFonts w:cs="Courier New"/>
                                <w:sz w:val="18"/>
                                <w:szCs w:val="18"/>
                              </w:rPr>
                              <w:t xml:space="preserve">                     }</w:t>
                            </w:r>
                          </w:p>
                          <w:p w14:paraId="5F7CCC52" w14:textId="77777777" w:rsidR="00C74C65" w:rsidRPr="000A17BA" w:rsidRDefault="00C74C65" w:rsidP="00415177">
                            <w:pPr>
                              <w:rPr>
                                <w:rFonts w:cs="Courier New"/>
                                <w:sz w:val="18"/>
                                <w:szCs w:val="18"/>
                              </w:rPr>
                            </w:pPr>
                            <w:r w:rsidRPr="000A17BA">
                              <w:rPr>
                                <w:rFonts w:cs="Courier New"/>
                                <w:sz w:val="18"/>
                                <w:szCs w:val="18"/>
                              </w:rPr>
                              <w:t xml:space="preserve"> </w:t>
                            </w:r>
                            <w:r>
                              <w:rPr>
                                <w:rFonts w:cs="Courier New"/>
                                <w:sz w:val="18"/>
                                <w:szCs w:val="18"/>
                              </w:rPr>
                              <w:t>$</w:t>
                            </w:r>
                            <w:r w:rsidRPr="000A17BA">
                              <w:rPr>
                                <w:rFonts w:cs="Courier New"/>
                                <w:sz w:val="18"/>
                                <w:szCs w:val="18"/>
                              </w:rPr>
                              <w:t xml:space="preserve"> </w:t>
                            </w:r>
                          </w:p>
                          <w:p w14:paraId="51B740AD" w14:textId="77777777" w:rsidR="00C74C65" w:rsidRPr="00B1507D"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1" o:spid="_x0000_s1069"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" fillcolor="#d8d8d8 [2732]" stroked="f">
                <v:path arrowok="t"/>
                <v:textbox>
                  <w:txbxContent>
                    <w:p w14:paraId="620EF176" w14:textId="3D2B2812" w:rsidR="00C74C65" w:rsidRPr="000A17BA" w:rsidRDefault="00C74C65" w:rsidP="00415177">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/dbSNP/137/00-All_GRCh37.tsv.bgz | bior_pretty_print -r 17</w:t>
                      </w:r>
                    </w:p>
                    <w:p w14:paraId="72523147" w14:textId="77777777" w:rsidR="00C74C65" w:rsidRPr="000A17BA" w:rsidRDefault="00C74C65" w:rsidP="00415177">
                      <w:pPr>
                        <w:rPr>
                          <w:rFonts w:cs="Courier New"/>
                          <w:sz w:val="18"/>
                          <w:szCs w:val="18"/>
                        </w:rPr>
                      </w:pPr>
                      <w:r w:rsidRPr="000A17BA">
                        <w:rPr>
                          <w:rFonts w:cs="Courier New"/>
                          <w:sz w:val="18"/>
                          <w:szCs w:val="18"/>
                        </w:rPr>
                        <w:t>#   COLUMN NAME      COLUMN VALUE</w:t>
                      </w:r>
                    </w:p>
                    <w:p w14:paraId="563962D5" w14:textId="77777777" w:rsidR="00C74C65" w:rsidRPr="000A17BA" w:rsidRDefault="00C74C65" w:rsidP="00415177">
                      <w:pPr>
                        <w:rPr>
                          <w:rFonts w:cs="Courier New"/>
                          <w:sz w:val="18"/>
                          <w:szCs w:val="18"/>
                        </w:rPr>
                      </w:pPr>
                      <w:r w:rsidRPr="000A17BA">
                        <w:rPr>
                          <w:rFonts w:cs="Courier New"/>
                          <w:sz w:val="18"/>
                          <w:szCs w:val="18"/>
                        </w:rPr>
                        <w:t>-   -----------      ------------</w:t>
                      </w:r>
                    </w:p>
                    <w:p w14:paraId="729170E6" w14:textId="77777777" w:rsidR="00C74C65" w:rsidRPr="000A17BA" w:rsidRDefault="00C74C65" w:rsidP="00415177">
                      <w:pPr>
                        <w:rPr>
                          <w:rFonts w:cs="Courier New"/>
                          <w:sz w:val="18"/>
                          <w:szCs w:val="18"/>
                        </w:rPr>
                      </w:pPr>
                      <w:r w:rsidRPr="000A17BA">
                        <w:rPr>
                          <w:rFonts w:cs="Courier New"/>
                          <w:sz w:val="18"/>
                          <w:szCs w:val="18"/>
                        </w:rPr>
                        <w:t>1   CHROM            21</w:t>
                      </w:r>
                    </w:p>
                    <w:p w14:paraId="50A51A7E" w14:textId="77777777" w:rsidR="00C74C65" w:rsidRPr="000A17BA" w:rsidRDefault="00C74C65" w:rsidP="00415177">
                      <w:pPr>
                        <w:rPr>
                          <w:rFonts w:cs="Courier New"/>
                          <w:sz w:val="18"/>
                          <w:szCs w:val="18"/>
                        </w:rPr>
                      </w:pPr>
                      <w:r w:rsidRPr="000A17BA">
                        <w:rPr>
                          <w:rFonts w:cs="Courier New"/>
                          <w:sz w:val="18"/>
                          <w:szCs w:val="18"/>
                        </w:rPr>
                        <w:t>2   POS              26965148</w:t>
                      </w:r>
                    </w:p>
                    <w:p w14:paraId="68F64630" w14:textId="77777777" w:rsidR="00C74C65" w:rsidRPr="000A17BA" w:rsidRDefault="00C74C65" w:rsidP="00415177">
                      <w:pPr>
                        <w:rPr>
                          <w:rFonts w:cs="Courier New"/>
                          <w:sz w:val="18"/>
                          <w:szCs w:val="18"/>
                        </w:rPr>
                      </w:pPr>
                      <w:r w:rsidRPr="000A17BA">
                        <w:rPr>
                          <w:rFonts w:cs="Courier New"/>
                          <w:sz w:val="18"/>
                          <w:szCs w:val="18"/>
                        </w:rPr>
                        <w:t>3   ID               rs1135638</w:t>
                      </w:r>
                    </w:p>
                    <w:p w14:paraId="4AEF874A" w14:textId="77777777" w:rsidR="00C74C65" w:rsidRPr="000A17BA" w:rsidRDefault="00C74C65" w:rsidP="00415177">
                      <w:pPr>
                        <w:rPr>
                          <w:rFonts w:cs="Courier New"/>
                          <w:sz w:val="18"/>
                          <w:szCs w:val="18"/>
                        </w:rPr>
                      </w:pPr>
                      <w:r w:rsidRPr="000A17BA">
                        <w:rPr>
                          <w:rFonts w:cs="Courier New"/>
                          <w:sz w:val="18"/>
                          <w:szCs w:val="18"/>
                        </w:rPr>
                        <w:t>4   REF              G</w:t>
                      </w:r>
                    </w:p>
                    <w:p w14:paraId="6225F247" w14:textId="77777777" w:rsidR="00C74C65" w:rsidRPr="000A17BA" w:rsidRDefault="00C74C65" w:rsidP="00415177">
                      <w:pPr>
                        <w:rPr>
                          <w:rFonts w:cs="Courier New"/>
                          <w:sz w:val="18"/>
                          <w:szCs w:val="18"/>
                        </w:rPr>
                      </w:pPr>
                      <w:r w:rsidRPr="000A17BA">
                        <w:rPr>
                          <w:rFonts w:cs="Courier New"/>
                          <w:sz w:val="18"/>
                          <w:szCs w:val="18"/>
                        </w:rPr>
                        <w:t>5   ALT              A</w:t>
                      </w:r>
                    </w:p>
                    <w:p w14:paraId="64CC8A2C" w14:textId="77777777" w:rsidR="00C74C65" w:rsidRPr="000A17BA" w:rsidRDefault="00C74C65" w:rsidP="00415177">
                      <w:pPr>
                        <w:rPr>
                          <w:rFonts w:cs="Courier New"/>
                          <w:sz w:val="18"/>
                          <w:szCs w:val="18"/>
                        </w:rPr>
                      </w:pPr>
                      <w:r w:rsidRPr="000A17BA">
                        <w:rPr>
                          <w:rFonts w:cs="Courier New"/>
                          <w:sz w:val="18"/>
                          <w:szCs w:val="18"/>
                        </w:rPr>
                        <w:t>6   QUAL             .</w:t>
                      </w:r>
                    </w:p>
                    <w:p w14:paraId="15DDA7E8" w14:textId="77777777" w:rsidR="00C74C65" w:rsidRPr="000A17BA" w:rsidRDefault="00C74C65" w:rsidP="00415177">
                      <w:pPr>
                        <w:rPr>
                          <w:rFonts w:cs="Courier New"/>
                          <w:sz w:val="18"/>
                          <w:szCs w:val="18"/>
                        </w:rPr>
                      </w:pPr>
                      <w:r w:rsidRPr="000A17BA">
                        <w:rPr>
                          <w:rFonts w:cs="Courier New"/>
                          <w:sz w:val="18"/>
                          <w:szCs w:val="18"/>
                        </w:rPr>
                        <w:t>7   FILTER           .</w:t>
                      </w:r>
                    </w:p>
                    <w:p w14:paraId="737F34A9" w14:textId="77777777" w:rsidR="00C74C65" w:rsidRPr="000A17BA" w:rsidRDefault="00C74C65" w:rsidP="00415177">
                      <w:pPr>
                        <w:rPr>
                          <w:rFonts w:cs="Courier New"/>
                          <w:sz w:val="18"/>
                          <w:szCs w:val="18"/>
                        </w:rPr>
                      </w:pPr>
                      <w:r w:rsidRPr="000A17BA">
                        <w:rPr>
                          <w:rFonts w:cs="Courier New"/>
                          <w:sz w:val="18"/>
                          <w:szCs w:val="18"/>
                        </w:rPr>
                        <w:t>8   INFO             .</w:t>
                      </w:r>
                    </w:p>
                    <w:p w14:paraId="72143F3D" w14:textId="77777777" w:rsidR="00C74C65" w:rsidRPr="000A17BA" w:rsidRDefault="00C74C65" w:rsidP="00415177">
                      <w:pPr>
                        <w:rPr>
                          <w:rFonts w:cs="Courier New"/>
                          <w:sz w:val="18"/>
                          <w:szCs w:val="18"/>
                        </w:rPr>
                      </w:pPr>
                      <w:r w:rsidRPr="000A17BA">
                        <w:rPr>
                          <w:rFonts w:cs="Courier New"/>
                          <w:sz w:val="18"/>
                          <w:szCs w:val="18"/>
                        </w:rPr>
                        <w:t>9   VCF2VariantPipe  {</w:t>
                      </w:r>
                    </w:p>
                    <w:p w14:paraId="0DCAED24"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3CF839CC"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19CE1809"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127CCB58" w14:textId="77777777" w:rsidR="00C74C65" w:rsidRPr="000A17BA" w:rsidRDefault="00C74C65" w:rsidP="00415177">
                      <w:pPr>
                        <w:rPr>
                          <w:rFonts w:cs="Courier New"/>
                          <w:sz w:val="18"/>
                          <w:szCs w:val="18"/>
                        </w:rPr>
                      </w:pPr>
                      <w:r w:rsidRPr="000A17BA">
                        <w:rPr>
                          <w:rFonts w:cs="Courier New"/>
                          <w:sz w:val="18"/>
                          <w:szCs w:val="18"/>
                        </w:rPr>
                        <w:t xml:space="preserve">                       "REF": "G",</w:t>
                      </w:r>
                    </w:p>
                    <w:p w14:paraId="589199AD" w14:textId="77777777" w:rsidR="00C74C65" w:rsidRPr="000A17BA" w:rsidRDefault="00C74C65" w:rsidP="00415177">
                      <w:pPr>
                        <w:rPr>
                          <w:rFonts w:cs="Courier New"/>
                          <w:sz w:val="18"/>
                          <w:szCs w:val="18"/>
                        </w:rPr>
                      </w:pPr>
                      <w:r w:rsidRPr="000A17BA">
                        <w:rPr>
                          <w:rFonts w:cs="Courier New"/>
                          <w:sz w:val="18"/>
                          <w:szCs w:val="18"/>
                        </w:rPr>
                        <w:t xml:space="preserve">                       "ALT": "A",</w:t>
                      </w:r>
                    </w:p>
                    <w:p w14:paraId="64C17037" w14:textId="77777777" w:rsidR="00C74C65" w:rsidRPr="000A17BA" w:rsidRDefault="00C74C65" w:rsidP="00415177">
                      <w:pPr>
                        <w:rPr>
                          <w:rFonts w:cs="Courier New"/>
                          <w:sz w:val="18"/>
                          <w:szCs w:val="18"/>
                        </w:rPr>
                      </w:pPr>
                      <w:r w:rsidRPr="000A17BA">
                        <w:rPr>
                          <w:rFonts w:cs="Courier New"/>
                          <w:sz w:val="18"/>
                          <w:szCs w:val="18"/>
                        </w:rPr>
                        <w:t xml:space="preserve">                       "QUAL": ".",</w:t>
                      </w:r>
                    </w:p>
                    <w:p w14:paraId="6BFADD2C"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1203D01B" w14:textId="77777777" w:rsidR="00C74C65" w:rsidRPr="000A17BA" w:rsidRDefault="00C74C65" w:rsidP="00415177">
                      <w:pPr>
                        <w:rPr>
                          <w:rFonts w:cs="Courier New"/>
                          <w:sz w:val="18"/>
                          <w:szCs w:val="18"/>
                        </w:rPr>
                      </w:pPr>
                      <w:r w:rsidRPr="000A17BA">
                        <w:rPr>
                          <w:rFonts w:cs="Courier New"/>
                          <w:sz w:val="18"/>
                          <w:szCs w:val="18"/>
                        </w:rPr>
                        <w:t xml:space="preserve">                       "INFO": {</w:t>
                      </w:r>
                    </w:p>
                    <w:p w14:paraId="37535DAC" w14:textId="77777777" w:rsidR="00C74C65" w:rsidRPr="000A17BA" w:rsidRDefault="00C74C65" w:rsidP="00415177">
                      <w:pPr>
                        <w:rPr>
                          <w:rFonts w:cs="Courier New"/>
                          <w:sz w:val="18"/>
                          <w:szCs w:val="18"/>
                        </w:rPr>
                      </w:pPr>
                      <w:r w:rsidRPr="000A17BA">
                        <w:rPr>
                          <w:rFonts w:cs="Courier New"/>
                          <w:sz w:val="18"/>
                          <w:szCs w:val="18"/>
                        </w:rPr>
                        <w:t xml:space="preserve">                         ".": true</w:t>
                      </w:r>
                    </w:p>
                    <w:p w14:paraId="143D5C5D" w14:textId="77777777" w:rsidR="00C74C65" w:rsidRPr="000A17BA" w:rsidRDefault="00C74C65" w:rsidP="00415177">
                      <w:pPr>
                        <w:rPr>
                          <w:rFonts w:cs="Courier New"/>
                          <w:sz w:val="18"/>
                          <w:szCs w:val="18"/>
                        </w:rPr>
                      </w:pPr>
                      <w:r w:rsidRPr="000A17BA">
                        <w:rPr>
                          <w:rFonts w:cs="Courier New"/>
                          <w:sz w:val="18"/>
                          <w:szCs w:val="18"/>
                        </w:rPr>
                        <w:t xml:space="preserve">                       },</w:t>
                      </w:r>
                    </w:p>
                    <w:p w14:paraId="110D1D33"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3F25F6F5"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2E7FEF25"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7D06259F"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6FDE3407"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3A7EE6B5" w14:textId="77777777" w:rsidR="00C74C65" w:rsidRPr="000A17BA" w:rsidRDefault="00C74C65" w:rsidP="00415177">
                      <w:pPr>
                        <w:rPr>
                          <w:rFonts w:cs="Courier New"/>
                          <w:sz w:val="18"/>
                          <w:szCs w:val="18"/>
                        </w:rPr>
                      </w:pPr>
                      <w:r w:rsidRPr="000A17BA">
                        <w:rPr>
                          <w:rFonts w:cs="Courier New"/>
                          <w:sz w:val="18"/>
                          <w:szCs w:val="18"/>
                        </w:rPr>
                        <w:t xml:space="preserve">                         "A"</w:t>
                      </w:r>
                    </w:p>
                    <w:p w14:paraId="31657277" w14:textId="77777777" w:rsidR="00C74C65" w:rsidRPr="000A17BA" w:rsidRDefault="00C74C65" w:rsidP="00415177">
                      <w:pPr>
                        <w:rPr>
                          <w:rFonts w:cs="Courier New"/>
                          <w:sz w:val="18"/>
                          <w:szCs w:val="18"/>
                        </w:rPr>
                      </w:pPr>
                      <w:r w:rsidRPr="000A17BA">
                        <w:rPr>
                          <w:rFonts w:cs="Courier New"/>
                          <w:sz w:val="18"/>
                          <w:szCs w:val="18"/>
                        </w:rPr>
                        <w:t xml:space="preserve">                       ],</w:t>
                      </w:r>
                    </w:p>
                    <w:p w14:paraId="1BE5085D"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3C7E960D"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5F4F4863" w14:textId="77777777" w:rsidR="00C74C65" w:rsidRPr="000A17BA" w:rsidRDefault="00C74C65" w:rsidP="00415177">
                      <w:pPr>
                        <w:rPr>
                          <w:rFonts w:cs="Courier New"/>
                          <w:sz w:val="18"/>
                          <w:szCs w:val="18"/>
                        </w:rPr>
                      </w:pPr>
                      <w:r w:rsidRPr="000A17BA">
                        <w:rPr>
                          <w:rFonts w:cs="Courier New"/>
                          <w:sz w:val="18"/>
                          <w:szCs w:val="18"/>
                        </w:rPr>
                        <w:t xml:space="preserve">                     }</w:t>
                      </w:r>
                    </w:p>
                    <w:p w14:paraId="7F98EBBB" w14:textId="77777777" w:rsidR="00C74C65" w:rsidRPr="000A17BA" w:rsidRDefault="00C74C65" w:rsidP="00415177">
                      <w:pPr>
                        <w:rPr>
                          <w:rFonts w:cs="Courier New"/>
                          <w:sz w:val="18"/>
                          <w:szCs w:val="18"/>
                        </w:rPr>
                      </w:pPr>
                      <w:r w:rsidRPr="000A17BA">
                        <w:rPr>
                          <w:rFonts w:cs="Courier New"/>
                          <w:sz w:val="18"/>
                          <w:szCs w:val="18"/>
                        </w:rPr>
                        <w:t>10  SameVariantPipe  {</w:t>
                      </w:r>
                    </w:p>
                    <w:p w14:paraId="2898691C"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7A051A87"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30D7B890"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5ED0282E" w14:textId="77777777" w:rsidR="00C74C65" w:rsidRPr="000A17BA" w:rsidRDefault="00C74C65" w:rsidP="00415177">
                      <w:pPr>
                        <w:rPr>
                          <w:rFonts w:cs="Courier New"/>
                          <w:sz w:val="18"/>
                          <w:szCs w:val="18"/>
                        </w:rPr>
                      </w:pPr>
                      <w:r w:rsidRPr="000A17BA">
                        <w:rPr>
                          <w:rFonts w:cs="Courier New"/>
                          <w:sz w:val="18"/>
                          <w:szCs w:val="18"/>
                        </w:rPr>
                        <w:t xml:space="preserve">                       "REF": "G",</w:t>
                      </w:r>
                    </w:p>
                    <w:p w14:paraId="72A24B91" w14:textId="77777777" w:rsidR="00C74C65" w:rsidRPr="000A17BA" w:rsidRDefault="00C74C65" w:rsidP="00415177">
                      <w:pPr>
                        <w:rPr>
                          <w:rFonts w:cs="Courier New"/>
                          <w:sz w:val="18"/>
                          <w:szCs w:val="18"/>
                        </w:rPr>
                      </w:pPr>
                      <w:r w:rsidRPr="000A17BA">
                        <w:rPr>
                          <w:rFonts w:cs="Courier New"/>
                          <w:sz w:val="18"/>
                          <w:szCs w:val="18"/>
                        </w:rPr>
                        <w:t xml:space="preserve">                       "ALT": "A",</w:t>
                      </w:r>
                    </w:p>
                    <w:p w14:paraId="5739F83B" w14:textId="77777777" w:rsidR="00C74C65" w:rsidRPr="000A17BA" w:rsidRDefault="00C74C65" w:rsidP="00415177">
                      <w:pPr>
                        <w:rPr>
                          <w:rFonts w:cs="Courier New"/>
                          <w:sz w:val="18"/>
                          <w:szCs w:val="18"/>
                        </w:rPr>
                      </w:pPr>
                      <w:r w:rsidRPr="000A17BA">
                        <w:rPr>
                          <w:rFonts w:cs="Courier New"/>
                          <w:sz w:val="18"/>
                          <w:szCs w:val="18"/>
                        </w:rPr>
                        <w:t xml:space="preserve">                       "QUAL": ".",</w:t>
                      </w:r>
                    </w:p>
                    <w:p w14:paraId="65F4C154"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79A9A1CF" w14:textId="77777777" w:rsidR="00C74C65" w:rsidRPr="000A17BA" w:rsidRDefault="00C74C65" w:rsidP="00415177">
                      <w:pPr>
                        <w:rPr>
                          <w:rFonts w:cs="Courier New"/>
                          <w:sz w:val="18"/>
                          <w:szCs w:val="18"/>
                        </w:rPr>
                      </w:pPr>
                      <w:r w:rsidRPr="000A17BA">
                        <w:rPr>
                          <w:rFonts w:cs="Courier New"/>
                          <w:sz w:val="18"/>
                          <w:szCs w:val="18"/>
                        </w:rPr>
                        <w:t xml:space="preserve">                       "INFO": {</w:t>
                      </w:r>
                    </w:p>
                    <w:p w14:paraId="7BB16A6C" w14:textId="77777777" w:rsidR="00C74C65" w:rsidRPr="000A17BA" w:rsidRDefault="00C74C65" w:rsidP="00415177">
                      <w:pPr>
                        <w:rPr>
                          <w:rFonts w:cs="Courier New"/>
                          <w:sz w:val="18"/>
                          <w:szCs w:val="18"/>
                        </w:rPr>
                      </w:pPr>
                      <w:r w:rsidRPr="000A17BA">
                        <w:rPr>
                          <w:rFonts w:cs="Courier New"/>
                          <w:sz w:val="18"/>
                          <w:szCs w:val="18"/>
                        </w:rPr>
                        <w:t xml:space="preserve">                         "RSPOS": 26965148,</w:t>
                      </w:r>
                    </w:p>
                    <w:p w14:paraId="604CA48C" w14:textId="77777777" w:rsidR="00C74C65" w:rsidRPr="000A17BA" w:rsidRDefault="00C74C65" w:rsidP="00415177">
                      <w:pPr>
                        <w:rPr>
                          <w:rFonts w:cs="Courier New"/>
                          <w:sz w:val="18"/>
                          <w:szCs w:val="18"/>
                        </w:rPr>
                      </w:pPr>
                      <w:r w:rsidRPr="000A17BA">
                        <w:rPr>
                          <w:rFonts w:cs="Courier New"/>
                          <w:sz w:val="18"/>
                          <w:szCs w:val="18"/>
                        </w:rPr>
                        <w:t xml:space="preserve">                         "RV": true,</w:t>
                      </w:r>
                    </w:p>
                    <w:p w14:paraId="77517DAD" w14:textId="77777777" w:rsidR="00C74C65" w:rsidRPr="000A17BA" w:rsidRDefault="00C74C65" w:rsidP="00415177">
                      <w:pPr>
                        <w:rPr>
                          <w:rFonts w:cs="Courier New"/>
                          <w:sz w:val="18"/>
                          <w:szCs w:val="18"/>
                        </w:rPr>
                      </w:pPr>
                      <w:r w:rsidRPr="000A17BA">
                        <w:rPr>
                          <w:rFonts w:cs="Courier New"/>
                          <w:sz w:val="18"/>
                          <w:szCs w:val="18"/>
                        </w:rPr>
                        <w:t xml:space="preserve">                         "GMAF": 0.2395,</w:t>
                      </w:r>
                    </w:p>
                    <w:p w14:paraId="0C4F487E" w14:textId="77777777" w:rsidR="00C74C65" w:rsidRPr="000A17BA" w:rsidRDefault="00C74C65" w:rsidP="00415177">
                      <w:pPr>
                        <w:rPr>
                          <w:rFonts w:cs="Courier New"/>
                          <w:sz w:val="18"/>
                          <w:szCs w:val="18"/>
                        </w:rPr>
                      </w:pPr>
                      <w:r w:rsidRPr="000A17BA">
                        <w:rPr>
                          <w:rFonts w:cs="Courier New"/>
                          <w:sz w:val="18"/>
                          <w:szCs w:val="18"/>
                        </w:rPr>
                        <w:t xml:space="preserve">                         "dbSNPBuildID": 86,</w:t>
                      </w:r>
                    </w:p>
                    <w:p w14:paraId="589CB9F3" w14:textId="77777777" w:rsidR="00C74C65" w:rsidRPr="000A17BA" w:rsidRDefault="00C74C65" w:rsidP="00415177">
                      <w:pPr>
                        <w:rPr>
                          <w:rFonts w:cs="Courier New"/>
                          <w:sz w:val="18"/>
                          <w:szCs w:val="18"/>
                        </w:rPr>
                      </w:pPr>
                      <w:r w:rsidRPr="000A17BA">
                        <w:rPr>
                          <w:rFonts w:cs="Courier New"/>
                          <w:sz w:val="18"/>
                          <w:szCs w:val="18"/>
                        </w:rPr>
                        <w:t xml:space="preserve">                         "SSR": 0,</w:t>
                      </w:r>
                    </w:p>
                    <w:p w14:paraId="0F96979E" w14:textId="77777777" w:rsidR="00C74C65" w:rsidRPr="000A17BA" w:rsidRDefault="00C74C65" w:rsidP="00415177">
                      <w:pPr>
                        <w:rPr>
                          <w:rFonts w:cs="Courier New"/>
                          <w:sz w:val="18"/>
                          <w:szCs w:val="18"/>
                        </w:rPr>
                      </w:pPr>
                      <w:r w:rsidRPr="000A17BA">
                        <w:rPr>
                          <w:rFonts w:cs="Courier New"/>
                          <w:sz w:val="18"/>
                          <w:szCs w:val="18"/>
                        </w:rPr>
                        <w:t xml:space="preserve">                         "SAO": 0,</w:t>
                      </w:r>
                    </w:p>
                    <w:p w14:paraId="1F4330F0" w14:textId="77777777" w:rsidR="00C74C65" w:rsidRPr="000A17BA" w:rsidRDefault="00C74C65" w:rsidP="00415177">
                      <w:pPr>
                        <w:rPr>
                          <w:rFonts w:cs="Courier New"/>
                          <w:sz w:val="18"/>
                          <w:szCs w:val="18"/>
                        </w:rPr>
                      </w:pPr>
                      <w:r w:rsidRPr="000A17BA">
                        <w:rPr>
                          <w:rFonts w:cs="Courier New"/>
                          <w:sz w:val="18"/>
                          <w:szCs w:val="18"/>
                        </w:rPr>
                        <w:t xml:space="preserve">                         "VP": "05030000030507051f000100",</w:t>
                      </w:r>
                    </w:p>
                    <w:p w14:paraId="6FB924ED" w14:textId="77777777" w:rsidR="00C74C65" w:rsidRPr="000A17BA" w:rsidRDefault="00C74C65" w:rsidP="00415177">
                      <w:pPr>
                        <w:rPr>
                          <w:rFonts w:cs="Courier New"/>
                          <w:sz w:val="18"/>
                          <w:szCs w:val="18"/>
                        </w:rPr>
                      </w:pPr>
                      <w:r w:rsidRPr="000A17BA">
                        <w:rPr>
                          <w:rFonts w:cs="Courier New"/>
                          <w:sz w:val="18"/>
                          <w:szCs w:val="18"/>
                        </w:rPr>
                        <w:t xml:space="preserve">                         "GENEINFO": "MRPL39:54148",</w:t>
                      </w:r>
                    </w:p>
                    <w:p w14:paraId="2CCA8BB7" w14:textId="77777777" w:rsidR="00C74C65" w:rsidRPr="000A17BA" w:rsidRDefault="00C74C65" w:rsidP="00415177">
                      <w:pPr>
                        <w:rPr>
                          <w:rFonts w:cs="Courier New"/>
                          <w:sz w:val="18"/>
                          <w:szCs w:val="18"/>
                        </w:rPr>
                      </w:pPr>
                      <w:r w:rsidRPr="000A17BA">
                        <w:rPr>
                          <w:rFonts w:cs="Courier New"/>
                          <w:sz w:val="18"/>
                          <w:szCs w:val="18"/>
                        </w:rPr>
                        <w:t xml:space="preserve">                         "WGT": 1,</w:t>
                      </w:r>
                    </w:p>
                    <w:p w14:paraId="715EA972" w14:textId="77777777" w:rsidR="00C74C65" w:rsidRPr="000A17BA" w:rsidRDefault="00C74C65" w:rsidP="00415177">
                      <w:pPr>
                        <w:rPr>
                          <w:rFonts w:cs="Courier New"/>
                          <w:sz w:val="18"/>
                          <w:szCs w:val="18"/>
                        </w:rPr>
                      </w:pPr>
                      <w:r w:rsidRPr="000A17BA">
                        <w:rPr>
                          <w:rFonts w:cs="Courier New"/>
                          <w:sz w:val="18"/>
                          <w:szCs w:val="18"/>
                        </w:rPr>
                        <w:t xml:space="preserve">                         "VC": "SNV",</w:t>
                      </w:r>
                    </w:p>
                    <w:p w14:paraId="57975C92" w14:textId="77777777" w:rsidR="00C74C65" w:rsidRPr="000A17BA" w:rsidRDefault="00C74C65" w:rsidP="00415177">
                      <w:pPr>
                        <w:rPr>
                          <w:rFonts w:cs="Courier New"/>
                          <w:sz w:val="18"/>
                          <w:szCs w:val="18"/>
                        </w:rPr>
                      </w:pPr>
                      <w:r w:rsidRPr="000A17BA">
                        <w:rPr>
                          <w:rFonts w:cs="Courier New"/>
                          <w:sz w:val="18"/>
                          <w:szCs w:val="18"/>
                        </w:rPr>
                        <w:t xml:space="preserve">                         "S3D": true,</w:t>
                      </w:r>
                    </w:p>
                    <w:p w14:paraId="64C72514" w14:textId="77777777" w:rsidR="00C74C65" w:rsidRPr="000A17BA" w:rsidRDefault="00C74C65" w:rsidP="00415177">
                      <w:pPr>
                        <w:rPr>
                          <w:rFonts w:cs="Courier New"/>
                          <w:sz w:val="18"/>
                          <w:szCs w:val="18"/>
                        </w:rPr>
                      </w:pPr>
                      <w:r w:rsidRPr="000A17BA">
                        <w:rPr>
                          <w:rFonts w:cs="Courier New"/>
                          <w:sz w:val="18"/>
                          <w:szCs w:val="18"/>
                        </w:rPr>
                        <w:t xml:space="preserve">                         "SLO": true,</w:t>
                      </w:r>
                    </w:p>
                    <w:p w14:paraId="46E65A84" w14:textId="77777777" w:rsidR="00C74C65" w:rsidRPr="000A17BA" w:rsidRDefault="00C74C65" w:rsidP="00415177">
                      <w:pPr>
                        <w:rPr>
                          <w:rFonts w:cs="Courier New"/>
                          <w:sz w:val="18"/>
                          <w:szCs w:val="18"/>
                        </w:rPr>
                      </w:pPr>
                      <w:r w:rsidRPr="000A17BA">
                        <w:rPr>
                          <w:rFonts w:cs="Courier New"/>
                          <w:sz w:val="18"/>
                          <w:szCs w:val="18"/>
                        </w:rPr>
                        <w:t xml:space="preserve">                         "REF": true,</w:t>
                      </w:r>
                    </w:p>
                    <w:p w14:paraId="0E2B4329" w14:textId="77777777" w:rsidR="00C74C65" w:rsidRPr="000A17BA" w:rsidRDefault="00C74C65" w:rsidP="00415177">
                      <w:pPr>
                        <w:rPr>
                          <w:rFonts w:cs="Courier New"/>
                          <w:sz w:val="18"/>
                          <w:szCs w:val="18"/>
                        </w:rPr>
                      </w:pPr>
                      <w:r w:rsidRPr="000A17BA">
                        <w:rPr>
                          <w:rFonts w:cs="Courier New"/>
                          <w:sz w:val="18"/>
                          <w:szCs w:val="18"/>
                        </w:rPr>
                        <w:t xml:space="preserve">                         "SYN": true,</w:t>
                      </w:r>
                    </w:p>
                    <w:p w14:paraId="2CBC4121" w14:textId="77777777" w:rsidR="00C74C65" w:rsidRPr="000A17BA" w:rsidRDefault="00C74C65" w:rsidP="00415177">
                      <w:pPr>
                        <w:rPr>
                          <w:rFonts w:cs="Courier New"/>
                          <w:sz w:val="18"/>
                          <w:szCs w:val="18"/>
                        </w:rPr>
                      </w:pPr>
                      <w:r w:rsidRPr="000A17BA">
                        <w:rPr>
                          <w:rFonts w:cs="Courier New"/>
                          <w:sz w:val="18"/>
                          <w:szCs w:val="18"/>
                        </w:rPr>
                        <w:t xml:space="preserve">                         "ASP": true,</w:t>
                      </w:r>
                    </w:p>
                    <w:p w14:paraId="4D1B6288" w14:textId="77777777" w:rsidR="00C74C65" w:rsidRPr="000A17BA" w:rsidRDefault="00C74C65" w:rsidP="00415177">
                      <w:pPr>
                        <w:rPr>
                          <w:rFonts w:cs="Courier New"/>
                          <w:sz w:val="18"/>
                          <w:szCs w:val="18"/>
                        </w:rPr>
                      </w:pPr>
                      <w:r w:rsidRPr="000A17BA">
                        <w:rPr>
                          <w:rFonts w:cs="Courier New"/>
                          <w:sz w:val="18"/>
                          <w:szCs w:val="18"/>
                        </w:rPr>
                        <w:t xml:space="preserve">                         "VLD": true,</w:t>
                      </w:r>
                    </w:p>
                    <w:p w14:paraId="2E9FE98D" w14:textId="77777777" w:rsidR="00C74C65" w:rsidRPr="000A17BA" w:rsidRDefault="00C74C65" w:rsidP="00415177">
                      <w:pPr>
                        <w:rPr>
                          <w:rFonts w:cs="Courier New"/>
                          <w:sz w:val="18"/>
                          <w:szCs w:val="18"/>
                        </w:rPr>
                      </w:pPr>
                      <w:r w:rsidRPr="000A17BA">
                        <w:rPr>
                          <w:rFonts w:cs="Courier New"/>
                          <w:sz w:val="18"/>
                          <w:szCs w:val="18"/>
                        </w:rPr>
                        <w:t xml:space="preserve">                         "G5A": true,</w:t>
                      </w:r>
                    </w:p>
                    <w:p w14:paraId="47CFA083" w14:textId="77777777" w:rsidR="00C74C65" w:rsidRPr="000A17BA" w:rsidRDefault="00C74C65" w:rsidP="00415177">
                      <w:pPr>
                        <w:rPr>
                          <w:rFonts w:cs="Courier New"/>
                          <w:sz w:val="18"/>
                          <w:szCs w:val="18"/>
                        </w:rPr>
                      </w:pPr>
                      <w:r w:rsidRPr="000A17BA">
                        <w:rPr>
                          <w:rFonts w:cs="Courier New"/>
                          <w:sz w:val="18"/>
                          <w:szCs w:val="18"/>
                        </w:rPr>
                        <w:t xml:space="preserve">                         "G5": true,</w:t>
                      </w:r>
                    </w:p>
                    <w:p w14:paraId="034D96B6" w14:textId="77777777" w:rsidR="00C74C65" w:rsidRPr="000A17BA" w:rsidRDefault="00C74C65" w:rsidP="00415177">
                      <w:pPr>
                        <w:rPr>
                          <w:rFonts w:cs="Courier New"/>
                          <w:sz w:val="18"/>
                          <w:szCs w:val="18"/>
                        </w:rPr>
                      </w:pPr>
                      <w:r w:rsidRPr="000A17BA">
                        <w:rPr>
                          <w:rFonts w:cs="Courier New"/>
                          <w:sz w:val="18"/>
                          <w:szCs w:val="18"/>
                        </w:rPr>
                        <w:t xml:space="preserve">                         "HD": true,</w:t>
                      </w:r>
                    </w:p>
                    <w:p w14:paraId="529B84C8" w14:textId="77777777" w:rsidR="00C74C65" w:rsidRPr="000A17BA" w:rsidRDefault="00C74C65" w:rsidP="00415177">
                      <w:pPr>
                        <w:rPr>
                          <w:rFonts w:cs="Courier New"/>
                          <w:sz w:val="18"/>
                          <w:szCs w:val="18"/>
                        </w:rPr>
                      </w:pPr>
                      <w:r w:rsidRPr="000A17BA">
                        <w:rPr>
                          <w:rFonts w:cs="Courier New"/>
                          <w:sz w:val="18"/>
                          <w:szCs w:val="18"/>
                        </w:rPr>
                        <w:t xml:space="preserve">                         "GNO": true,</w:t>
                      </w:r>
                    </w:p>
                    <w:p w14:paraId="3341BD22" w14:textId="77777777" w:rsidR="00C74C65" w:rsidRPr="000A17BA" w:rsidRDefault="00C74C65" w:rsidP="00415177">
                      <w:pPr>
                        <w:rPr>
                          <w:rFonts w:cs="Courier New"/>
                          <w:sz w:val="18"/>
                          <w:szCs w:val="18"/>
                        </w:rPr>
                      </w:pPr>
                      <w:r w:rsidRPr="000A17BA">
                        <w:rPr>
                          <w:rFonts w:cs="Courier New"/>
                          <w:sz w:val="18"/>
                          <w:szCs w:val="18"/>
                        </w:rPr>
                        <w:t xml:space="preserve">                         "KGPhase1": true,</w:t>
                      </w:r>
                    </w:p>
                    <w:p w14:paraId="7C018EF9" w14:textId="77777777" w:rsidR="00C74C65" w:rsidRPr="000A17BA" w:rsidRDefault="00C74C65" w:rsidP="00415177">
                      <w:pPr>
                        <w:rPr>
                          <w:rFonts w:cs="Courier New"/>
                          <w:sz w:val="18"/>
                          <w:szCs w:val="18"/>
                        </w:rPr>
                      </w:pPr>
                      <w:r w:rsidRPr="000A17BA">
                        <w:rPr>
                          <w:rFonts w:cs="Courier New"/>
                          <w:sz w:val="18"/>
                          <w:szCs w:val="18"/>
                        </w:rPr>
                        <w:t xml:space="preserve">                         "KGPilot123": true,</w:t>
                      </w:r>
                    </w:p>
                    <w:p w14:paraId="62D6ED8D" w14:textId="77777777" w:rsidR="00C74C65" w:rsidRPr="000A17BA" w:rsidRDefault="00C74C65" w:rsidP="00415177">
                      <w:pPr>
                        <w:rPr>
                          <w:rFonts w:cs="Courier New"/>
                          <w:sz w:val="18"/>
                          <w:szCs w:val="18"/>
                        </w:rPr>
                      </w:pPr>
                      <w:r w:rsidRPr="000A17BA">
                        <w:rPr>
                          <w:rFonts w:cs="Courier New"/>
                          <w:sz w:val="18"/>
                          <w:szCs w:val="18"/>
                        </w:rPr>
                        <w:t xml:space="preserve">                         "KGPROD": true,</w:t>
                      </w:r>
                    </w:p>
                    <w:p w14:paraId="6A64273E" w14:textId="77777777" w:rsidR="00C74C65" w:rsidRPr="000A17BA" w:rsidRDefault="00C74C65" w:rsidP="00415177">
                      <w:pPr>
                        <w:rPr>
                          <w:rFonts w:cs="Courier New"/>
                          <w:sz w:val="18"/>
                          <w:szCs w:val="18"/>
                        </w:rPr>
                      </w:pPr>
                      <w:r w:rsidRPr="000A17BA">
                        <w:rPr>
                          <w:rFonts w:cs="Courier New"/>
                          <w:sz w:val="18"/>
                          <w:szCs w:val="18"/>
                        </w:rPr>
                        <w:t xml:space="preserve">                         "OTHERKG": true,</w:t>
                      </w:r>
                    </w:p>
                    <w:p w14:paraId="1F425A61" w14:textId="77777777" w:rsidR="00C74C65" w:rsidRPr="000A17BA" w:rsidRDefault="00C74C65" w:rsidP="00415177">
                      <w:pPr>
                        <w:rPr>
                          <w:rFonts w:cs="Courier New"/>
                          <w:sz w:val="18"/>
                          <w:szCs w:val="18"/>
                        </w:rPr>
                      </w:pPr>
                      <w:r w:rsidRPr="000A17BA">
                        <w:rPr>
                          <w:rFonts w:cs="Courier New"/>
                          <w:sz w:val="18"/>
                          <w:szCs w:val="18"/>
                        </w:rPr>
                        <w:t xml:space="preserve">                         "PH3": true</w:t>
                      </w:r>
                    </w:p>
                    <w:p w14:paraId="4F920172" w14:textId="77777777" w:rsidR="00C74C65" w:rsidRPr="000A17BA" w:rsidRDefault="00C74C65" w:rsidP="00415177">
                      <w:pPr>
                        <w:rPr>
                          <w:rFonts w:cs="Courier New"/>
                          <w:sz w:val="18"/>
                          <w:szCs w:val="18"/>
                        </w:rPr>
                      </w:pPr>
                      <w:r w:rsidRPr="000A17BA">
                        <w:rPr>
                          <w:rFonts w:cs="Courier New"/>
                          <w:sz w:val="18"/>
                          <w:szCs w:val="18"/>
                        </w:rPr>
                        <w:t xml:space="preserve">                       },</w:t>
                      </w:r>
                    </w:p>
                    <w:p w14:paraId="2F4E53D2"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6AF27E39"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73E12FDD"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0F62580"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1E096EDA"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6AEE6261" w14:textId="77777777" w:rsidR="00C74C65" w:rsidRPr="000A17BA" w:rsidRDefault="00C74C65" w:rsidP="00415177">
                      <w:pPr>
                        <w:rPr>
                          <w:rFonts w:cs="Courier New"/>
                          <w:sz w:val="18"/>
                          <w:szCs w:val="18"/>
                        </w:rPr>
                      </w:pPr>
                      <w:r w:rsidRPr="000A17BA">
                        <w:rPr>
                          <w:rFonts w:cs="Courier New"/>
                          <w:sz w:val="18"/>
                          <w:szCs w:val="18"/>
                        </w:rPr>
                        <w:t xml:space="preserve">                         "A"</w:t>
                      </w:r>
                    </w:p>
                    <w:p w14:paraId="5641247D" w14:textId="77777777" w:rsidR="00C74C65" w:rsidRPr="000A17BA" w:rsidRDefault="00C74C65" w:rsidP="00415177">
                      <w:pPr>
                        <w:rPr>
                          <w:rFonts w:cs="Courier New"/>
                          <w:sz w:val="18"/>
                          <w:szCs w:val="18"/>
                        </w:rPr>
                      </w:pPr>
                      <w:r w:rsidRPr="000A17BA">
                        <w:rPr>
                          <w:rFonts w:cs="Courier New"/>
                          <w:sz w:val="18"/>
                          <w:szCs w:val="18"/>
                        </w:rPr>
                        <w:t xml:space="preserve">                       ],</w:t>
                      </w:r>
                    </w:p>
                    <w:p w14:paraId="1C21B5FD"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544F77EF"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07B9018A" w14:textId="77777777" w:rsidR="00C74C65" w:rsidRPr="000A17BA" w:rsidRDefault="00C74C65" w:rsidP="00415177">
                      <w:pPr>
                        <w:rPr>
                          <w:rFonts w:cs="Courier New"/>
                          <w:sz w:val="18"/>
                          <w:szCs w:val="18"/>
                        </w:rPr>
                      </w:pPr>
                      <w:r w:rsidRPr="000A17BA">
                        <w:rPr>
                          <w:rFonts w:cs="Courier New"/>
                          <w:sz w:val="18"/>
                          <w:szCs w:val="18"/>
                        </w:rPr>
                        <w:t xml:space="preserve">                     }</w:t>
                      </w:r>
                    </w:p>
                    <w:p w14:paraId="5F7CCC52" w14:textId="77777777" w:rsidR="00C74C65" w:rsidRPr="000A17BA" w:rsidRDefault="00C74C65" w:rsidP="00415177">
                      <w:pPr>
                        <w:rPr>
                          <w:rFonts w:cs="Courier New"/>
                          <w:sz w:val="18"/>
                          <w:szCs w:val="18"/>
                        </w:rPr>
                      </w:pPr>
                      <w:r w:rsidRPr="000A17BA">
                        <w:rPr>
                          <w:rFonts w:cs="Courier New"/>
                          <w:sz w:val="18"/>
                          <w:szCs w:val="18"/>
                        </w:rPr>
                        <w:t xml:space="preserve"> </w:t>
                      </w:r>
                      <w:r>
                        <w:rPr>
                          <w:rFonts w:cs="Courier New"/>
                          <w:sz w:val="18"/>
                          <w:szCs w:val="18"/>
                        </w:rPr>
                        <w:t>$</w:t>
                      </w:r>
                      <w:r w:rsidRPr="000A17BA">
                        <w:rPr>
                          <w:rFonts w:cs="Courier New"/>
                          <w:sz w:val="18"/>
                          <w:szCs w:val="18"/>
                        </w:rPr>
                        <w:t xml:space="preserve"> </w:t>
                      </w:r>
                    </w:p>
                    <w:p w14:paraId="51B740AD" w14:textId="77777777" w:rsidR="00C74C65" w:rsidRPr="00B1507D" w:rsidRDefault="00C74C65" w:rsidP="00281D47">
                      <w:pPr>
                        <w:rPr>
                          <w:rFonts w:ascii="Courier New" w:hAnsi="Courier New" w:cs="Courier New"/>
                          <w:color w:val="000000" w:themeColor="text1"/>
                          <w:sz w:val="18"/>
                          <w:szCs w:val="18"/>
                        </w:rPr>
                      </w:pPr>
                    </w:p>
                  </w:txbxContent>
                </v:textbox>
                <w10:anchorlock/>
              </v:shape>
            </w:pict>
          </mc:Fallback>
        </mc:AlternateContent>
      </w:r>
    </w:p>
    <w:p w14:paraId="34BAB628" w14:textId="77777777" w:rsidR="009743AA" w:rsidRDefault="009743AA" w:rsidP="009743AA">
      <w:pPr>
        <w:rPr>
          <w:rFonts w:cs="Courier New"/>
          <w:sz w:val="18"/>
          <w:szCs w:val="18"/>
        </w:rPr>
      </w:pPr>
    </w:p>
    <w:p w14:paraId="79EAFB63" w14:textId="77777777" w:rsidR="00281D47" w:rsidRDefault="00281D47" w:rsidP="009743AA">
      <w:pPr>
        <w:rPr>
          <w:rFonts w:cs="Courier New"/>
          <w:sz w:val="18"/>
          <w:szCs w:val="18"/>
        </w:rPr>
      </w:pPr>
    </w:p>
    <w:p w14:paraId="46BB0385" w14:textId="6116C7AF" w:rsidR="00281D47" w:rsidRPr="000A17BA" w:rsidRDefault="00DB5783" w:rsidP="009743AA">
      <w:pPr>
        <w:rPr>
          <w:rFonts w:cs="Courier New"/>
          <w:sz w:val="18"/>
          <w:szCs w:val="18"/>
        </w:rPr>
      </w:pPr>
      <w:r>
        <w:rPr>
          <w:noProof/>
          <w:lang w:eastAsia="en-US"/>
        </w:rPr>
        <mc:AlternateContent>
          <mc:Choice Requires="wps">
            <w:drawing>
              <wp:inline distT="0" distB="0" distL="0" distR="0" wp14:anchorId="2EF70122" wp14:editId="79F5ADBB">
                <wp:extent cx="5486400" cy="8229600"/>
                <wp:effectExtent l="0" t="0" r="0" b="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829C0" w14:textId="7A555A83" w:rsidR="00C74C65" w:rsidRPr="000A17BA" w:rsidRDefault="00C74C65" w:rsidP="00415177">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/dbSNP/137/00-All_GRCh37.tsv.bgz | bior_pretty_print -r 17</w:t>
                            </w:r>
                          </w:p>
                          <w:p w14:paraId="4456A4A9" w14:textId="77777777" w:rsidR="00C74C65" w:rsidRPr="000A17BA" w:rsidRDefault="00C74C65" w:rsidP="00415177">
                            <w:pPr>
                              <w:rPr>
                                <w:rFonts w:cs="Courier New"/>
                                <w:sz w:val="18"/>
                                <w:szCs w:val="18"/>
                              </w:rPr>
                            </w:pPr>
                            <w:r w:rsidRPr="000A17BA">
                              <w:rPr>
                                <w:rFonts w:cs="Courier New"/>
                                <w:sz w:val="18"/>
                                <w:szCs w:val="18"/>
                              </w:rPr>
                              <w:t>#   COLUMN NAME      COLUMN VALUE</w:t>
                            </w:r>
                          </w:p>
                          <w:p w14:paraId="4AF7AF40" w14:textId="77777777" w:rsidR="00C74C65" w:rsidRPr="000A17BA" w:rsidRDefault="00C74C65" w:rsidP="00415177">
                            <w:pPr>
                              <w:rPr>
                                <w:rFonts w:cs="Courier New"/>
                                <w:sz w:val="18"/>
                                <w:szCs w:val="18"/>
                              </w:rPr>
                            </w:pPr>
                            <w:r w:rsidRPr="000A17BA">
                              <w:rPr>
                                <w:rFonts w:cs="Courier New"/>
                                <w:sz w:val="18"/>
                                <w:szCs w:val="18"/>
                              </w:rPr>
                              <w:t>-   -----------      ------------</w:t>
                            </w:r>
                          </w:p>
                          <w:p w14:paraId="1B0B0B82" w14:textId="77777777" w:rsidR="00C74C65" w:rsidRPr="000A17BA" w:rsidRDefault="00C74C65" w:rsidP="00415177">
                            <w:pPr>
                              <w:rPr>
                                <w:rFonts w:cs="Courier New"/>
                                <w:sz w:val="18"/>
                                <w:szCs w:val="18"/>
                              </w:rPr>
                            </w:pPr>
                            <w:r w:rsidRPr="000A17BA">
                              <w:rPr>
                                <w:rFonts w:cs="Courier New"/>
                                <w:sz w:val="18"/>
                                <w:szCs w:val="18"/>
                              </w:rPr>
                              <w:t>1   CHROM            21</w:t>
                            </w:r>
                          </w:p>
                          <w:p w14:paraId="11C54B3A" w14:textId="77777777" w:rsidR="00C74C65" w:rsidRPr="000A17BA" w:rsidRDefault="00C74C65" w:rsidP="00415177">
                            <w:pPr>
                              <w:rPr>
                                <w:rFonts w:cs="Courier New"/>
                                <w:sz w:val="18"/>
                                <w:szCs w:val="18"/>
                              </w:rPr>
                            </w:pPr>
                            <w:r w:rsidRPr="000A17BA">
                              <w:rPr>
                                <w:rFonts w:cs="Courier New"/>
                                <w:sz w:val="18"/>
                                <w:szCs w:val="18"/>
                              </w:rPr>
                              <w:t>2   POS              26965148</w:t>
                            </w:r>
                          </w:p>
                          <w:p w14:paraId="58E3B11B" w14:textId="77777777" w:rsidR="00C74C65" w:rsidRPr="000A17BA" w:rsidRDefault="00C74C65" w:rsidP="00415177">
                            <w:pPr>
                              <w:rPr>
                                <w:rFonts w:cs="Courier New"/>
                                <w:sz w:val="18"/>
                                <w:szCs w:val="18"/>
                              </w:rPr>
                            </w:pPr>
                            <w:r w:rsidRPr="000A17BA">
                              <w:rPr>
                                <w:rFonts w:cs="Courier New"/>
                                <w:sz w:val="18"/>
                                <w:szCs w:val="18"/>
                              </w:rPr>
                              <w:t>3   ID               rs1135638</w:t>
                            </w:r>
                          </w:p>
                          <w:p w14:paraId="320E4C20" w14:textId="77777777" w:rsidR="00C74C65" w:rsidRPr="000A17BA" w:rsidRDefault="00C74C65" w:rsidP="00415177">
                            <w:pPr>
                              <w:rPr>
                                <w:rFonts w:cs="Courier New"/>
                                <w:sz w:val="18"/>
                                <w:szCs w:val="18"/>
                              </w:rPr>
                            </w:pPr>
                            <w:r w:rsidRPr="000A17BA">
                              <w:rPr>
                                <w:rFonts w:cs="Courier New"/>
                                <w:sz w:val="18"/>
                                <w:szCs w:val="18"/>
                              </w:rPr>
                              <w:t>4   REF              G</w:t>
                            </w:r>
                          </w:p>
                          <w:p w14:paraId="698B3001" w14:textId="77777777" w:rsidR="00C74C65" w:rsidRPr="000A17BA" w:rsidRDefault="00C74C65" w:rsidP="00415177">
                            <w:pPr>
                              <w:rPr>
                                <w:rFonts w:cs="Courier New"/>
                                <w:sz w:val="18"/>
                                <w:szCs w:val="18"/>
                              </w:rPr>
                            </w:pPr>
                            <w:r w:rsidRPr="000A17BA">
                              <w:rPr>
                                <w:rFonts w:cs="Courier New"/>
                                <w:sz w:val="18"/>
                                <w:szCs w:val="18"/>
                              </w:rPr>
                              <w:t>5   ALT              A</w:t>
                            </w:r>
                          </w:p>
                          <w:p w14:paraId="1BBD820A" w14:textId="77777777" w:rsidR="00C74C65" w:rsidRPr="000A17BA" w:rsidRDefault="00C74C65" w:rsidP="00415177">
                            <w:pPr>
                              <w:rPr>
                                <w:rFonts w:cs="Courier New"/>
                                <w:sz w:val="18"/>
                                <w:szCs w:val="18"/>
                              </w:rPr>
                            </w:pPr>
                            <w:r w:rsidRPr="000A17BA">
                              <w:rPr>
                                <w:rFonts w:cs="Courier New"/>
                                <w:sz w:val="18"/>
                                <w:szCs w:val="18"/>
                              </w:rPr>
                              <w:t>6   QUAL             .</w:t>
                            </w:r>
                          </w:p>
                          <w:p w14:paraId="50326DC8" w14:textId="77777777" w:rsidR="00C74C65" w:rsidRPr="000A17BA" w:rsidRDefault="00C74C65" w:rsidP="00415177">
                            <w:pPr>
                              <w:rPr>
                                <w:rFonts w:cs="Courier New"/>
                                <w:sz w:val="18"/>
                                <w:szCs w:val="18"/>
                              </w:rPr>
                            </w:pPr>
                            <w:r w:rsidRPr="000A17BA">
                              <w:rPr>
                                <w:rFonts w:cs="Courier New"/>
                                <w:sz w:val="18"/>
                                <w:szCs w:val="18"/>
                              </w:rPr>
                              <w:t>7   FILTER           .</w:t>
                            </w:r>
                          </w:p>
                          <w:p w14:paraId="39AA7BAE" w14:textId="77777777" w:rsidR="00C74C65" w:rsidRPr="000A17BA" w:rsidRDefault="00C74C65" w:rsidP="00415177">
                            <w:pPr>
                              <w:rPr>
                                <w:rFonts w:cs="Courier New"/>
                                <w:sz w:val="18"/>
                                <w:szCs w:val="18"/>
                              </w:rPr>
                            </w:pPr>
                            <w:r w:rsidRPr="000A17BA">
                              <w:rPr>
                                <w:rFonts w:cs="Courier New"/>
                                <w:sz w:val="18"/>
                                <w:szCs w:val="18"/>
                              </w:rPr>
                              <w:t>8   INFO             .</w:t>
                            </w:r>
                          </w:p>
                          <w:p w14:paraId="5C579CDF" w14:textId="77777777" w:rsidR="00C74C65" w:rsidRPr="000A17BA" w:rsidRDefault="00C74C65" w:rsidP="00415177">
                            <w:pPr>
                              <w:rPr>
                                <w:rFonts w:cs="Courier New"/>
                                <w:sz w:val="18"/>
                                <w:szCs w:val="18"/>
                              </w:rPr>
                            </w:pPr>
                            <w:r w:rsidRPr="000A17BA">
                              <w:rPr>
                                <w:rFonts w:cs="Courier New"/>
                                <w:sz w:val="18"/>
                                <w:szCs w:val="18"/>
                              </w:rPr>
                              <w:t>9   VCF2VariantPipe  {</w:t>
                            </w:r>
                          </w:p>
                          <w:p w14:paraId="282A0EF9"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708D38E0"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74CBE215"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4CAD3172" w14:textId="77777777" w:rsidR="00C74C65" w:rsidRPr="000A17BA" w:rsidRDefault="00C74C65" w:rsidP="00415177">
                            <w:pPr>
                              <w:rPr>
                                <w:rFonts w:cs="Courier New"/>
                                <w:sz w:val="18"/>
                                <w:szCs w:val="18"/>
                              </w:rPr>
                            </w:pPr>
                            <w:r w:rsidRPr="000A17BA">
                              <w:rPr>
                                <w:rFonts w:cs="Courier New"/>
                                <w:sz w:val="18"/>
                                <w:szCs w:val="18"/>
                              </w:rPr>
                              <w:t xml:space="preserve">                       "REF": "G",</w:t>
                            </w:r>
                          </w:p>
                          <w:p w14:paraId="2B4EB8F5" w14:textId="77777777" w:rsidR="00C74C65" w:rsidRPr="000A17BA" w:rsidRDefault="00C74C65" w:rsidP="00415177">
                            <w:pPr>
                              <w:rPr>
                                <w:rFonts w:cs="Courier New"/>
                                <w:sz w:val="18"/>
                                <w:szCs w:val="18"/>
                              </w:rPr>
                            </w:pPr>
                            <w:r w:rsidRPr="000A17BA">
                              <w:rPr>
                                <w:rFonts w:cs="Courier New"/>
                                <w:sz w:val="18"/>
                                <w:szCs w:val="18"/>
                              </w:rPr>
                              <w:t xml:space="preserve">                       "ALT": "A",</w:t>
                            </w:r>
                          </w:p>
                          <w:p w14:paraId="061A60FB" w14:textId="77777777" w:rsidR="00C74C65" w:rsidRPr="000A17BA" w:rsidRDefault="00C74C65" w:rsidP="00415177">
                            <w:pPr>
                              <w:rPr>
                                <w:rFonts w:cs="Courier New"/>
                                <w:sz w:val="18"/>
                                <w:szCs w:val="18"/>
                              </w:rPr>
                            </w:pPr>
                            <w:r w:rsidRPr="000A17BA">
                              <w:rPr>
                                <w:rFonts w:cs="Courier New"/>
                                <w:sz w:val="18"/>
                                <w:szCs w:val="18"/>
                              </w:rPr>
                              <w:t xml:space="preserve">                       "QUAL": ".",</w:t>
                            </w:r>
                          </w:p>
                          <w:p w14:paraId="3D0725B8"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563EE7F2" w14:textId="77777777" w:rsidR="00C74C65" w:rsidRPr="000A17BA" w:rsidRDefault="00C74C65" w:rsidP="00415177">
                            <w:pPr>
                              <w:rPr>
                                <w:rFonts w:cs="Courier New"/>
                                <w:sz w:val="18"/>
                                <w:szCs w:val="18"/>
                              </w:rPr>
                            </w:pPr>
                            <w:r w:rsidRPr="000A17BA">
                              <w:rPr>
                                <w:rFonts w:cs="Courier New"/>
                                <w:sz w:val="18"/>
                                <w:szCs w:val="18"/>
                              </w:rPr>
                              <w:t xml:space="preserve">                       "INFO": {</w:t>
                            </w:r>
                          </w:p>
                          <w:p w14:paraId="46552287" w14:textId="77777777" w:rsidR="00C74C65" w:rsidRPr="000A17BA" w:rsidRDefault="00C74C65" w:rsidP="00415177">
                            <w:pPr>
                              <w:rPr>
                                <w:rFonts w:cs="Courier New"/>
                                <w:sz w:val="18"/>
                                <w:szCs w:val="18"/>
                              </w:rPr>
                            </w:pPr>
                            <w:r w:rsidRPr="000A17BA">
                              <w:rPr>
                                <w:rFonts w:cs="Courier New"/>
                                <w:sz w:val="18"/>
                                <w:szCs w:val="18"/>
                              </w:rPr>
                              <w:t xml:space="preserve">                         ".": true</w:t>
                            </w:r>
                          </w:p>
                          <w:p w14:paraId="4B1A794C" w14:textId="77777777" w:rsidR="00C74C65" w:rsidRPr="000A17BA" w:rsidRDefault="00C74C65" w:rsidP="00415177">
                            <w:pPr>
                              <w:rPr>
                                <w:rFonts w:cs="Courier New"/>
                                <w:sz w:val="18"/>
                                <w:szCs w:val="18"/>
                              </w:rPr>
                            </w:pPr>
                            <w:r w:rsidRPr="000A17BA">
                              <w:rPr>
                                <w:rFonts w:cs="Courier New"/>
                                <w:sz w:val="18"/>
                                <w:szCs w:val="18"/>
                              </w:rPr>
                              <w:t xml:space="preserve">                       },</w:t>
                            </w:r>
                          </w:p>
                          <w:p w14:paraId="51AC33CC"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564BF51F"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3B078233"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A1AB37F"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5D64E83A"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032DD1CA" w14:textId="77777777" w:rsidR="00C74C65" w:rsidRPr="000A17BA" w:rsidRDefault="00C74C65" w:rsidP="00415177">
                            <w:pPr>
                              <w:rPr>
                                <w:rFonts w:cs="Courier New"/>
                                <w:sz w:val="18"/>
                                <w:szCs w:val="18"/>
                              </w:rPr>
                            </w:pPr>
                            <w:r w:rsidRPr="000A17BA">
                              <w:rPr>
                                <w:rFonts w:cs="Courier New"/>
                                <w:sz w:val="18"/>
                                <w:szCs w:val="18"/>
                              </w:rPr>
                              <w:t xml:space="preserve">                         "A"</w:t>
                            </w:r>
                          </w:p>
                          <w:p w14:paraId="0FD5E842" w14:textId="77777777" w:rsidR="00C74C65" w:rsidRPr="000A17BA" w:rsidRDefault="00C74C65" w:rsidP="00415177">
                            <w:pPr>
                              <w:rPr>
                                <w:rFonts w:cs="Courier New"/>
                                <w:sz w:val="18"/>
                                <w:szCs w:val="18"/>
                              </w:rPr>
                            </w:pPr>
                            <w:r w:rsidRPr="000A17BA">
                              <w:rPr>
                                <w:rFonts w:cs="Courier New"/>
                                <w:sz w:val="18"/>
                                <w:szCs w:val="18"/>
                              </w:rPr>
                              <w:t xml:space="preserve">                       ],</w:t>
                            </w:r>
                          </w:p>
                          <w:p w14:paraId="1C3BF676"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436AC61D"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723F17AE" w14:textId="77777777" w:rsidR="00C74C65" w:rsidRPr="000A17BA" w:rsidRDefault="00C74C65" w:rsidP="00415177">
                            <w:pPr>
                              <w:rPr>
                                <w:rFonts w:cs="Courier New"/>
                                <w:sz w:val="18"/>
                                <w:szCs w:val="18"/>
                              </w:rPr>
                            </w:pPr>
                            <w:r w:rsidRPr="000A17BA">
                              <w:rPr>
                                <w:rFonts w:cs="Courier New"/>
                                <w:sz w:val="18"/>
                                <w:szCs w:val="18"/>
                              </w:rPr>
                              <w:t xml:space="preserve">                     }</w:t>
                            </w:r>
                          </w:p>
                          <w:p w14:paraId="797C638C" w14:textId="77777777" w:rsidR="00C74C65" w:rsidRPr="000A17BA" w:rsidRDefault="00C74C65" w:rsidP="00415177">
                            <w:pPr>
                              <w:rPr>
                                <w:rFonts w:cs="Courier New"/>
                                <w:sz w:val="18"/>
                                <w:szCs w:val="18"/>
                              </w:rPr>
                            </w:pPr>
                            <w:r w:rsidRPr="000A17BA">
                              <w:rPr>
                                <w:rFonts w:cs="Courier New"/>
                                <w:sz w:val="18"/>
                                <w:szCs w:val="18"/>
                              </w:rPr>
                              <w:t>10  SameVariantPipe  {</w:t>
                            </w:r>
                          </w:p>
                          <w:p w14:paraId="3403DD15"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134545C6"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639279EB"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055C2708" w14:textId="77777777" w:rsidR="00C74C65" w:rsidRPr="000A17BA" w:rsidRDefault="00C74C65" w:rsidP="00415177">
                            <w:pPr>
                              <w:rPr>
                                <w:rFonts w:cs="Courier New"/>
                                <w:sz w:val="18"/>
                                <w:szCs w:val="18"/>
                              </w:rPr>
                            </w:pPr>
                            <w:r w:rsidRPr="000A17BA">
                              <w:rPr>
                                <w:rFonts w:cs="Courier New"/>
                                <w:sz w:val="18"/>
                                <w:szCs w:val="18"/>
                              </w:rPr>
                              <w:t xml:space="preserve">                       "REF": "G",</w:t>
                            </w:r>
                          </w:p>
                          <w:p w14:paraId="3B521EA5" w14:textId="77777777" w:rsidR="00C74C65" w:rsidRPr="000A17BA" w:rsidRDefault="00C74C65" w:rsidP="00415177">
                            <w:pPr>
                              <w:rPr>
                                <w:rFonts w:cs="Courier New"/>
                                <w:sz w:val="18"/>
                                <w:szCs w:val="18"/>
                              </w:rPr>
                            </w:pPr>
                            <w:r w:rsidRPr="000A17BA">
                              <w:rPr>
                                <w:rFonts w:cs="Courier New"/>
                                <w:sz w:val="18"/>
                                <w:szCs w:val="18"/>
                              </w:rPr>
                              <w:t xml:space="preserve">                       "ALT": "A",</w:t>
                            </w:r>
                          </w:p>
                          <w:p w14:paraId="586E7762" w14:textId="77777777" w:rsidR="00C74C65" w:rsidRPr="000A17BA" w:rsidRDefault="00C74C65" w:rsidP="00415177">
                            <w:pPr>
                              <w:rPr>
                                <w:rFonts w:cs="Courier New"/>
                                <w:sz w:val="18"/>
                                <w:szCs w:val="18"/>
                              </w:rPr>
                            </w:pPr>
                            <w:r w:rsidRPr="000A17BA">
                              <w:rPr>
                                <w:rFonts w:cs="Courier New"/>
                                <w:sz w:val="18"/>
                                <w:szCs w:val="18"/>
                              </w:rPr>
                              <w:t xml:space="preserve">                       "QUAL": ".",</w:t>
                            </w:r>
                          </w:p>
                          <w:p w14:paraId="20E6C378"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4FE59667" w14:textId="77777777" w:rsidR="00C74C65" w:rsidRPr="000A17BA" w:rsidRDefault="00C74C65" w:rsidP="00415177">
                            <w:pPr>
                              <w:rPr>
                                <w:rFonts w:cs="Courier New"/>
                                <w:sz w:val="18"/>
                                <w:szCs w:val="18"/>
                              </w:rPr>
                            </w:pPr>
                            <w:r w:rsidRPr="000A17BA">
                              <w:rPr>
                                <w:rFonts w:cs="Courier New"/>
                                <w:sz w:val="18"/>
                                <w:szCs w:val="18"/>
                              </w:rPr>
                              <w:t xml:space="preserve">                       "INFO": {</w:t>
                            </w:r>
                          </w:p>
                          <w:p w14:paraId="35C7D605" w14:textId="77777777" w:rsidR="00C74C65" w:rsidRPr="000A17BA" w:rsidRDefault="00C74C65" w:rsidP="00415177">
                            <w:pPr>
                              <w:rPr>
                                <w:rFonts w:cs="Courier New"/>
                                <w:sz w:val="18"/>
                                <w:szCs w:val="18"/>
                              </w:rPr>
                            </w:pPr>
                            <w:r w:rsidRPr="000A17BA">
                              <w:rPr>
                                <w:rFonts w:cs="Courier New"/>
                                <w:sz w:val="18"/>
                                <w:szCs w:val="18"/>
                              </w:rPr>
                              <w:t xml:space="preserve">                         "RSPOS": 26965148,</w:t>
                            </w:r>
                          </w:p>
                          <w:p w14:paraId="4E6A472C" w14:textId="77777777" w:rsidR="00C74C65" w:rsidRPr="000A17BA" w:rsidRDefault="00C74C65" w:rsidP="00415177">
                            <w:pPr>
                              <w:rPr>
                                <w:rFonts w:cs="Courier New"/>
                                <w:sz w:val="18"/>
                                <w:szCs w:val="18"/>
                              </w:rPr>
                            </w:pPr>
                            <w:r w:rsidRPr="000A17BA">
                              <w:rPr>
                                <w:rFonts w:cs="Courier New"/>
                                <w:sz w:val="18"/>
                                <w:szCs w:val="18"/>
                              </w:rPr>
                              <w:t xml:space="preserve">                         "RV": true,</w:t>
                            </w:r>
                          </w:p>
                          <w:p w14:paraId="5E393627" w14:textId="77777777" w:rsidR="00C74C65" w:rsidRPr="000A17BA" w:rsidRDefault="00C74C65" w:rsidP="00415177">
                            <w:pPr>
                              <w:rPr>
                                <w:rFonts w:cs="Courier New"/>
                                <w:sz w:val="18"/>
                                <w:szCs w:val="18"/>
                              </w:rPr>
                            </w:pPr>
                            <w:r w:rsidRPr="000A17BA">
                              <w:rPr>
                                <w:rFonts w:cs="Courier New"/>
                                <w:sz w:val="18"/>
                                <w:szCs w:val="18"/>
                              </w:rPr>
                              <w:t xml:space="preserve">                         "GMAF": 0.2395,</w:t>
                            </w:r>
                          </w:p>
                          <w:p w14:paraId="53DF67D5" w14:textId="77777777" w:rsidR="00C74C65" w:rsidRPr="000A17BA" w:rsidRDefault="00C74C65" w:rsidP="00415177">
                            <w:pPr>
                              <w:rPr>
                                <w:rFonts w:cs="Courier New"/>
                                <w:sz w:val="18"/>
                                <w:szCs w:val="18"/>
                              </w:rPr>
                            </w:pPr>
                            <w:r w:rsidRPr="000A17BA">
                              <w:rPr>
                                <w:rFonts w:cs="Courier New"/>
                                <w:sz w:val="18"/>
                                <w:szCs w:val="18"/>
                              </w:rPr>
                              <w:t xml:space="preserve">                         "dbSNPBuildID": 86,</w:t>
                            </w:r>
                          </w:p>
                          <w:p w14:paraId="3C9F4546" w14:textId="77777777" w:rsidR="00C74C65" w:rsidRPr="000A17BA" w:rsidRDefault="00C74C65" w:rsidP="00415177">
                            <w:pPr>
                              <w:rPr>
                                <w:rFonts w:cs="Courier New"/>
                                <w:sz w:val="18"/>
                                <w:szCs w:val="18"/>
                              </w:rPr>
                            </w:pPr>
                            <w:r w:rsidRPr="000A17BA">
                              <w:rPr>
                                <w:rFonts w:cs="Courier New"/>
                                <w:sz w:val="18"/>
                                <w:szCs w:val="18"/>
                              </w:rPr>
                              <w:t xml:space="preserve">                         "SSR": 0,</w:t>
                            </w:r>
                          </w:p>
                          <w:p w14:paraId="453161AD" w14:textId="77777777" w:rsidR="00C74C65" w:rsidRPr="000A17BA" w:rsidRDefault="00C74C65" w:rsidP="00415177">
                            <w:pPr>
                              <w:rPr>
                                <w:rFonts w:cs="Courier New"/>
                                <w:sz w:val="18"/>
                                <w:szCs w:val="18"/>
                              </w:rPr>
                            </w:pPr>
                            <w:r w:rsidRPr="000A17BA">
                              <w:rPr>
                                <w:rFonts w:cs="Courier New"/>
                                <w:sz w:val="18"/>
                                <w:szCs w:val="18"/>
                              </w:rPr>
                              <w:t xml:space="preserve">                         "SAO": 0,</w:t>
                            </w:r>
                          </w:p>
                          <w:p w14:paraId="127CFC1F" w14:textId="77777777" w:rsidR="00C74C65" w:rsidRPr="000A17BA" w:rsidRDefault="00C74C65" w:rsidP="00415177">
                            <w:pPr>
                              <w:rPr>
                                <w:rFonts w:cs="Courier New"/>
                                <w:sz w:val="18"/>
                                <w:szCs w:val="18"/>
                              </w:rPr>
                            </w:pPr>
                            <w:r w:rsidRPr="000A17BA">
                              <w:rPr>
                                <w:rFonts w:cs="Courier New"/>
                                <w:sz w:val="18"/>
                                <w:szCs w:val="18"/>
                              </w:rPr>
                              <w:t xml:space="preserve">                         "VP": "05030000030507051f000100",</w:t>
                            </w:r>
                          </w:p>
                          <w:p w14:paraId="5FE0F5AB" w14:textId="77777777" w:rsidR="00C74C65" w:rsidRPr="000A17BA" w:rsidRDefault="00C74C65" w:rsidP="00415177">
                            <w:pPr>
                              <w:rPr>
                                <w:rFonts w:cs="Courier New"/>
                                <w:sz w:val="18"/>
                                <w:szCs w:val="18"/>
                              </w:rPr>
                            </w:pPr>
                            <w:r w:rsidRPr="000A17BA">
                              <w:rPr>
                                <w:rFonts w:cs="Courier New"/>
                                <w:sz w:val="18"/>
                                <w:szCs w:val="18"/>
                              </w:rPr>
                              <w:t xml:space="preserve">                         "GENEINFO": "MRPL39:54148",</w:t>
                            </w:r>
                          </w:p>
                          <w:p w14:paraId="543D9B1A" w14:textId="77777777" w:rsidR="00C74C65" w:rsidRPr="000A17BA" w:rsidRDefault="00C74C65" w:rsidP="00415177">
                            <w:pPr>
                              <w:rPr>
                                <w:rFonts w:cs="Courier New"/>
                                <w:sz w:val="18"/>
                                <w:szCs w:val="18"/>
                              </w:rPr>
                            </w:pPr>
                            <w:r w:rsidRPr="000A17BA">
                              <w:rPr>
                                <w:rFonts w:cs="Courier New"/>
                                <w:sz w:val="18"/>
                                <w:szCs w:val="18"/>
                              </w:rPr>
                              <w:t xml:space="preserve">                         "WGT": 1,</w:t>
                            </w:r>
                          </w:p>
                          <w:p w14:paraId="5A74298F" w14:textId="77777777" w:rsidR="00C74C65" w:rsidRPr="000A17BA" w:rsidRDefault="00C74C65" w:rsidP="00415177">
                            <w:pPr>
                              <w:rPr>
                                <w:rFonts w:cs="Courier New"/>
                                <w:sz w:val="18"/>
                                <w:szCs w:val="18"/>
                              </w:rPr>
                            </w:pPr>
                            <w:r w:rsidRPr="000A17BA">
                              <w:rPr>
                                <w:rFonts w:cs="Courier New"/>
                                <w:sz w:val="18"/>
                                <w:szCs w:val="18"/>
                              </w:rPr>
                              <w:t xml:space="preserve">                         "VC": "SNV",</w:t>
                            </w:r>
                          </w:p>
                          <w:p w14:paraId="356B291E" w14:textId="77777777" w:rsidR="00C74C65" w:rsidRPr="000A17BA" w:rsidRDefault="00C74C65" w:rsidP="00415177">
                            <w:pPr>
                              <w:rPr>
                                <w:rFonts w:cs="Courier New"/>
                                <w:sz w:val="18"/>
                                <w:szCs w:val="18"/>
                              </w:rPr>
                            </w:pPr>
                            <w:r w:rsidRPr="000A17BA">
                              <w:rPr>
                                <w:rFonts w:cs="Courier New"/>
                                <w:sz w:val="18"/>
                                <w:szCs w:val="18"/>
                              </w:rPr>
                              <w:t xml:space="preserve">                         "S3D": true,</w:t>
                            </w:r>
                          </w:p>
                          <w:p w14:paraId="6B153964" w14:textId="77777777" w:rsidR="00C74C65" w:rsidRPr="000A17BA" w:rsidRDefault="00C74C65" w:rsidP="00415177">
                            <w:pPr>
                              <w:rPr>
                                <w:rFonts w:cs="Courier New"/>
                                <w:sz w:val="18"/>
                                <w:szCs w:val="18"/>
                              </w:rPr>
                            </w:pPr>
                            <w:r w:rsidRPr="000A17BA">
                              <w:rPr>
                                <w:rFonts w:cs="Courier New"/>
                                <w:sz w:val="18"/>
                                <w:szCs w:val="18"/>
                              </w:rPr>
                              <w:t xml:space="preserve">                         "SLO": true,</w:t>
                            </w:r>
                          </w:p>
                          <w:p w14:paraId="284794D6" w14:textId="77777777" w:rsidR="00C74C65" w:rsidRPr="000A17BA" w:rsidRDefault="00C74C65" w:rsidP="00415177">
                            <w:pPr>
                              <w:rPr>
                                <w:rFonts w:cs="Courier New"/>
                                <w:sz w:val="18"/>
                                <w:szCs w:val="18"/>
                              </w:rPr>
                            </w:pPr>
                            <w:r w:rsidRPr="000A17BA">
                              <w:rPr>
                                <w:rFonts w:cs="Courier New"/>
                                <w:sz w:val="18"/>
                                <w:szCs w:val="18"/>
                              </w:rPr>
                              <w:t xml:space="preserve">                         "REF": true,</w:t>
                            </w:r>
                          </w:p>
                          <w:p w14:paraId="5D25919C" w14:textId="77777777" w:rsidR="00C74C65" w:rsidRPr="000A17BA" w:rsidRDefault="00C74C65" w:rsidP="00415177">
                            <w:pPr>
                              <w:rPr>
                                <w:rFonts w:cs="Courier New"/>
                                <w:sz w:val="18"/>
                                <w:szCs w:val="18"/>
                              </w:rPr>
                            </w:pPr>
                            <w:r w:rsidRPr="000A17BA">
                              <w:rPr>
                                <w:rFonts w:cs="Courier New"/>
                                <w:sz w:val="18"/>
                                <w:szCs w:val="18"/>
                              </w:rPr>
                              <w:t xml:space="preserve">                         "SYN": true,</w:t>
                            </w:r>
                          </w:p>
                          <w:p w14:paraId="054FEC89" w14:textId="77777777" w:rsidR="00C74C65" w:rsidRPr="000A17BA" w:rsidRDefault="00C74C65" w:rsidP="00415177">
                            <w:pPr>
                              <w:rPr>
                                <w:rFonts w:cs="Courier New"/>
                                <w:sz w:val="18"/>
                                <w:szCs w:val="18"/>
                              </w:rPr>
                            </w:pPr>
                            <w:r w:rsidRPr="000A17BA">
                              <w:rPr>
                                <w:rFonts w:cs="Courier New"/>
                                <w:sz w:val="18"/>
                                <w:szCs w:val="18"/>
                              </w:rPr>
                              <w:t xml:space="preserve">                         "ASP": true,</w:t>
                            </w:r>
                          </w:p>
                          <w:p w14:paraId="6631F598" w14:textId="77777777" w:rsidR="00C74C65" w:rsidRPr="000A17BA" w:rsidRDefault="00C74C65" w:rsidP="00415177">
                            <w:pPr>
                              <w:rPr>
                                <w:rFonts w:cs="Courier New"/>
                                <w:sz w:val="18"/>
                                <w:szCs w:val="18"/>
                              </w:rPr>
                            </w:pPr>
                            <w:r w:rsidRPr="000A17BA">
                              <w:rPr>
                                <w:rFonts w:cs="Courier New"/>
                                <w:sz w:val="18"/>
                                <w:szCs w:val="18"/>
                              </w:rPr>
                              <w:t xml:space="preserve">                         "VLD": true,</w:t>
                            </w:r>
                          </w:p>
                          <w:p w14:paraId="25A7C068" w14:textId="77777777" w:rsidR="00C74C65" w:rsidRPr="000A17BA" w:rsidRDefault="00C74C65" w:rsidP="00415177">
                            <w:pPr>
                              <w:rPr>
                                <w:rFonts w:cs="Courier New"/>
                                <w:sz w:val="18"/>
                                <w:szCs w:val="18"/>
                              </w:rPr>
                            </w:pPr>
                            <w:r w:rsidRPr="000A17BA">
                              <w:rPr>
                                <w:rFonts w:cs="Courier New"/>
                                <w:sz w:val="18"/>
                                <w:szCs w:val="18"/>
                              </w:rPr>
                              <w:t xml:space="preserve">                         "G5A": true,</w:t>
                            </w:r>
                          </w:p>
                          <w:p w14:paraId="2F8D16BF" w14:textId="77777777" w:rsidR="00C74C65" w:rsidRPr="000A17BA" w:rsidRDefault="00C74C65" w:rsidP="00415177">
                            <w:pPr>
                              <w:rPr>
                                <w:rFonts w:cs="Courier New"/>
                                <w:sz w:val="18"/>
                                <w:szCs w:val="18"/>
                              </w:rPr>
                            </w:pPr>
                            <w:r w:rsidRPr="000A17BA">
                              <w:rPr>
                                <w:rFonts w:cs="Courier New"/>
                                <w:sz w:val="18"/>
                                <w:szCs w:val="18"/>
                              </w:rPr>
                              <w:t xml:space="preserve">                         "G5": true,</w:t>
                            </w:r>
                          </w:p>
                          <w:p w14:paraId="52AE635E" w14:textId="77777777" w:rsidR="00C74C65" w:rsidRPr="000A17BA" w:rsidRDefault="00C74C65" w:rsidP="00415177">
                            <w:pPr>
                              <w:rPr>
                                <w:rFonts w:cs="Courier New"/>
                                <w:sz w:val="18"/>
                                <w:szCs w:val="18"/>
                              </w:rPr>
                            </w:pPr>
                            <w:r w:rsidRPr="000A17BA">
                              <w:rPr>
                                <w:rFonts w:cs="Courier New"/>
                                <w:sz w:val="18"/>
                                <w:szCs w:val="18"/>
                              </w:rPr>
                              <w:t xml:space="preserve">                         "HD": true,</w:t>
                            </w:r>
                          </w:p>
                          <w:p w14:paraId="07270004" w14:textId="77777777" w:rsidR="00C74C65" w:rsidRPr="000A17BA" w:rsidRDefault="00C74C65" w:rsidP="00415177">
                            <w:pPr>
                              <w:rPr>
                                <w:rFonts w:cs="Courier New"/>
                                <w:sz w:val="18"/>
                                <w:szCs w:val="18"/>
                              </w:rPr>
                            </w:pPr>
                            <w:r w:rsidRPr="000A17BA">
                              <w:rPr>
                                <w:rFonts w:cs="Courier New"/>
                                <w:sz w:val="18"/>
                                <w:szCs w:val="18"/>
                              </w:rPr>
                              <w:t xml:space="preserve">                         "GNO": true,</w:t>
                            </w:r>
                          </w:p>
                          <w:p w14:paraId="7E385E62" w14:textId="77777777" w:rsidR="00C74C65" w:rsidRPr="000A17BA" w:rsidRDefault="00C74C65" w:rsidP="00415177">
                            <w:pPr>
                              <w:rPr>
                                <w:rFonts w:cs="Courier New"/>
                                <w:sz w:val="18"/>
                                <w:szCs w:val="18"/>
                              </w:rPr>
                            </w:pPr>
                            <w:r w:rsidRPr="000A17BA">
                              <w:rPr>
                                <w:rFonts w:cs="Courier New"/>
                                <w:sz w:val="18"/>
                                <w:szCs w:val="18"/>
                              </w:rPr>
                              <w:t xml:space="preserve">                         "KGPhase1": true,</w:t>
                            </w:r>
                          </w:p>
                          <w:p w14:paraId="5389DA00" w14:textId="77777777" w:rsidR="00C74C65" w:rsidRPr="000A17BA" w:rsidRDefault="00C74C65" w:rsidP="00415177">
                            <w:pPr>
                              <w:rPr>
                                <w:rFonts w:cs="Courier New"/>
                                <w:sz w:val="18"/>
                                <w:szCs w:val="18"/>
                              </w:rPr>
                            </w:pPr>
                            <w:r w:rsidRPr="000A17BA">
                              <w:rPr>
                                <w:rFonts w:cs="Courier New"/>
                                <w:sz w:val="18"/>
                                <w:szCs w:val="18"/>
                              </w:rPr>
                              <w:t xml:space="preserve">                         "KGPilot123": true,</w:t>
                            </w:r>
                          </w:p>
                          <w:p w14:paraId="6A7D0A57" w14:textId="77777777" w:rsidR="00C74C65" w:rsidRPr="000A17BA" w:rsidRDefault="00C74C65" w:rsidP="00415177">
                            <w:pPr>
                              <w:rPr>
                                <w:rFonts w:cs="Courier New"/>
                                <w:sz w:val="18"/>
                                <w:szCs w:val="18"/>
                              </w:rPr>
                            </w:pPr>
                            <w:r w:rsidRPr="000A17BA">
                              <w:rPr>
                                <w:rFonts w:cs="Courier New"/>
                                <w:sz w:val="18"/>
                                <w:szCs w:val="18"/>
                              </w:rPr>
                              <w:t xml:space="preserve">                         "KGPROD": true,</w:t>
                            </w:r>
                          </w:p>
                          <w:p w14:paraId="5A028B5D" w14:textId="77777777" w:rsidR="00C74C65" w:rsidRPr="000A17BA" w:rsidRDefault="00C74C65" w:rsidP="00415177">
                            <w:pPr>
                              <w:rPr>
                                <w:rFonts w:cs="Courier New"/>
                                <w:sz w:val="18"/>
                                <w:szCs w:val="18"/>
                              </w:rPr>
                            </w:pPr>
                            <w:r w:rsidRPr="000A17BA">
                              <w:rPr>
                                <w:rFonts w:cs="Courier New"/>
                                <w:sz w:val="18"/>
                                <w:szCs w:val="18"/>
                              </w:rPr>
                              <w:t xml:space="preserve">                         "OTHERKG": true,</w:t>
                            </w:r>
                          </w:p>
                          <w:p w14:paraId="2EA94DDF" w14:textId="77777777" w:rsidR="00C74C65" w:rsidRPr="000A17BA" w:rsidRDefault="00C74C65" w:rsidP="00415177">
                            <w:pPr>
                              <w:rPr>
                                <w:rFonts w:cs="Courier New"/>
                                <w:sz w:val="18"/>
                                <w:szCs w:val="18"/>
                              </w:rPr>
                            </w:pPr>
                            <w:r w:rsidRPr="000A17BA">
                              <w:rPr>
                                <w:rFonts w:cs="Courier New"/>
                                <w:sz w:val="18"/>
                                <w:szCs w:val="18"/>
                              </w:rPr>
                              <w:t xml:space="preserve">                         "PH3": true</w:t>
                            </w:r>
                          </w:p>
                          <w:p w14:paraId="301D2ABF" w14:textId="77777777" w:rsidR="00C74C65" w:rsidRPr="000A17BA" w:rsidRDefault="00C74C65" w:rsidP="00415177">
                            <w:pPr>
                              <w:rPr>
                                <w:rFonts w:cs="Courier New"/>
                                <w:sz w:val="18"/>
                                <w:szCs w:val="18"/>
                              </w:rPr>
                            </w:pPr>
                            <w:r w:rsidRPr="000A17BA">
                              <w:rPr>
                                <w:rFonts w:cs="Courier New"/>
                                <w:sz w:val="18"/>
                                <w:szCs w:val="18"/>
                              </w:rPr>
                              <w:t xml:space="preserve">                       },</w:t>
                            </w:r>
                          </w:p>
                          <w:p w14:paraId="69FDA6D8"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42F694EB"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08BBDD28"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A1FFC95"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2829AAAF"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6185CB25" w14:textId="77777777" w:rsidR="00C74C65" w:rsidRPr="000A17BA" w:rsidRDefault="00C74C65" w:rsidP="00415177">
                            <w:pPr>
                              <w:rPr>
                                <w:rFonts w:cs="Courier New"/>
                                <w:sz w:val="18"/>
                                <w:szCs w:val="18"/>
                              </w:rPr>
                            </w:pPr>
                            <w:r w:rsidRPr="000A17BA">
                              <w:rPr>
                                <w:rFonts w:cs="Courier New"/>
                                <w:sz w:val="18"/>
                                <w:szCs w:val="18"/>
                              </w:rPr>
                              <w:t xml:space="preserve">                         "A"</w:t>
                            </w:r>
                          </w:p>
                          <w:p w14:paraId="64CF46E5" w14:textId="77777777" w:rsidR="00C74C65" w:rsidRPr="000A17BA" w:rsidRDefault="00C74C65" w:rsidP="00415177">
                            <w:pPr>
                              <w:rPr>
                                <w:rFonts w:cs="Courier New"/>
                                <w:sz w:val="18"/>
                                <w:szCs w:val="18"/>
                              </w:rPr>
                            </w:pPr>
                            <w:r w:rsidRPr="000A17BA">
                              <w:rPr>
                                <w:rFonts w:cs="Courier New"/>
                                <w:sz w:val="18"/>
                                <w:szCs w:val="18"/>
                              </w:rPr>
                              <w:t xml:space="preserve">                       ],</w:t>
                            </w:r>
                          </w:p>
                          <w:p w14:paraId="7EDFB413"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670C4AE4"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5DA1EEC2" w14:textId="77777777" w:rsidR="00C74C65" w:rsidRPr="000A17BA" w:rsidRDefault="00C74C65" w:rsidP="00415177">
                            <w:pPr>
                              <w:rPr>
                                <w:rFonts w:cs="Courier New"/>
                                <w:sz w:val="18"/>
                                <w:szCs w:val="18"/>
                              </w:rPr>
                            </w:pPr>
                            <w:r w:rsidRPr="000A17BA">
                              <w:rPr>
                                <w:rFonts w:cs="Courier New"/>
                                <w:sz w:val="18"/>
                                <w:szCs w:val="18"/>
                              </w:rPr>
                              <w:t xml:space="preserve">                     }</w:t>
                            </w:r>
                          </w:p>
                          <w:p w14:paraId="285171D4" w14:textId="77777777" w:rsidR="00C74C65" w:rsidRPr="000A17BA" w:rsidRDefault="00C74C65" w:rsidP="00415177">
                            <w:pPr>
                              <w:rPr>
                                <w:rFonts w:cs="Courier New"/>
                                <w:sz w:val="18"/>
                                <w:szCs w:val="18"/>
                              </w:rPr>
                            </w:pPr>
                            <w:r w:rsidRPr="000A17BA">
                              <w:rPr>
                                <w:rFonts w:cs="Courier New"/>
                                <w:sz w:val="18"/>
                                <w:szCs w:val="18"/>
                              </w:rPr>
                              <w:t xml:space="preserve"> </w:t>
                            </w:r>
                            <w:r>
                              <w:rPr>
                                <w:rFonts w:cs="Courier New"/>
                                <w:sz w:val="18"/>
                                <w:szCs w:val="18"/>
                              </w:rPr>
                              <w:t>$</w:t>
                            </w:r>
                          </w:p>
                          <w:p w14:paraId="57889453" w14:textId="77777777" w:rsidR="00C74C65" w:rsidRPr="00B1507D"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70"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Bg+77uLAMAABoHAAAO&#10;AAAAAAAAAAAAAAAAACwCAABkcnMvZTJvRG9jLnhtbFBLAQItABQABgAIAAAAIQCvR1ur2AAAAAYB&#10;AAAPAAAAAAAAAAAAAAAAAIQFAABkcnMvZG93bnJldi54bWxQSwUGAAAAAAQABADzAAAAiQYAAAAA&#10;" fillcolor="#d8d8d8 [2732]" stroked="f">
                <v:path arrowok="t"/>
                <v:textbox>
                  <w:txbxContent>
                    <w:p w14:paraId="6EA829C0" w14:textId="7A555A83" w:rsidR="00C74C65" w:rsidRPr="000A17BA" w:rsidRDefault="00C74C65" w:rsidP="00415177">
                      <w:pPr>
                        <w:rPr>
                          <w:rFonts w:cs="Courier New"/>
                          <w:sz w:val="18"/>
                          <w:szCs w:val="18"/>
                        </w:rPr>
                      </w:pPr>
                      <w:r>
                        <w:rPr>
                          <w:rFonts w:cs="Courier New"/>
                          <w:sz w:val="18"/>
                          <w:szCs w:val="18"/>
                        </w:rPr>
                        <w:t>$</w:t>
                      </w:r>
                      <w:r w:rsidRPr="000A17BA">
                        <w:rPr>
                          <w:rFonts w:cs="Courier New"/>
                          <w:sz w:val="18"/>
                          <w:szCs w:val="18"/>
                        </w:rPr>
                        <w:t xml:space="preserve"> cat example.vcf | </w:t>
                      </w:r>
                      <w:r>
                        <w:rPr>
                          <w:rFonts w:cs="Courier New"/>
                          <w:sz w:val="18"/>
                          <w:szCs w:val="18"/>
                        </w:rPr>
                        <w:t>bior_vcf_to_tjson</w:t>
                      </w:r>
                      <w:r w:rsidRPr="000A17BA">
                        <w:rPr>
                          <w:rFonts w:cs="Courier New"/>
                          <w:sz w:val="18"/>
                          <w:szCs w:val="18"/>
                        </w:rPr>
                        <w:t xml:space="preserve"> | bior_same_variant -d </w:t>
                      </w:r>
                      <w:r>
                        <w:rPr>
                          <w:rFonts w:cs="Courier New"/>
                          <w:sz w:val="18"/>
                          <w:szCs w:val="18"/>
                        </w:rPr>
                        <w:t>$bior</w:t>
                      </w:r>
                      <w:r w:rsidRPr="000A17BA">
                        <w:rPr>
                          <w:rFonts w:cs="Courier New"/>
                          <w:sz w:val="18"/>
                          <w:szCs w:val="18"/>
                        </w:rPr>
                        <w:t>/dbSNP/137/00-All_GRCh37.tsv.bgz | bior_pretty_print -r 17</w:t>
                      </w:r>
                    </w:p>
                    <w:p w14:paraId="4456A4A9" w14:textId="77777777" w:rsidR="00C74C65" w:rsidRPr="000A17BA" w:rsidRDefault="00C74C65" w:rsidP="00415177">
                      <w:pPr>
                        <w:rPr>
                          <w:rFonts w:cs="Courier New"/>
                          <w:sz w:val="18"/>
                          <w:szCs w:val="18"/>
                        </w:rPr>
                      </w:pPr>
                      <w:r w:rsidRPr="000A17BA">
                        <w:rPr>
                          <w:rFonts w:cs="Courier New"/>
                          <w:sz w:val="18"/>
                          <w:szCs w:val="18"/>
                        </w:rPr>
                        <w:t>#   COLUMN NAME      COLUMN VALUE</w:t>
                      </w:r>
                    </w:p>
                    <w:p w14:paraId="4AF7AF40" w14:textId="77777777" w:rsidR="00C74C65" w:rsidRPr="000A17BA" w:rsidRDefault="00C74C65" w:rsidP="00415177">
                      <w:pPr>
                        <w:rPr>
                          <w:rFonts w:cs="Courier New"/>
                          <w:sz w:val="18"/>
                          <w:szCs w:val="18"/>
                        </w:rPr>
                      </w:pPr>
                      <w:r w:rsidRPr="000A17BA">
                        <w:rPr>
                          <w:rFonts w:cs="Courier New"/>
                          <w:sz w:val="18"/>
                          <w:szCs w:val="18"/>
                        </w:rPr>
                        <w:t>-   -----------      ------------</w:t>
                      </w:r>
                    </w:p>
                    <w:p w14:paraId="1B0B0B82" w14:textId="77777777" w:rsidR="00C74C65" w:rsidRPr="000A17BA" w:rsidRDefault="00C74C65" w:rsidP="00415177">
                      <w:pPr>
                        <w:rPr>
                          <w:rFonts w:cs="Courier New"/>
                          <w:sz w:val="18"/>
                          <w:szCs w:val="18"/>
                        </w:rPr>
                      </w:pPr>
                      <w:r w:rsidRPr="000A17BA">
                        <w:rPr>
                          <w:rFonts w:cs="Courier New"/>
                          <w:sz w:val="18"/>
                          <w:szCs w:val="18"/>
                        </w:rPr>
                        <w:t>1   CHROM            21</w:t>
                      </w:r>
                    </w:p>
                    <w:p w14:paraId="11C54B3A" w14:textId="77777777" w:rsidR="00C74C65" w:rsidRPr="000A17BA" w:rsidRDefault="00C74C65" w:rsidP="00415177">
                      <w:pPr>
                        <w:rPr>
                          <w:rFonts w:cs="Courier New"/>
                          <w:sz w:val="18"/>
                          <w:szCs w:val="18"/>
                        </w:rPr>
                      </w:pPr>
                      <w:r w:rsidRPr="000A17BA">
                        <w:rPr>
                          <w:rFonts w:cs="Courier New"/>
                          <w:sz w:val="18"/>
                          <w:szCs w:val="18"/>
                        </w:rPr>
                        <w:t>2   POS              26965148</w:t>
                      </w:r>
                    </w:p>
                    <w:p w14:paraId="58E3B11B" w14:textId="77777777" w:rsidR="00C74C65" w:rsidRPr="000A17BA" w:rsidRDefault="00C74C65" w:rsidP="00415177">
                      <w:pPr>
                        <w:rPr>
                          <w:rFonts w:cs="Courier New"/>
                          <w:sz w:val="18"/>
                          <w:szCs w:val="18"/>
                        </w:rPr>
                      </w:pPr>
                      <w:r w:rsidRPr="000A17BA">
                        <w:rPr>
                          <w:rFonts w:cs="Courier New"/>
                          <w:sz w:val="18"/>
                          <w:szCs w:val="18"/>
                        </w:rPr>
                        <w:t>3   ID               rs1135638</w:t>
                      </w:r>
                    </w:p>
                    <w:p w14:paraId="320E4C20" w14:textId="77777777" w:rsidR="00C74C65" w:rsidRPr="000A17BA" w:rsidRDefault="00C74C65" w:rsidP="00415177">
                      <w:pPr>
                        <w:rPr>
                          <w:rFonts w:cs="Courier New"/>
                          <w:sz w:val="18"/>
                          <w:szCs w:val="18"/>
                        </w:rPr>
                      </w:pPr>
                      <w:r w:rsidRPr="000A17BA">
                        <w:rPr>
                          <w:rFonts w:cs="Courier New"/>
                          <w:sz w:val="18"/>
                          <w:szCs w:val="18"/>
                        </w:rPr>
                        <w:t>4   REF              G</w:t>
                      </w:r>
                    </w:p>
                    <w:p w14:paraId="698B3001" w14:textId="77777777" w:rsidR="00C74C65" w:rsidRPr="000A17BA" w:rsidRDefault="00C74C65" w:rsidP="00415177">
                      <w:pPr>
                        <w:rPr>
                          <w:rFonts w:cs="Courier New"/>
                          <w:sz w:val="18"/>
                          <w:szCs w:val="18"/>
                        </w:rPr>
                      </w:pPr>
                      <w:r w:rsidRPr="000A17BA">
                        <w:rPr>
                          <w:rFonts w:cs="Courier New"/>
                          <w:sz w:val="18"/>
                          <w:szCs w:val="18"/>
                        </w:rPr>
                        <w:t>5   ALT              A</w:t>
                      </w:r>
                    </w:p>
                    <w:p w14:paraId="1BBD820A" w14:textId="77777777" w:rsidR="00C74C65" w:rsidRPr="000A17BA" w:rsidRDefault="00C74C65" w:rsidP="00415177">
                      <w:pPr>
                        <w:rPr>
                          <w:rFonts w:cs="Courier New"/>
                          <w:sz w:val="18"/>
                          <w:szCs w:val="18"/>
                        </w:rPr>
                      </w:pPr>
                      <w:r w:rsidRPr="000A17BA">
                        <w:rPr>
                          <w:rFonts w:cs="Courier New"/>
                          <w:sz w:val="18"/>
                          <w:szCs w:val="18"/>
                        </w:rPr>
                        <w:t>6   QUAL             .</w:t>
                      </w:r>
                    </w:p>
                    <w:p w14:paraId="50326DC8" w14:textId="77777777" w:rsidR="00C74C65" w:rsidRPr="000A17BA" w:rsidRDefault="00C74C65" w:rsidP="00415177">
                      <w:pPr>
                        <w:rPr>
                          <w:rFonts w:cs="Courier New"/>
                          <w:sz w:val="18"/>
                          <w:szCs w:val="18"/>
                        </w:rPr>
                      </w:pPr>
                      <w:r w:rsidRPr="000A17BA">
                        <w:rPr>
                          <w:rFonts w:cs="Courier New"/>
                          <w:sz w:val="18"/>
                          <w:szCs w:val="18"/>
                        </w:rPr>
                        <w:t>7   FILTER           .</w:t>
                      </w:r>
                    </w:p>
                    <w:p w14:paraId="39AA7BAE" w14:textId="77777777" w:rsidR="00C74C65" w:rsidRPr="000A17BA" w:rsidRDefault="00C74C65" w:rsidP="00415177">
                      <w:pPr>
                        <w:rPr>
                          <w:rFonts w:cs="Courier New"/>
                          <w:sz w:val="18"/>
                          <w:szCs w:val="18"/>
                        </w:rPr>
                      </w:pPr>
                      <w:r w:rsidRPr="000A17BA">
                        <w:rPr>
                          <w:rFonts w:cs="Courier New"/>
                          <w:sz w:val="18"/>
                          <w:szCs w:val="18"/>
                        </w:rPr>
                        <w:t>8   INFO             .</w:t>
                      </w:r>
                    </w:p>
                    <w:p w14:paraId="5C579CDF" w14:textId="77777777" w:rsidR="00C74C65" w:rsidRPr="000A17BA" w:rsidRDefault="00C74C65" w:rsidP="00415177">
                      <w:pPr>
                        <w:rPr>
                          <w:rFonts w:cs="Courier New"/>
                          <w:sz w:val="18"/>
                          <w:szCs w:val="18"/>
                        </w:rPr>
                      </w:pPr>
                      <w:r w:rsidRPr="000A17BA">
                        <w:rPr>
                          <w:rFonts w:cs="Courier New"/>
                          <w:sz w:val="18"/>
                          <w:szCs w:val="18"/>
                        </w:rPr>
                        <w:t>9   VCF2VariantPipe  {</w:t>
                      </w:r>
                    </w:p>
                    <w:p w14:paraId="282A0EF9"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708D38E0"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74CBE215"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4CAD3172" w14:textId="77777777" w:rsidR="00C74C65" w:rsidRPr="000A17BA" w:rsidRDefault="00C74C65" w:rsidP="00415177">
                      <w:pPr>
                        <w:rPr>
                          <w:rFonts w:cs="Courier New"/>
                          <w:sz w:val="18"/>
                          <w:szCs w:val="18"/>
                        </w:rPr>
                      </w:pPr>
                      <w:r w:rsidRPr="000A17BA">
                        <w:rPr>
                          <w:rFonts w:cs="Courier New"/>
                          <w:sz w:val="18"/>
                          <w:szCs w:val="18"/>
                        </w:rPr>
                        <w:t xml:space="preserve">                       "REF": "G",</w:t>
                      </w:r>
                    </w:p>
                    <w:p w14:paraId="2B4EB8F5" w14:textId="77777777" w:rsidR="00C74C65" w:rsidRPr="000A17BA" w:rsidRDefault="00C74C65" w:rsidP="00415177">
                      <w:pPr>
                        <w:rPr>
                          <w:rFonts w:cs="Courier New"/>
                          <w:sz w:val="18"/>
                          <w:szCs w:val="18"/>
                        </w:rPr>
                      </w:pPr>
                      <w:r w:rsidRPr="000A17BA">
                        <w:rPr>
                          <w:rFonts w:cs="Courier New"/>
                          <w:sz w:val="18"/>
                          <w:szCs w:val="18"/>
                        </w:rPr>
                        <w:t xml:space="preserve">                       "ALT": "A",</w:t>
                      </w:r>
                    </w:p>
                    <w:p w14:paraId="061A60FB" w14:textId="77777777" w:rsidR="00C74C65" w:rsidRPr="000A17BA" w:rsidRDefault="00C74C65" w:rsidP="00415177">
                      <w:pPr>
                        <w:rPr>
                          <w:rFonts w:cs="Courier New"/>
                          <w:sz w:val="18"/>
                          <w:szCs w:val="18"/>
                        </w:rPr>
                      </w:pPr>
                      <w:r w:rsidRPr="000A17BA">
                        <w:rPr>
                          <w:rFonts w:cs="Courier New"/>
                          <w:sz w:val="18"/>
                          <w:szCs w:val="18"/>
                        </w:rPr>
                        <w:t xml:space="preserve">                       "QUAL": ".",</w:t>
                      </w:r>
                    </w:p>
                    <w:p w14:paraId="3D0725B8"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563EE7F2" w14:textId="77777777" w:rsidR="00C74C65" w:rsidRPr="000A17BA" w:rsidRDefault="00C74C65" w:rsidP="00415177">
                      <w:pPr>
                        <w:rPr>
                          <w:rFonts w:cs="Courier New"/>
                          <w:sz w:val="18"/>
                          <w:szCs w:val="18"/>
                        </w:rPr>
                      </w:pPr>
                      <w:r w:rsidRPr="000A17BA">
                        <w:rPr>
                          <w:rFonts w:cs="Courier New"/>
                          <w:sz w:val="18"/>
                          <w:szCs w:val="18"/>
                        </w:rPr>
                        <w:t xml:space="preserve">                       "INFO": {</w:t>
                      </w:r>
                    </w:p>
                    <w:p w14:paraId="46552287" w14:textId="77777777" w:rsidR="00C74C65" w:rsidRPr="000A17BA" w:rsidRDefault="00C74C65" w:rsidP="00415177">
                      <w:pPr>
                        <w:rPr>
                          <w:rFonts w:cs="Courier New"/>
                          <w:sz w:val="18"/>
                          <w:szCs w:val="18"/>
                        </w:rPr>
                      </w:pPr>
                      <w:r w:rsidRPr="000A17BA">
                        <w:rPr>
                          <w:rFonts w:cs="Courier New"/>
                          <w:sz w:val="18"/>
                          <w:szCs w:val="18"/>
                        </w:rPr>
                        <w:t xml:space="preserve">                         ".": true</w:t>
                      </w:r>
                    </w:p>
                    <w:p w14:paraId="4B1A794C" w14:textId="77777777" w:rsidR="00C74C65" w:rsidRPr="000A17BA" w:rsidRDefault="00C74C65" w:rsidP="00415177">
                      <w:pPr>
                        <w:rPr>
                          <w:rFonts w:cs="Courier New"/>
                          <w:sz w:val="18"/>
                          <w:szCs w:val="18"/>
                        </w:rPr>
                      </w:pPr>
                      <w:r w:rsidRPr="000A17BA">
                        <w:rPr>
                          <w:rFonts w:cs="Courier New"/>
                          <w:sz w:val="18"/>
                          <w:szCs w:val="18"/>
                        </w:rPr>
                        <w:t xml:space="preserve">                       },</w:t>
                      </w:r>
                    </w:p>
                    <w:p w14:paraId="51AC33CC"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564BF51F"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3B078233"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A1AB37F"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5D64E83A"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032DD1CA" w14:textId="77777777" w:rsidR="00C74C65" w:rsidRPr="000A17BA" w:rsidRDefault="00C74C65" w:rsidP="00415177">
                      <w:pPr>
                        <w:rPr>
                          <w:rFonts w:cs="Courier New"/>
                          <w:sz w:val="18"/>
                          <w:szCs w:val="18"/>
                        </w:rPr>
                      </w:pPr>
                      <w:r w:rsidRPr="000A17BA">
                        <w:rPr>
                          <w:rFonts w:cs="Courier New"/>
                          <w:sz w:val="18"/>
                          <w:szCs w:val="18"/>
                        </w:rPr>
                        <w:t xml:space="preserve">                         "A"</w:t>
                      </w:r>
                    </w:p>
                    <w:p w14:paraId="0FD5E842" w14:textId="77777777" w:rsidR="00C74C65" w:rsidRPr="000A17BA" w:rsidRDefault="00C74C65" w:rsidP="00415177">
                      <w:pPr>
                        <w:rPr>
                          <w:rFonts w:cs="Courier New"/>
                          <w:sz w:val="18"/>
                          <w:szCs w:val="18"/>
                        </w:rPr>
                      </w:pPr>
                      <w:r w:rsidRPr="000A17BA">
                        <w:rPr>
                          <w:rFonts w:cs="Courier New"/>
                          <w:sz w:val="18"/>
                          <w:szCs w:val="18"/>
                        </w:rPr>
                        <w:t xml:space="preserve">                       ],</w:t>
                      </w:r>
                    </w:p>
                    <w:p w14:paraId="1C3BF676"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436AC61D"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723F17AE" w14:textId="77777777" w:rsidR="00C74C65" w:rsidRPr="000A17BA" w:rsidRDefault="00C74C65" w:rsidP="00415177">
                      <w:pPr>
                        <w:rPr>
                          <w:rFonts w:cs="Courier New"/>
                          <w:sz w:val="18"/>
                          <w:szCs w:val="18"/>
                        </w:rPr>
                      </w:pPr>
                      <w:r w:rsidRPr="000A17BA">
                        <w:rPr>
                          <w:rFonts w:cs="Courier New"/>
                          <w:sz w:val="18"/>
                          <w:szCs w:val="18"/>
                        </w:rPr>
                        <w:t xml:space="preserve">                     }</w:t>
                      </w:r>
                    </w:p>
                    <w:p w14:paraId="797C638C" w14:textId="77777777" w:rsidR="00C74C65" w:rsidRPr="000A17BA" w:rsidRDefault="00C74C65" w:rsidP="00415177">
                      <w:pPr>
                        <w:rPr>
                          <w:rFonts w:cs="Courier New"/>
                          <w:sz w:val="18"/>
                          <w:szCs w:val="18"/>
                        </w:rPr>
                      </w:pPr>
                      <w:r w:rsidRPr="000A17BA">
                        <w:rPr>
                          <w:rFonts w:cs="Courier New"/>
                          <w:sz w:val="18"/>
                          <w:szCs w:val="18"/>
                        </w:rPr>
                        <w:t>10  SameVariantPipe  {</w:t>
                      </w:r>
                    </w:p>
                    <w:p w14:paraId="3403DD15" w14:textId="77777777" w:rsidR="00C74C65" w:rsidRPr="000A17BA" w:rsidRDefault="00C74C65" w:rsidP="00415177">
                      <w:pPr>
                        <w:rPr>
                          <w:rFonts w:cs="Courier New"/>
                          <w:sz w:val="18"/>
                          <w:szCs w:val="18"/>
                        </w:rPr>
                      </w:pPr>
                      <w:r w:rsidRPr="000A17BA">
                        <w:rPr>
                          <w:rFonts w:cs="Courier New"/>
                          <w:sz w:val="18"/>
                          <w:szCs w:val="18"/>
                        </w:rPr>
                        <w:t xml:space="preserve">                       "CHROM": "21",</w:t>
                      </w:r>
                    </w:p>
                    <w:p w14:paraId="134545C6" w14:textId="77777777" w:rsidR="00C74C65" w:rsidRPr="000A17BA" w:rsidRDefault="00C74C65" w:rsidP="00415177">
                      <w:pPr>
                        <w:rPr>
                          <w:rFonts w:cs="Courier New"/>
                          <w:sz w:val="18"/>
                          <w:szCs w:val="18"/>
                        </w:rPr>
                      </w:pPr>
                      <w:r w:rsidRPr="000A17BA">
                        <w:rPr>
                          <w:rFonts w:cs="Courier New"/>
                          <w:sz w:val="18"/>
                          <w:szCs w:val="18"/>
                        </w:rPr>
                        <w:t xml:space="preserve">                       "POS": "26965148",</w:t>
                      </w:r>
                    </w:p>
                    <w:p w14:paraId="639279EB" w14:textId="77777777" w:rsidR="00C74C65" w:rsidRPr="000A17BA" w:rsidRDefault="00C74C65" w:rsidP="00415177">
                      <w:pPr>
                        <w:rPr>
                          <w:rFonts w:cs="Courier New"/>
                          <w:sz w:val="18"/>
                          <w:szCs w:val="18"/>
                        </w:rPr>
                      </w:pPr>
                      <w:r w:rsidRPr="000A17BA">
                        <w:rPr>
                          <w:rFonts w:cs="Courier New"/>
                          <w:sz w:val="18"/>
                          <w:szCs w:val="18"/>
                        </w:rPr>
                        <w:t xml:space="preserve">                       "ID": "rs1135638",</w:t>
                      </w:r>
                    </w:p>
                    <w:p w14:paraId="055C2708" w14:textId="77777777" w:rsidR="00C74C65" w:rsidRPr="000A17BA" w:rsidRDefault="00C74C65" w:rsidP="00415177">
                      <w:pPr>
                        <w:rPr>
                          <w:rFonts w:cs="Courier New"/>
                          <w:sz w:val="18"/>
                          <w:szCs w:val="18"/>
                        </w:rPr>
                      </w:pPr>
                      <w:r w:rsidRPr="000A17BA">
                        <w:rPr>
                          <w:rFonts w:cs="Courier New"/>
                          <w:sz w:val="18"/>
                          <w:szCs w:val="18"/>
                        </w:rPr>
                        <w:t xml:space="preserve">                       "REF": "G",</w:t>
                      </w:r>
                    </w:p>
                    <w:p w14:paraId="3B521EA5" w14:textId="77777777" w:rsidR="00C74C65" w:rsidRPr="000A17BA" w:rsidRDefault="00C74C65" w:rsidP="00415177">
                      <w:pPr>
                        <w:rPr>
                          <w:rFonts w:cs="Courier New"/>
                          <w:sz w:val="18"/>
                          <w:szCs w:val="18"/>
                        </w:rPr>
                      </w:pPr>
                      <w:r w:rsidRPr="000A17BA">
                        <w:rPr>
                          <w:rFonts w:cs="Courier New"/>
                          <w:sz w:val="18"/>
                          <w:szCs w:val="18"/>
                        </w:rPr>
                        <w:t xml:space="preserve">                       "ALT": "A",</w:t>
                      </w:r>
                    </w:p>
                    <w:p w14:paraId="586E7762" w14:textId="77777777" w:rsidR="00C74C65" w:rsidRPr="000A17BA" w:rsidRDefault="00C74C65" w:rsidP="00415177">
                      <w:pPr>
                        <w:rPr>
                          <w:rFonts w:cs="Courier New"/>
                          <w:sz w:val="18"/>
                          <w:szCs w:val="18"/>
                        </w:rPr>
                      </w:pPr>
                      <w:r w:rsidRPr="000A17BA">
                        <w:rPr>
                          <w:rFonts w:cs="Courier New"/>
                          <w:sz w:val="18"/>
                          <w:szCs w:val="18"/>
                        </w:rPr>
                        <w:t xml:space="preserve">                       "QUAL": ".",</w:t>
                      </w:r>
                    </w:p>
                    <w:p w14:paraId="20E6C378" w14:textId="77777777" w:rsidR="00C74C65" w:rsidRPr="000A17BA" w:rsidRDefault="00C74C65" w:rsidP="00415177">
                      <w:pPr>
                        <w:rPr>
                          <w:rFonts w:cs="Courier New"/>
                          <w:sz w:val="18"/>
                          <w:szCs w:val="18"/>
                        </w:rPr>
                      </w:pPr>
                      <w:r w:rsidRPr="000A17BA">
                        <w:rPr>
                          <w:rFonts w:cs="Courier New"/>
                          <w:sz w:val="18"/>
                          <w:szCs w:val="18"/>
                        </w:rPr>
                        <w:t xml:space="preserve">                       "FILTER": ".",</w:t>
                      </w:r>
                    </w:p>
                    <w:p w14:paraId="4FE59667" w14:textId="77777777" w:rsidR="00C74C65" w:rsidRPr="000A17BA" w:rsidRDefault="00C74C65" w:rsidP="00415177">
                      <w:pPr>
                        <w:rPr>
                          <w:rFonts w:cs="Courier New"/>
                          <w:sz w:val="18"/>
                          <w:szCs w:val="18"/>
                        </w:rPr>
                      </w:pPr>
                      <w:r w:rsidRPr="000A17BA">
                        <w:rPr>
                          <w:rFonts w:cs="Courier New"/>
                          <w:sz w:val="18"/>
                          <w:szCs w:val="18"/>
                        </w:rPr>
                        <w:t xml:space="preserve">                       "INFO": {</w:t>
                      </w:r>
                    </w:p>
                    <w:p w14:paraId="35C7D605" w14:textId="77777777" w:rsidR="00C74C65" w:rsidRPr="000A17BA" w:rsidRDefault="00C74C65" w:rsidP="00415177">
                      <w:pPr>
                        <w:rPr>
                          <w:rFonts w:cs="Courier New"/>
                          <w:sz w:val="18"/>
                          <w:szCs w:val="18"/>
                        </w:rPr>
                      </w:pPr>
                      <w:r w:rsidRPr="000A17BA">
                        <w:rPr>
                          <w:rFonts w:cs="Courier New"/>
                          <w:sz w:val="18"/>
                          <w:szCs w:val="18"/>
                        </w:rPr>
                        <w:t xml:space="preserve">                         "RSPOS": 26965148,</w:t>
                      </w:r>
                    </w:p>
                    <w:p w14:paraId="4E6A472C" w14:textId="77777777" w:rsidR="00C74C65" w:rsidRPr="000A17BA" w:rsidRDefault="00C74C65" w:rsidP="00415177">
                      <w:pPr>
                        <w:rPr>
                          <w:rFonts w:cs="Courier New"/>
                          <w:sz w:val="18"/>
                          <w:szCs w:val="18"/>
                        </w:rPr>
                      </w:pPr>
                      <w:r w:rsidRPr="000A17BA">
                        <w:rPr>
                          <w:rFonts w:cs="Courier New"/>
                          <w:sz w:val="18"/>
                          <w:szCs w:val="18"/>
                        </w:rPr>
                        <w:t xml:space="preserve">                         "RV": true,</w:t>
                      </w:r>
                    </w:p>
                    <w:p w14:paraId="5E393627" w14:textId="77777777" w:rsidR="00C74C65" w:rsidRPr="000A17BA" w:rsidRDefault="00C74C65" w:rsidP="00415177">
                      <w:pPr>
                        <w:rPr>
                          <w:rFonts w:cs="Courier New"/>
                          <w:sz w:val="18"/>
                          <w:szCs w:val="18"/>
                        </w:rPr>
                      </w:pPr>
                      <w:r w:rsidRPr="000A17BA">
                        <w:rPr>
                          <w:rFonts w:cs="Courier New"/>
                          <w:sz w:val="18"/>
                          <w:szCs w:val="18"/>
                        </w:rPr>
                        <w:t xml:space="preserve">                         "GMAF": 0.2395,</w:t>
                      </w:r>
                    </w:p>
                    <w:p w14:paraId="53DF67D5" w14:textId="77777777" w:rsidR="00C74C65" w:rsidRPr="000A17BA" w:rsidRDefault="00C74C65" w:rsidP="00415177">
                      <w:pPr>
                        <w:rPr>
                          <w:rFonts w:cs="Courier New"/>
                          <w:sz w:val="18"/>
                          <w:szCs w:val="18"/>
                        </w:rPr>
                      </w:pPr>
                      <w:r w:rsidRPr="000A17BA">
                        <w:rPr>
                          <w:rFonts w:cs="Courier New"/>
                          <w:sz w:val="18"/>
                          <w:szCs w:val="18"/>
                        </w:rPr>
                        <w:t xml:space="preserve">                         "dbSNPBuildID": 86,</w:t>
                      </w:r>
                    </w:p>
                    <w:p w14:paraId="3C9F4546" w14:textId="77777777" w:rsidR="00C74C65" w:rsidRPr="000A17BA" w:rsidRDefault="00C74C65" w:rsidP="00415177">
                      <w:pPr>
                        <w:rPr>
                          <w:rFonts w:cs="Courier New"/>
                          <w:sz w:val="18"/>
                          <w:szCs w:val="18"/>
                        </w:rPr>
                      </w:pPr>
                      <w:r w:rsidRPr="000A17BA">
                        <w:rPr>
                          <w:rFonts w:cs="Courier New"/>
                          <w:sz w:val="18"/>
                          <w:szCs w:val="18"/>
                        </w:rPr>
                        <w:t xml:space="preserve">                         "SSR": 0,</w:t>
                      </w:r>
                    </w:p>
                    <w:p w14:paraId="453161AD" w14:textId="77777777" w:rsidR="00C74C65" w:rsidRPr="000A17BA" w:rsidRDefault="00C74C65" w:rsidP="00415177">
                      <w:pPr>
                        <w:rPr>
                          <w:rFonts w:cs="Courier New"/>
                          <w:sz w:val="18"/>
                          <w:szCs w:val="18"/>
                        </w:rPr>
                      </w:pPr>
                      <w:r w:rsidRPr="000A17BA">
                        <w:rPr>
                          <w:rFonts w:cs="Courier New"/>
                          <w:sz w:val="18"/>
                          <w:szCs w:val="18"/>
                        </w:rPr>
                        <w:t xml:space="preserve">                         "SAO": 0,</w:t>
                      </w:r>
                    </w:p>
                    <w:p w14:paraId="127CFC1F" w14:textId="77777777" w:rsidR="00C74C65" w:rsidRPr="000A17BA" w:rsidRDefault="00C74C65" w:rsidP="00415177">
                      <w:pPr>
                        <w:rPr>
                          <w:rFonts w:cs="Courier New"/>
                          <w:sz w:val="18"/>
                          <w:szCs w:val="18"/>
                        </w:rPr>
                      </w:pPr>
                      <w:r w:rsidRPr="000A17BA">
                        <w:rPr>
                          <w:rFonts w:cs="Courier New"/>
                          <w:sz w:val="18"/>
                          <w:szCs w:val="18"/>
                        </w:rPr>
                        <w:t xml:space="preserve">                         "VP": "05030000030507051f000100",</w:t>
                      </w:r>
                    </w:p>
                    <w:p w14:paraId="5FE0F5AB" w14:textId="77777777" w:rsidR="00C74C65" w:rsidRPr="000A17BA" w:rsidRDefault="00C74C65" w:rsidP="00415177">
                      <w:pPr>
                        <w:rPr>
                          <w:rFonts w:cs="Courier New"/>
                          <w:sz w:val="18"/>
                          <w:szCs w:val="18"/>
                        </w:rPr>
                      </w:pPr>
                      <w:r w:rsidRPr="000A17BA">
                        <w:rPr>
                          <w:rFonts w:cs="Courier New"/>
                          <w:sz w:val="18"/>
                          <w:szCs w:val="18"/>
                        </w:rPr>
                        <w:t xml:space="preserve">                         "GENEINFO": "MRPL39:54148",</w:t>
                      </w:r>
                    </w:p>
                    <w:p w14:paraId="543D9B1A" w14:textId="77777777" w:rsidR="00C74C65" w:rsidRPr="000A17BA" w:rsidRDefault="00C74C65" w:rsidP="00415177">
                      <w:pPr>
                        <w:rPr>
                          <w:rFonts w:cs="Courier New"/>
                          <w:sz w:val="18"/>
                          <w:szCs w:val="18"/>
                        </w:rPr>
                      </w:pPr>
                      <w:r w:rsidRPr="000A17BA">
                        <w:rPr>
                          <w:rFonts w:cs="Courier New"/>
                          <w:sz w:val="18"/>
                          <w:szCs w:val="18"/>
                        </w:rPr>
                        <w:t xml:space="preserve">                         "WGT": 1,</w:t>
                      </w:r>
                    </w:p>
                    <w:p w14:paraId="5A74298F" w14:textId="77777777" w:rsidR="00C74C65" w:rsidRPr="000A17BA" w:rsidRDefault="00C74C65" w:rsidP="00415177">
                      <w:pPr>
                        <w:rPr>
                          <w:rFonts w:cs="Courier New"/>
                          <w:sz w:val="18"/>
                          <w:szCs w:val="18"/>
                        </w:rPr>
                      </w:pPr>
                      <w:r w:rsidRPr="000A17BA">
                        <w:rPr>
                          <w:rFonts w:cs="Courier New"/>
                          <w:sz w:val="18"/>
                          <w:szCs w:val="18"/>
                        </w:rPr>
                        <w:t xml:space="preserve">                         "VC": "SNV",</w:t>
                      </w:r>
                    </w:p>
                    <w:p w14:paraId="356B291E" w14:textId="77777777" w:rsidR="00C74C65" w:rsidRPr="000A17BA" w:rsidRDefault="00C74C65" w:rsidP="00415177">
                      <w:pPr>
                        <w:rPr>
                          <w:rFonts w:cs="Courier New"/>
                          <w:sz w:val="18"/>
                          <w:szCs w:val="18"/>
                        </w:rPr>
                      </w:pPr>
                      <w:r w:rsidRPr="000A17BA">
                        <w:rPr>
                          <w:rFonts w:cs="Courier New"/>
                          <w:sz w:val="18"/>
                          <w:szCs w:val="18"/>
                        </w:rPr>
                        <w:t xml:space="preserve">                         "S3D": true,</w:t>
                      </w:r>
                    </w:p>
                    <w:p w14:paraId="6B153964" w14:textId="77777777" w:rsidR="00C74C65" w:rsidRPr="000A17BA" w:rsidRDefault="00C74C65" w:rsidP="00415177">
                      <w:pPr>
                        <w:rPr>
                          <w:rFonts w:cs="Courier New"/>
                          <w:sz w:val="18"/>
                          <w:szCs w:val="18"/>
                        </w:rPr>
                      </w:pPr>
                      <w:r w:rsidRPr="000A17BA">
                        <w:rPr>
                          <w:rFonts w:cs="Courier New"/>
                          <w:sz w:val="18"/>
                          <w:szCs w:val="18"/>
                        </w:rPr>
                        <w:t xml:space="preserve">                         "SLO": true,</w:t>
                      </w:r>
                    </w:p>
                    <w:p w14:paraId="284794D6" w14:textId="77777777" w:rsidR="00C74C65" w:rsidRPr="000A17BA" w:rsidRDefault="00C74C65" w:rsidP="00415177">
                      <w:pPr>
                        <w:rPr>
                          <w:rFonts w:cs="Courier New"/>
                          <w:sz w:val="18"/>
                          <w:szCs w:val="18"/>
                        </w:rPr>
                      </w:pPr>
                      <w:r w:rsidRPr="000A17BA">
                        <w:rPr>
                          <w:rFonts w:cs="Courier New"/>
                          <w:sz w:val="18"/>
                          <w:szCs w:val="18"/>
                        </w:rPr>
                        <w:t xml:space="preserve">                         "REF": true,</w:t>
                      </w:r>
                    </w:p>
                    <w:p w14:paraId="5D25919C" w14:textId="77777777" w:rsidR="00C74C65" w:rsidRPr="000A17BA" w:rsidRDefault="00C74C65" w:rsidP="00415177">
                      <w:pPr>
                        <w:rPr>
                          <w:rFonts w:cs="Courier New"/>
                          <w:sz w:val="18"/>
                          <w:szCs w:val="18"/>
                        </w:rPr>
                      </w:pPr>
                      <w:r w:rsidRPr="000A17BA">
                        <w:rPr>
                          <w:rFonts w:cs="Courier New"/>
                          <w:sz w:val="18"/>
                          <w:szCs w:val="18"/>
                        </w:rPr>
                        <w:t xml:space="preserve">                         "SYN": true,</w:t>
                      </w:r>
                    </w:p>
                    <w:p w14:paraId="054FEC89" w14:textId="77777777" w:rsidR="00C74C65" w:rsidRPr="000A17BA" w:rsidRDefault="00C74C65" w:rsidP="00415177">
                      <w:pPr>
                        <w:rPr>
                          <w:rFonts w:cs="Courier New"/>
                          <w:sz w:val="18"/>
                          <w:szCs w:val="18"/>
                        </w:rPr>
                      </w:pPr>
                      <w:r w:rsidRPr="000A17BA">
                        <w:rPr>
                          <w:rFonts w:cs="Courier New"/>
                          <w:sz w:val="18"/>
                          <w:szCs w:val="18"/>
                        </w:rPr>
                        <w:t xml:space="preserve">                         "ASP": true,</w:t>
                      </w:r>
                    </w:p>
                    <w:p w14:paraId="6631F598" w14:textId="77777777" w:rsidR="00C74C65" w:rsidRPr="000A17BA" w:rsidRDefault="00C74C65" w:rsidP="00415177">
                      <w:pPr>
                        <w:rPr>
                          <w:rFonts w:cs="Courier New"/>
                          <w:sz w:val="18"/>
                          <w:szCs w:val="18"/>
                        </w:rPr>
                      </w:pPr>
                      <w:r w:rsidRPr="000A17BA">
                        <w:rPr>
                          <w:rFonts w:cs="Courier New"/>
                          <w:sz w:val="18"/>
                          <w:szCs w:val="18"/>
                        </w:rPr>
                        <w:t xml:space="preserve">                         "VLD": true,</w:t>
                      </w:r>
                    </w:p>
                    <w:p w14:paraId="25A7C068" w14:textId="77777777" w:rsidR="00C74C65" w:rsidRPr="000A17BA" w:rsidRDefault="00C74C65" w:rsidP="00415177">
                      <w:pPr>
                        <w:rPr>
                          <w:rFonts w:cs="Courier New"/>
                          <w:sz w:val="18"/>
                          <w:szCs w:val="18"/>
                        </w:rPr>
                      </w:pPr>
                      <w:r w:rsidRPr="000A17BA">
                        <w:rPr>
                          <w:rFonts w:cs="Courier New"/>
                          <w:sz w:val="18"/>
                          <w:szCs w:val="18"/>
                        </w:rPr>
                        <w:t xml:space="preserve">                         "G5A": true,</w:t>
                      </w:r>
                    </w:p>
                    <w:p w14:paraId="2F8D16BF" w14:textId="77777777" w:rsidR="00C74C65" w:rsidRPr="000A17BA" w:rsidRDefault="00C74C65" w:rsidP="00415177">
                      <w:pPr>
                        <w:rPr>
                          <w:rFonts w:cs="Courier New"/>
                          <w:sz w:val="18"/>
                          <w:szCs w:val="18"/>
                        </w:rPr>
                      </w:pPr>
                      <w:r w:rsidRPr="000A17BA">
                        <w:rPr>
                          <w:rFonts w:cs="Courier New"/>
                          <w:sz w:val="18"/>
                          <w:szCs w:val="18"/>
                        </w:rPr>
                        <w:t xml:space="preserve">                         "G5": true,</w:t>
                      </w:r>
                    </w:p>
                    <w:p w14:paraId="52AE635E" w14:textId="77777777" w:rsidR="00C74C65" w:rsidRPr="000A17BA" w:rsidRDefault="00C74C65" w:rsidP="00415177">
                      <w:pPr>
                        <w:rPr>
                          <w:rFonts w:cs="Courier New"/>
                          <w:sz w:val="18"/>
                          <w:szCs w:val="18"/>
                        </w:rPr>
                      </w:pPr>
                      <w:r w:rsidRPr="000A17BA">
                        <w:rPr>
                          <w:rFonts w:cs="Courier New"/>
                          <w:sz w:val="18"/>
                          <w:szCs w:val="18"/>
                        </w:rPr>
                        <w:t xml:space="preserve">                         "HD": true,</w:t>
                      </w:r>
                    </w:p>
                    <w:p w14:paraId="07270004" w14:textId="77777777" w:rsidR="00C74C65" w:rsidRPr="000A17BA" w:rsidRDefault="00C74C65" w:rsidP="00415177">
                      <w:pPr>
                        <w:rPr>
                          <w:rFonts w:cs="Courier New"/>
                          <w:sz w:val="18"/>
                          <w:szCs w:val="18"/>
                        </w:rPr>
                      </w:pPr>
                      <w:r w:rsidRPr="000A17BA">
                        <w:rPr>
                          <w:rFonts w:cs="Courier New"/>
                          <w:sz w:val="18"/>
                          <w:szCs w:val="18"/>
                        </w:rPr>
                        <w:t xml:space="preserve">                         "GNO": true,</w:t>
                      </w:r>
                    </w:p>
                    <w:p w14:paraId="7E385E62" w14:textId="77777777" w:rsidR="00C74C65" w:rsidRPr="000A17BA" w:rsidRDefault="00C74C65" w:rsidP="00415177">
                      <w:pPr>
                        <w:rPr>
                          <w:rFonts w:cs="Courier New"/>
                          <w:sz w:val="18"/>
                          <w:szCs w:val="18"/>
                        </w:rPr>
                      </w:pPr>
                      <w:r w:rsidRPr="000A17BA">
                        <w:rPr>
                          <w:rFonts w:cs="Courier New"/>
                          <w:sz w:val="18"/>
                          <w:szCs w:val="18"/>
                        </w:rPr>
                        <w:t xml:space="preserve">                         "KGPhase1": true,</w:t>
                      </w:r>
                    </w:p>
                    <w:p w14:paraId="5389DA00" w14:textId="77777777" w:rsidR="00C74C65" w:rsidRPr="000A17BA" w:rsidRDefault="00C74C65" w:rsidP="00415177">
                      <w:pPr>
                        <w:rPr>
                          <w:rFonts w:cs="Courier New"/>
                          <w:sz w:val="18"/>
                          <w:szCs w:val="18"/>
                        </w:rPr>
                      </w:pPr>
                      <w:r w:rsidRPr="000A17BA">
                        <w:rPr>
                          <w:rFonts w:cs="Courier New"/>
                          <w:sz w:val="18"/>
                          <w:szCs w:val="18"/>
                        </w:rPr>
                        <w:t xml:space="preserve">                         "KGPilot123": true,</w:t>
                      </w:r>
                    </w:p>
                    <w:p w14:paraId="6A7D0A57" w14:textId="77777777" w:rsidR="00C74C65" w:rsidRPr="000A17BA" w:rsidRDefault="00C74C65" w:rsidP="00415177">
                      <w:pPr>
                        <w:rPr>
                          <w:rFonts w:cs="Courier New"/>
                          <w:sz w:val="18"/>
                          <w:szCs w:val="18"/>
                        </w:rPr>
                      </w:pPr>
                      <w:r w:rsidRPr="000A17BA">
                        <w:rPr>
                          <w:rFonts w:cs="Courier New"/>
                          <w:sz w:val="18"/>
                          <w:szCs w:val="18"/>
                        </w:rPr>
                        <w:t xml:space="preserve">                         "KGPROD": true,</w:t>
                      </w:r>
                    </w:p>
                    <w:p w14:paraId="5A028B5D" w14:textId="77777777" w:rsidR="00C74C65" w:rsidRPr="000A17BA" w:rsidRDefault="00C74C65" w:rsidP="00415177">
                      <w:pPr>
                        <w:rPr>
                          <w:rFonts w:cs="Courier New"/>
                          <w:sz w:val="18"/>
                          <w:szCs w:val="18"/>
                        </w:rPr>
                      </w:pPr>
                      <w:r w:rsidRPr="000A17BA">
                        <w:rPr>
                          <w:rFonts w:cs="Courier New"/>
                          <w:sz w:val="18"/>
                          <w:szCs w:val="18"/>
                        </w:rPr>
                        <w:t xml:space="preserve">                         "OTHERKG": true,</w:t>
                      </w:r>
                    </w:p>
                    <w:p w14:paraId="2EA94DDF" w14:textId="77777777" w:rsidR="00C74C65" w:rsidRPr="000A17BA" w:rsidRDefault="00C74C65" w:rsidP="00415177">
                      <w:pPr>
                        <w:rPr>
                          <w:rFonts w:cs="Courier New"/>
                          <w:sz w:val="18"/>
                          <w:szCs w:val="18"/>
                        </w:rPr>
                      </w:pPr>
                      <w:r w:rsidRPr="000A17BA">
                        <w:rPr>
                          <w:rFonts w:cs="Courier New"/>
                          <w:sz w:val="18"/>
                          <w:szCs w:val="18"/>
                        </w:rPr>
                        <w:t xml:space="preserve">                         "PH3": true</w:t>
                      </w:r>
                    </w:p>
                    <w:p w14:paraId="301D2ABF" w14:textId="77777777" w:rsidR="00C74C65" w:rsidRPr="000A17BA" w:rsidRDefault="00C74C65" w:rsidP="00415177">
                      <w:pPr>
                        <w:rPr>
                          <w:rFonts w:cs="Courier New"/>
                          <w:sz w:val="18"/>
                          <w:szCs w:val="18"/>
                        </w:rPr>
                      </w:pPr>
                      <w:r w:rsidRPr="000A17BA">
                        <w:rPr>
                          <w:rFonts w:cs="Courier New"/>
                          <w:sz w:val="18"/>
                          <w:szCs w:val="18"/>
                        </w:rPr>
                        <w:t xml:space="preserve">                       },</w:t>
                      </w:r>
                    </w:p>
                    <w:p w14:paraId="69FDA6D8" w14:textId="77777777" w:rsidR="00C74C65" w:rsidRPr="000A17BA" w:rsidRDefault="00C74C65" w:rsidP="00415177">
                      <w:pPr>
                        <w:rPr>
                          <w:rFonts w:cs="Courier New"/>
                          <w:sz w:val="18"/>
                          <w:szCs w:val="18"/>
                        </w:rPr>
                      </w:pPr>
                      <w:r w:rsidRPr="000A17BA">
                        <w:rPr>
                          <w:rFonts w:cs="Courier New"/>
                          <w:sz w:val="18"/>
                          <w:szCs w:val="18"/>
                        </w:rPr>
                        <w:t xml:space="preserve">                       "_id": "rs1135638",</w:t>
                      </w:r>
                    </w:p>
                    <w:p w14:paraId="42F694EB" w14:textId="77777777" w:rsidR="00C74C65" w:rsidRPr="000A17BA" w:rsidRDefault="00C74C65" w:rsidP="00415177">
                      <w:pPr>
                        <w:rPr>
                          <w:rFonts w:cs="Courier New"/>
                          <w:sz w:val="18"/>
                          <w:szCs w:val="18"/>
                        </w:rPr>
                      </w:pPr>
                      <w:r w:rsidRPr="000A17BA">
                        <w:rPr>
                          <w:rFonts w:cs="Courier New"/>
                          <w:sz w:val="18"/>
                          <w:szCs w:val="18"/>
                        </w:rPr>
                        <w:t xml:space="preserve">                       "_type": "variant",</w:t>
                      </w:r>
                    </w:p>
                    <w:p w14:paraId="08BBDD28" w14:textId="77777777" w:rsidR="00C74C65" w:rsidRPr="000A17BA" w:rsidRDefault="00C74C65" w:rsidP="00415177">
                      <w:pPr>
                        <w:rPr>
                          <w:rFonts w:cs="Courier New"/>
                          <w:sz w:val="18"/>
                          <w:szCs w:val="18"/>
                        </w:rPr>
                      </w:pPr>
                      <w:r w:rsidRPr="000A17BA">
                        <w:rPr>
                          <w:rFonts w:cs="Courier New"/>
                          <w:sz w:val="18"/>
                          <w:szCs w:val="18"/>
                        </w:rPr>
                        <w:t xml:space="preserve">                       "_landmark": "21",</w:t>
                      </w:r>
                    </w:p>
                    <w:p w14:paraId="2A1FFC95" w14:textId="77777777" w:rsidR="00C74C65" w:rsidRPr="000A17BA" w:rsidRDefault="00C74C65" w:rsidP="00415177">
                      <w:pPr>
                        <w:rPr>
                          <w:rFonts w:cs="Courier New"/>
                          <w:sz w:val="18"/>
                          <w:szCs w:val="18"/>
                        </w:rPr>
                      </w:pPr>
                      <w:r w:rsidRPr="000A17BA">
                        <w:rPr>
                          <w:rFonts w:cs="Courier New"/>
                          <w:sz w:val="18"/>
                          <w:szCs w:val="18"/>
                        </w:rPr>
                        <w:t xml:space="preserve">                       "_refAllele": "G",</w:t>
                      </w:r>
                    </w:p>
                    <w:p w14:paraId="2829AAAF" w14:textId="77777777" w:rsidR="00C74C65" w:rsidRPr="000A17BA" w:rsidRDefault="00C74C65" w:rsidP="00415177">
                      <w:pPr>
                        <w:rPr>
                          <w:rFonts w:cs="Courier New"/>
                          <w:sz w:val="18"/>
                          <w:szCs w:val="18"/>
                        </w:rPr>
                      </w:pPr>
                      <w:r w:rsidRPr="000A17BA">
                        <w:rPr>
                          <w:rFonts w:cs="Courier New"/>
                          <w:sz w:val="18"/>
                          <w:szCs w:val="18"/>
                        </w:rPr>
                        <w:t xml:space="preserve">                       "_altAlleles": [</w:t>
                      </w:r>
                    </w:p>
                    <w:p w14:paraId="6185CB25" w14:textId="77777777" w:rsidR="00C74C65" w:rsidRPr="000A17BA" w:rsidRDefault="00C74C65" w:rsidP="00415177">
                      <w:pPr>
                        <w:rPr>
                          <w:rFonts w:cs="Courier New"/>
                          <w:sz w:val="18"/>
                          <w:szCs w:val="18"/>
                        </w:rPr>
                      </w:pPr>
                      <w:r w:rsidRPr="000A17BA">
                        <w:rPr>
                          <w:rFonts w:cs="Courier New"/>
                          <w:sz w:val="18"/>
                          <w:szCs w:val="18"/>
                        </w:rPr>
                        <w:t xml:space="preserve">                         "A"</w:t>
                      </w:r>
                    </w:p>
                    <w:p w14:paraId="64CF46E5" w14:textId="77777777" w:rsidR="00C74C65" w:rsidRPr="000A17BA" w:rsidRDefault="00C74C65" w:rsidP="00415177">
                      <w:pPr>
                        <w:rPr>
                          <w:rFonts w:cs="Courier New"/>
                          <w:sz w:val="18"/>
                          <w:szCs w:val="18"/>
                        </w:rPr>
                      </w:pPr>
                      <w:r w:rsidRPr="000A17BA">
                        <w:rPr>
                          <w:rFonts w:cs="Courier New"/>
                          <w:sz w:val="18"/>
                          <w:szCs w:val="18"/>
                        </w:rPr>
                        <w:t xml:space="preserve">                       ],</w:t>
                      </w:r>
                    </w:p>
                    <w:p w14:paraId="7EDFB413" w14:textId="77777777" w:rsidR="00C74C65" w:rsidRPr="000A17BA" w:rsidRDefault="00C74C65" w:rsidP="00415177">
                      <w:pPr>
                        <w:rPr>
                          <w:rFonts w:cs="Courier New"/>
                          <w:sz w:val="18"/>
                          <w:szCs w:val="18"/>
                        </w:rPr>
                      </w:pPr>
                      <w:r w:rsidRPr="000A17BA">
                        <w:rPr>
                          <w:rFonts w:cs="Courier New"/>
                          <w:sz w:val="18"/>
                          <w:szCs w:val="18"/>
                        </w:rPr>
                        <w:t xml:space="preserve">                       "_minBP": 26965148,</w:t>
                      </w:r>
                    </w:p>
                    <w:p w14:paraId="670C4AE4" w14:textId="77777777" w:rsidR="00C74C65" w:rsidRPr="000A17BA" w:rsidRDefault="00C74C65" w:rsidP="00415177">
                      <w:pPr>
                        <w:rPr>
                          <w:rFonts w:cs="Courier New"/>
                          <w:sz w:val="18"/>
                          <w:szCs w:val="18"/>
                        </w:rPr>
                      </w:pPr>
                      <w:r w:rsidRPr="000A17BA">
                        <w:rPr>
                          <w:rFonts w:cs="Courier New"/>
                          <w:sz w:val="18"/>
                          <w:szCs w:val="18"/>
                        </w:rPr>
                        <w:t xml:space="preserve">                       "_maxBP": 26965148</w:t>
                      </w:r>
                    </w:p>
                    <w:p w14:paraId="5DA1EEC2" w14:textId="77777777" w:rsidR="00C74C65" w:rsidRPr="000A17BA" w:rsidRDefault="00C74C65" w:rsidP="00415177">
                      <w:pPr>
                        <w:rPr>
                          <w:rFonts w:cs="Courier New"/>
                          <w:sz w:val="18"/>
                          <w:szCs w:val="18"/>
                        </w:rPr>
                      </w:pPr>
                      <w:r w:rsidRPr="000A17BA">
                        <w:rPr>
                          <w:rFonts w:cs="Courier New"/>
                          <w:sz w:val="18"/>
                          <w:szCs w:val="18"/>
                        </w:rPr>
                        <w:t xml:space="preserve">                     }</w:t>
                      </w:r>
                    </w:p>
                    <w:p w14:paraId="285171D4" w14:textId="77777777" w:rsidR="00C74C65" w:rsidRPr="000A17BA" w:rsidRDefault="00C74C65" w:rsidP="00415177">
                      <w:pPr>
                        <w:rPr>
                          <w:rFonts w:cs="Courier New"/>
                          <w:sz w:val="18"/>
                          <w:szCs w:val="18"/>
                        </w:rPr>
                      </w:pPr>
                      <w:r w:rsidRPr="000A17BA">
                        <w:rPr>
                          <w:rFonts w:cs="Courier New"/>
                          <w:sz w:val="18"/>
                          <w:szCs w:val="18"/>
                        </w:rPr>
                        <w:t xml:space="preserve"> </w:t>
                      </w:r>
                      <w:r>
                        <w:rPr>
                          <w:rFonts w:cs="Courier New"/>
                          <w:sz w:val="18"/>
                          <w:szCs w:val="18"/>
                        </w:rPr>
                        <w:t>$</w:t>
                      </w:r>
                    </w:p>
                    <w:p w14:paraId="57889453" w14:textId="77777777" w:rsidR="00C74C65" w:rsidRPr="00B1507D" w:rsidRDefault="00C74C65" w:rsidP="00281D47">
                      <w:pPr>
                        <w:rPr>
                          <w:rFonts w:ascii="Courier New" w:hAnsi="Courier New" w:cs="Courier New"/>
                          <w:color w:val="000000" w:themeColor="text1"/>
                          <w:sz w:val="18"/>
                          <w:szCs w:val="18"/>
                        </w:rPr>
                      </w:pPr>
                    </w:p>
                  </w:txbxContent>
                </v:textbox>
                <w10:anchorlock/>
              </v:shape>
            </w:pict>
          </mc:Fallback>
        </mc:AlternateContent>
      </w:r>
    </w:p>
    <w:p w14:paraId="0F82D737" w14:textId="77777777" w:rsidR="009743AA" w:rsidRPr="000A17BA" w:rsidRDefault="009743AA" w:rsidP="009743AA">
      <w:pPr>
        <w:rPr>
          <w:rFonts w:cs="Courier New"/>
          <w:sz w:val="18"/>
          <w:szCs w:val="18"/>
        </w:rPr>
      </w:pPr>
      <w:r w:rsidRPr="000A17BA">
        <w:rPr>
          <w:rFonts w:cs="Courier New"/>
          <w:sz w:val="18"/>
          <w:szCs w:val="18"/>
        </w:rPr>
        <w:t>dbSNP:</w:t>
      </w:r>
    </w:p>
    <w:p w14:paraId="298720EA" w14:textId="77777777" w:rsidR="009743AA" w:rsidRDefault="009743AA" w:rsidP="009743AA">
      <w:pPr>
        <w:rPr>
          <w:rFonts w:cs="Courier New"/>
          <w:sz w:val="18"/>
          <w:szCs w:val="18"/>
        </w:rPr>
      </w:pPr>
    </w:p>
    <w:p w14:paraId="400672DF" w14:textId="77777777" w:rsidR="00281D47" w:rsidRDefault="00281D47" w:rsidP="009743AA">
      <w:pPr>
        <w:rPr>
          <w:rFonts w:cs="Courier New"/>
          <w:sz w:val="18"/>
          <w:szCs w:val="18"/>
        </w:rPr>
      </w:pPr>
    </w:p>
    <w:p w14:paraId="5271A1E3" w14:textId="1CCF356D" w:rsidR="00281D47" w:rsidRPr="000A17BA" w:rsidRDefault="00DB5783" w:rsidP="009743AA">
      <w:pPr>
        <w:rPr>
          <w:rFonts w:cs="Courier New"/>
          <w:sz w:val="18"/>
          <w:szCs w:val="18"/>
        </w:rPr>
      </w:pPr>
      <w:r>
        <w:rPr>
          <w:noProof/>
          <w:lang w:eastAsia="en-US"/>
        </w:rPr>
        <mc:AlternateContent>
          <mc:Choice Requires="wps">
            <w:drawing>
              <wp:inline distT="0" distB="0" distL="0" distR="0" wp14:anchorId="137A2744" wp14:editId="03EFAD12">
                <wp:extent cx="5486400" cy="2116455"/>
                <wp:effectExtent l="0" t="0" r="0" b="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1645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492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##fileformat=VCFv4.0</w:t>
                            </w:r>
                          </w:p>
                          <w:p w14:paraId="30024F3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#CHROM</w:t>
                            </w:r>
                            <w:r w:rsidRPr="00415177">
                              <w:rPr>
                                <w:rFonts w:ascii="Courier New" w:hAnsi="Courier New" w:cs="Courier New"/>
                                <w:sz w:val="18"/>
                                <w:szCs w:val="18"/>
                              </w:rPr>
                              <w:tab/>
                              <w:t>POS</w:t>
                            </w:r>
                            <w:r w:rsidRPr="00415177">
                              <w:rPr>
                                <w:rFonts w:ascii="Courier New" w:hAnsi="Courier New" w:cs="Courier New"/>
                                <w:sz w:val="18"/>
                                <w:szCs w:val="18"/>
                              </w:rPr>
                              <w:tab/>
                              <w:t>ID</w:t>
                            </w:r>
                            <w:r w:rsidRPr="00415177">
                              <w:rPr>
                                <w:rFonts w:ascii="Courier New" w:hAnsi="Courier New" w:cs="Courier New"/>
                                <w:sz w:val="18"/>
                                <w:szCs w:val="18"/>
                              </w:rPr>
                              <w:tab/>
                              <w:t>REF</w:t>
                            </w:r>
                            <w:r w:rsidRPr="00415177">
                              <w:rPr>
                                <w:rFonts w:ascii="Courier New" w:hAnsi="Courier New" w:cs="Courier New"/>
                                <w:sz w:val="18"/>
                                <w:szCs w:val="18"/>
                              </w:rPr>
                              <w:tab/>
                              <w:t>ALT</w:t>
                            </w:r>
                            <w:r w:rsidRPr="00415177">
                              <w:rPr>
                                <w:rFonts w:ascii="Courier New" w:hAnsi="Courier New" w:cs="Courier New"/>
                                <w:sz w:val="18"/>
                                <w:szCs w:val="18"/>
                              </w:rPr>
                              <w:tab/>
                              <w:t>QUAL</w:t>
                            </w:r>
                            <w:r w:rsidRPr="00415177">
                              <w:rPr>
                                <w:rFonts w:ascii="Courier New" w:hAnsi="Courier New" w:cs="Courier New"/>
                                <w:sz w:val="18"/>
                                <w:szCs w:val="18"/>
                              </w:rPr>
                              <w:tab/>
                              <w:t>FILTER</w:t>
                            </w:r>
                            <w:r w:rsidRPr="00415177">
                              <w:rPr>
                                <w:rFonts w:ascii="Courier New" w:hAnsi="Courier New" w:cs="Courier New"/>
                                <w:sz w:val="18"/>
                                <w:szCs w:val="18"/>
                              </w:rPr>
                              <w:tab/>
                              <w:t>INFO</w:t>
                            </w:r>
                            <w:r w:rsidRPr="00415177">
                              <w:rPr>
                                <w:rFonts w:ascii="Courier New" w:hAnsi="Courier New" w:cs="Courier New"/>
                                <w:sz w:val="18"/>
                                <w:szCs w:val="18"/>
                              </w:rPr>
                              <w:tab/>
                              <w:t>INFO.dbSNPBuildID</w:t>
                            </w:r>
                            <w:r w:rsidRPr="00415177">
                              <w:rPr>
                                <w:rFonts w:ascii="Courier New" w:hAnsi="Courier New" w:cs="Courier New"/>
                                <w:sz w:val="18"/>
                                <w:szCs w:val="18"/>
                              </w:rPr>
                              <w:tab/>
                              <w:t>INFO.SSR</w:t>
                            </w:r>
                            <w:r w:rsidRPr="00415177">
                              <w:rPr>
                                <w:rFonts w:ascii="Courier New" w:hAnsi="Courier New" w:cs="Courier New"/>
                                <w:sz w:val="18"/>
                                <w:szCs w:val="18"/>
                              </w:rPr>
                              <w:tab/>
                              <w:t>INFO.SCS</w:t>
                            </w:r>
                            <w:r w:rsidRPr="00415177">
                              <w:rPr>
                                <w:rFonts w:ascii="Courier New" w:hAnsi="Courier New" w:cs="Courier New"/>
                                <w:sz w:val="18"/>
                                <w:szCs w:val="18"/>
                              </w:rPr>
                              <w:tab/>
                              <w:t>INFO.CLN</w:t>
                            </w:r>
                            <w:r w:rsidRPr="00415177">
                              <w:rPr>
                                <w:rFonts w:ascii="Courier New" w:hAnsi="Courier New" w:cs="Courier New"/>
                                <w:sz w:val="18"/>
                                <w:szCs w:val="18"/>
                              </w:rPr>
                              <w:tab/>
                              <w:t>INFO.SAO</w:t>
                            </w:r>
                            <w:r w:rsidRPr="00415177">
                              <w:rPr>
                                <w:rFonts w:ascii="Courier New" w:hAnsi="Courier New" w:cs="Courier New"/>
                                <w:sz w:val="18"/>
                                <w:szCs w:val="18"/>
                              </w:rPr>
                              <w:tab/>
                              <w:t>_id</w:t>
                            </w:r>
                          </w:p>
                          <w:p w14:paraId="63A58FA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A</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6183D22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192110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G</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2474C18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C</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2E30C4A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C</w:t>
                            </w:r>
                            <w:r w:rsidRPr="00415177">
                              <w:rPr>
                                <w:rFonts w:ascii="Courier New" w:hAnsi="Courier New" w:cs="Courier New"/>
                                <w:sz w:val="18"/>
                                <w:szCs w:val="18"/>
                              </w:rPr>
                              <w:tab/>
                              <w:t>A</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1FF4795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w:t>
                            </w:r>
                          </w:p>
                          <w:p w14:paraId="00DF7CB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 </w:t>
                            </w:r>
                          </w:p>
                          <w:p w14:paraId="18C0FD62" w14:textId="77777777" w:rsidR="00C74C65" w:rsidRPr="00415177"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3" o:spid="_x0000_s1071" type="#_x0000_t202" style="width:6in;height:16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" fillcolor="#d8d8d8 [2732]" stroked="f">
                <v:path arrowok="t"/>
                <v:textbox>
                  <w:txbxContent>
                    <w:p w14:paraId="340B492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##fileformat=VCFv4.0</w:t>
                      </w:r>
                    </w:p>
                    <w:p w14:paraId="30024F3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#CHROM</w:t>
                      </w:r>
                      <w:r w:rsidRPr="00415177">
                        <w:rPr>
                          <w:rFonts w:ascii="Courier New" w:hAnsi="Courier New" w:cs="Courier New"/>
                          <w:sz w:val="18"/>
                          <w:szCs w:val="18"/>
                        </w:rPr>
                        <w:tab/>
                        <w:t>POS</w:t>
                      </w:r>
                      <w:r w:rsidRPr="00415177">
                        <w:rPr>
                          <w:rFonts w:ascii="Courier New" w:hAnsi="Courier New" w:cs="Courier New"/>
                          <w:sz w:val="18"/>
                          <w:szCs w:val="18"/>
                        </w:rPr>
                        <w:tab/>
                        <w:t>ID</w:t>
                      </w:r>
                      <w:r w:rsidRPr="00415177">
                        <w:rPr>
                          <w:rFonts w:ascii="Courier New" w:hAnsi="Courier New" w:cs="Courier New"/>
                          <w:sz w:val="18"/>
                          <w:szCs w:val="18"/>
                        </w:rPr>
                        <w:tab/>
                        <w:t>REF</w:t>
                      </w:r>
                      <w:r w:rsidRPr="00415177">
                        <w:rPr>
                          <w:rFonts w:ascii="Courier New" w:hAnsi="Courier New" w:cs="Courier New"/>
                          <w:sz w:val="18"/>
                          <w:szCs w:val="18"/>
                        </w:rPr>
                        <w:tab/>
                        <w:t>ALT</w:t>
                      </w:r>
                      <w:r w:rsidRPr="00415177">
                        <w:rPr>
                          <w:rFonts w:ascii="Courier New" w:hAnsi="Courier New" w:cs="Courier New"/>
                          <w:sz w:val="18"/>
                          <w:szCs w:val="18"/>
                        </w:rPr>
                        <w:tab/>
                        <w:t>QUAL</w:t>
                      </w:r>
                      <w:r w:rsidRPr="00415177">
                        <w:rPr>
                          <w:rFonts w:ascii="Courier New" w:hAnsi="Courier New" w:cs="Courier New"/>
                          <w:sz w:val="18"/>
                          <w:szCs w:val="18"/>
                        </w:rPr>
                        <w:tab/>
                        <w:t>FILTER</w:t>
                      </w:r>
                      <w:r w:rsidRPr="00415177">
                        <w:rPr>
                          <w:rFonts w:ascii="Courier New" w:hAnsi="Courier New" w:cs="Courier New"/>
                          <w:sz w:val="18"/>
                          <w:szCs w:val="18"/>
                        </w:rPr>
                        <w:tab/>
                        <w:t>INFO</w:t>
                      </w:r>
                      <w:r w:rsidRPr="00415177">
                        <w:rPr>
                          <w:rFonts w:ascii="Courier New" w:hAnsi="Courier New" w:cs="Courier New"/>
                          <w:sz w:val="18"/>
                          <w:szCs w:val="18"/>
                        </w:rPr>
                        <w:tab/>
                        <w:t>INFO.dbSNPBuildID</w:t>
                      </w:r>
                      <w:r w:rsidRPr="00415177">
                        <w:rPr>
                          <w:rFonts w:ascii="Courier New" w:hAnsi="Courier New" w:cs="Courier New"/>
                          <w:sz w:val="18"/>
                          <w:szCs w:val="18"/>
                        </w:rPr>
                        <w:tab/>
                        <w:t>INFO.SSR</w:t>
                      </w:r>
                      <w:r w:rsidRPr="00415177">
                        <w:rPr>
                          <w:rFonts w:ascii="Courier New" w:hAnsi="Courier New" w:cs="Courier New"/>
                          <w:sz w:val="18"/>
                          <w:szCs w:val="18"/>
                        </w:rPr>
                        <w:tab/>
                        <w:t>INFO.SCS</w:t>
                      </w:r>
                      <w:r w:rsidRPr="00415177">
                        <w:rPr>
                          <w:rFonts w:ascii="Courier New" w:hAnsi="Courier New" w:cs="Courier New"/>
                          <w:sz w:val="18"/>
                          <w:szCs w:val="18"/>
                        </w:rPr>
                        <w:tab/>
                        <w:t>INFO.CLN</w:t>
                      </w:r>
                      <w:r w:rsidRPr="00415177">
                        <w:rPr>
                          <w:rFonts w:ascii="Courier New" w:hAnsi="Courier New" w:cs="Courier New"/>
                          <w:sz w:val="18"/>
                          <w:szCs w:val="18"/>
                        </w:rPr>
                        <w:tab/>
                        <w:t>INFO.SAO</w:t>
                      </w:r>
                      <w:r w:rsidRPr="00415177">
                        <w:rPr>
                          <w:rFonts w:ascii="Courier New" w:hAnsi="Courier New" w:cs="Courier New"/>
                          <w:sz w:val="18"/>
                          <w:szCs w:val="18"/>
                        </w:rPr>
                        <w:tab/>
                        <w:t>_id</w:t>
                      </w:r>
                    </w:p>
                    <w:p w14:paraId="63A58FA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A</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6183D22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192110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G</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2474C18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G</w:t>
                      </w:r>
                      <w:r w:rsidRPr="00415177">
                        <w:rPr>
                          <w:rFonts w:ascii="Courier New" w:hAnsi="Courier New" w:cs="Courier New"/>
                          <w:sz w:val="18"/>
                          <w:szCs w:val="18"/>
                        </w:rPr>
                        <w:tab/>
                        <w:t>C</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2E30C4A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w:t>
                      </w:r>
                      <w:r w:rsidRPr="00415177">
                        <w:rPr>
                          <w:rFonts w:ascii="Courier New" w:hAnsi="Courier New" w:cs="Courier New"/>
                          <w:sz w:val="18"/>
                          <w:szCs w:val="18"/>
                        </w:rPr>
                        <w:tab/>
                        <w:t>215848808</w:t>
                      </w:r>
                      <w:r w:rsidRPr="00415177">
                        <w:rPr>
                          <w:rFonts w:ascii="Courier New" w:hAnsi="Courier New" w:cs="Courier New"/>
                          <w:sz w:val="18"/>
                          <w:szCs w:val="18"/>
                        </w:rPr>
                        <w:tab/>
                        <w:t>rs116645811</w:t>
                      </w:r>
                      <w:r w:rsidRPr="00415177">
                        <w:rPr>
                          <w:rFonts w:ascii="Courier New" w:hAnsi="Courier New" w:cs="Courier New"/>
                          <w:sz w:val="18"/>
                          <w:szCs w:val="18"/>
                        </w:rPr>
                        <w:tab/>
                        <w:t>C</w:t>
                      </w:r>
                      <w:r w:rsidRPr="00415177">
                        <w:rPr>
                          <w:rFonts w:ascii="Courier New" w:hAnsi="Courier New" w:cs="Courier New"/>
                          <w:sz w:val="18"/>
                          <w:szCs w:val="18"/>
                        </w:rPr>
                        <w:tab/>
                        <w:t>A</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r w:rsidRPr="00415177">
                        <w:rPr>
                          <w:rFonts w:ascii="Courier New" w:hAnsi="Courier New" w:cs="Courier New"/>
                          <w:sz w:val="18"/>
                          <w:szCs w:val="18"/>
                        </w:rPr>
                        <w:tab/>
                        <w:t>.</w:t>
                      </w:r>
                    </w:p>
                    <w:p w14:paraId="1FF4795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w:t>
                      </w:r>
                    </w:p>
                    <w:p w14:paraId="00DF7CB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 </w:t>
                      </w:r>
                    </w:p>
                    <w:p w14:paraId="18C0FD62" w14:textId="77777777" w:rsidR="00C74C65" w:rsidRPr="00415177" w:rsidRDefault="00C74C65" w:rsidP="00281D47">
                      <w:pPr>
                        <w:rPr>
                          <w:rFonts w:ascii="Courier New" w:hAnsi="Courier New" w:cs="Courier New"/>
                          <w:color w:val="000000" w:themeColor="text1"/>
                          <w:sz w:val="18"/>
                          <w:szCs w:val="18"/>
                        </w:rPr>
                      </w:pPr>
                    </w:p>
                  </w:txbxContent>
                </v:textbox>
                <w10:anchorlock/>
              </v:shape>
            </w:pict>
          </mc:Fallback>
        </mc:AlternateContent>
      </w:r>
    </w:p>
    <w:p w14:paraId="6C5C693D" w14:textId="77777777" w:rsidR="009743AA" w:rsidRPr="000A17BA" w:rsidRDefault="009743AA" w:rsidP="009743AA">
      <w:pPr>
        <w:rPr>
          <w:rFonts w:cs="Courier New"/>
          <w:sz w:val="18"/>
          <w:szCs w:val="18"/>
        </w:rPr>
      </w:pPr>
    </w:p>
    <w:p w14:paraId="303E38F4" w14:textId="77777777" w:rsidR="009743AA" w:rsidRPr="000A17BA" w:rsidRDefault="009743AA" w:rsidP="009743AA">
      <w:pPr>
        <w:rPr>
          <w:rFonts w:cs="Courier New"/>
          <w:sz w:val="18"/>
          <w:szCs w:val="18"/>
        </w:rPr>
      </w:pPr>
    </w:p>
    <w:p w14:paraId="5E1BC2C7" w14:textId="77777777" w:rsidR="009743AA" w:rsidRPr="000A17BA" w:rsidRDefault="009743AA" w:rsidP="009743AA">
      <w:pPr>
        <w:rPr>
          <w:rFonts w:cs="Courier New"/>
          <w:sz w:val="18"/>
          <w:szCs w:val="18"/>
        </w:rPr>
      </w:pPr>
      <w:r w:rsidRPr="000A17BA">
        <w:rPr>
          <w:rFonts w:cs="Courier New"/>
          <w:sz w:val="18"/>
          <w:szCs w:val="18"/>
        </w:rPr>
        <w:t>ESP:</w:t>
      </w:r>
    </w:p>
    <w:p w14:paraId="6A0C39D6" w14:textId="77777777" w:rsidR="009743AA" w:rsidRDefault="009743AA" w:rsidP="009743AA">
      <w:pPr>
        <w:rPr>
          <w:rFonts w:cs="Courier New"/>
          <w:sz w:val="18"/>
          <w:szCs w:val="18"/>
        </w:rPr>
      </w:pPr>
    </w:p>
    <w:p w14:paraId="7213B602" w14:textId="42EC1F12" w:rsidR="00281D47" w:rsidRPr="000A17BA" w:rsidRDefault="00DB5783" w:rsidP="009743AA">
      <w:pPr>
        <w:rPr>
          <w:rFonts w:cs="Courier New"/>
          <w:sz w:val="18"/>
          <w:szCs w:val="18"/>
        </w:rPr>
      </w:pPr>
      <w:r>
        <w:rPr>
          <w:noProof/>
          <w:lang w:eastAsia="en-US"/>
        </w:rPr>
        <mc:AlternateContent>
          <mc:Choice Requires="wps">
            <w:drawing>
              <wp:inline distT="0" distB="0" distL="0" distR="0" wp14:anchorId="6C041CF7" wp14:editId="19B4AA0B">
                <wp:extent cx="5486400" cy="8229600"/>
                <wp:effectExtent l="0" t="0" r="0" b="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BC1925" w14:textId="00901078"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cat example.vcf | </w:t>
                            </w:r>
                            <w:r>
                              <w:rPr>
                                <w:rFonts w:ascii="Courier New" w:hAnsi="Courier New" w:cs="Courier New"/>
                                <w:sz w:val="18"/>
                                <w:szCs w:val="18"/>
                              </w:rPr>
                              <w:t>bior_vcf_to_tjson</w:t>
                            </w:r>
                            <w:r w:rsidRPr="00415177">
                              <w:rPr>
                                <w:rFonts w:ascii="Courier New" w:hAnsi="Courier New" w:cs="Courier New"/>
                                <w:sz w:val="18"/>
                                <w:szCs w:val="18"/>
                              </w:rPr>
                              <w:t xml:space="preserve"> | bior_same_variant -d $bior/ESP/build37/ESP6500SI_GRCh37.tsv.bgz | bior_pretty_print -r 17</w:t>
                            </w:r>
                          </w:p>
                          <w:p w14:paraId="2F1D623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COLUMN NAME      COLUMN VALUE</w:t>
                            </w:r>
                          </w:p>
                          <w:p w14:paraId="154E37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      ------------</w:t>
                            </w:r>
                          </w:p>
                          <w:p w14:paraId="74ADF08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   CHROM            21</w:t>
                            </w:r>
                          </w:p>
                          <w:p w14:paraId="4FF04DE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2   POS              26965148</w:t>
                            </w:r>
                          </w:p>
                          <w:p w14:paraId="50EA0E1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3   ID               rs1135638</w:t>
                            </w:r>
                          </w:p>
                          <w:p w14:paraId="3E2C049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4   REF              G</w:t>
                            </w:r>
                          </w:p>
                          <w:p w14:paraId="39B7F19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5   ALT              A</w:t>
                            </w:r>
                          </w:p>
                          <w:p w14:paraId="60BBE93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6   QUAL             .</w:t>
                            </w:r>
                          </w:p>
                          <w:p w14:paraId="23EE1DF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7   FILTER           .</w:t>
                            </w:r>
                          </w:p>
                          <w:p w14:paraId="0100A8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8   INFO             .</w:t>
                            </w:r>
                          </w:p>
                          <w:p w14:paraId="113EEF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9   VCF2VariantPipe  {</w:t>
                            </w:r>
                          </w:p>
                          <w:p w14:paraId="3678CDD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"CHROM": "21",</w:t>
                            </w:r>
                          </w:p>
                          <w:p w14:paraId="537D795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"POS": "26965148",</w:t>
                            </w:r>
                          </w:p>
                          <w:p w14:paraId="0FA625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"ID": "rs1135638",</w:t>
                            </w:r>
                          </w:p>
                          <w:p w14:paraId="740ABF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"REF": "G",</w:t>
                            </w:r>
                          </w:p>
                          <w:p w14:paraId="5B5FBFB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"ALT": "A",</w:t>
                            </w:r>
                          </w:p>
                          <w:p w14:paraId="034AFC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"QUAL": ".",</w:t>
                            </w:r>
                          </w:p>
                          <w:p w14:paraId="6EBF712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"FILTER": ".",</w:t>
                            </w:r>
                          </w:p>
                          <w:p w14:paraId="4165571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"INFO": {</w:t>
                            </w:r>
                          </w:p>
                          <w:p w14:paraId="67CBD1D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 true</w:t>
                            </w:r>
                          </w:p>
                          <w:p w14:paraId="113F25C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E997EB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"_id": "rs1135638",</w:t>
                            </w:r>
                          </w:p>
                          <w:p w14:paraId="219E0AA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"_type": "variant",</w:t>
                            </w:r>
                          </w:p>
                          <w:p w14:paraId="470B143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"_landmark": "21",</w:t>
                            </w:r>
                          </w:p>
                          <w:p w14:paraId="0F13454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"_refAllele": "G",</w:t>
                            </w:r>
                          </w:p>
                          <w:p w14:paraId="71551F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"_altAlleles": [</w:t>
                            </w:r>
                          </w:p>
                          <w:p w14:paraId="69B52DA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w:t>
                            </w:r>
                          </w:p>
                          <w:p w14:paraId="66A5C9A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136891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"_minBP": 26965148,</w:t>
                            </w:r>
                          </w:p>
                          <w:p w14:paraId="2435839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"_maxBP": 26965148</w:t>
                            </w:r>
                          </w:p>
                          <w:p w14:paraId="3405B14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596E3D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10  SameVariantPipe  {</w:t>
                            </w:r>
                          </w:p>
                          <w:p w14:paraId="7531BE7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"CHROM": "21",</w:t>
                            </w:r>
                          </w:p>
                          <w:p w14:paraId="1065ED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"POS": "26965148",</w:t>
                            </w:r>
                          </w:p>
                          <w:p w14:paraId="314D4A7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"ID": "rs1135638",</w:t>
                            </w:r>
                          </w:p>
                          <w:p w14:paraId="7D2E60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"REF": "G",</w:t>
                            </w:r>
                          </w:p>
                          <w:p w14:paraId="772B25A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"ALT": "A",</w:t>
                            </w:r>
                          </w:p>
                          <w:p w14:paraId="4D50A37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"QUAL": ".",</w:t>
                            </w:r>
                          </w:p>
                          <w:p w14:paraId="299C6C7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"FILTER": "PASS",</w:t>
                            </w:r>
                          </w:p>
                          <w:p w14:paraId="70FAEA3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"INFO": {</w:t>
                            </w:r>
                          </w:p>
                          <w:p w14:paraId="64F78AD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"DBSNP": [</w:t>
                            </w:r>
                          </w:p>
                          <w:p w14:paraId="0796D5C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"dbSNP_86"</w:t>
                            </w:r>
                          </w:p>
                          <w:p w14:paraId="4094853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CC873B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"EA_AC": [</w:t>
                            </w:r>
                          </w:p>
                          <w:p w14:paraId="510C05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"7111",</w:t>
                            </w:r>
                          </w:p>
                          <w:p w14:paraId="5534424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"1489"</w:t>
                            </w:r>
                          </w:p>
                          <w:p w14:paraId="50E049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82088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"AA_AC": [</w:t>
                            </w:r>
                          </w:p>
                          <w:p w14:paraId="628D282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"3307",</w:t>
                            </w:r>
                          </w:p>
                          <w:p w14:paraId="5C4A8AE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"1099"</w:t>
                            </w:r>
                          </w:p>
                          <w:p w14:paraId="32C0A4B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37C4C5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"TAC": [</w:t>
                            </w:r>
                          </w:p>
                          <w:p w14:paraId="728A48A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"10418",</w:t>
                            </w:r>
                          </w:p>
                          <w:p w14:paraId="3E110ED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"2588"</w:t>
                            </w:r>
                          </w:p>
                          <w:p w14:paraId="2F7363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8CBD91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"MAF": [</w:t>
                            </w:r>
                          </w:p>
                          <w:p w14:paraId="3F557C6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"17.314",</w:t>
                            </w:r>
                          </w:p>
                          <w:p w14:paraId="4D92B59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"24.9433",</w:t>
                            </w:r>
                          </w:p>
                          <w:p w14:paraId="104E305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"19.8985"</w:t>
                            </w:r>
                          </w:p>
                          <w:p w14:paraId="22A1271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B655AA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"GTS": [</w:t>
                            </w:r>
                          </w:p>
                          <w:p w14:paraId="1A535C1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w:t>
                            </w:r>
                          </w:p>
                          <w:p w14:paraId="0B0174C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"AG",</w:t>
                            </w:r>
                          </w:p>
                          <w:p w14:paraId="51EA425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"GG"</w:t>
                            </w:r>
                          </w:p>
                          <w:p w14:paraId="22FF34E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39E72F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"EA_GTC": [</w:t>
                            </w:r>
                          </w:p>
                          <w:p w14:paraId="60AC51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"2954",</w:t>
                            </w:r>
                          </w:p>
                          <w:p w14:paraId="4DB706C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"1203",</w:t>
                            </w:r>
                          </w:p>
                          <w:p w14:paraId="018CE9E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"143"</w:t>
                            </w:r>
                          </w:p>
                          <w:p w14:paraId="15F5E6F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5AA2D0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"AA_GTC": [</w:t>
                            </w:r>
                          </w:p>
                          <w:p w14:paraId="3C8D693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"1229",</w:t>
                            </w:r>
                          </w:p>
                          <w:p w14:paraId="1809A5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"849",</w:t>
                            </w:r>
                          </w:p>
                          <w:p w14:paraId="45304A5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"125"</w:t>
                            </w:r>
                          </w:p>
                          <w:p w14:paraId="68A00CF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5F1E767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"GTC": [</w:t>
                            </w:r>
                          </w:p>
                          <w:p w14:paraId="2EB45E9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"4183",</w:t>
                            </w:r>
                          </w:p>
                          <w:p w14:paraId="589CD39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"2052",</w:t>
                            </w:r>
                          </w:p>
                          <w:p w14:paraId="136F204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"268"</w:t>
                            </w:r>
                          </w:p>
                          <w:p w14:paraId="293703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E9CF41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"DP": 75,</w:t>
                            </w:r>
                          </w:p>
                          <w:p w14:paraId="264D851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"GL": [</w:t>
                            </w:r>
                          </w:p>
                          <w:p w14:paraId="06F71ED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"MRPL39"</w:t>
                            </w:r>
                          </w:p>
                          <w:p w14:paraId="5167F2E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BDD7F7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"CP": 1.0,</w:t>
                            </w:r>
                          </w:p>
                          <w:p w14:paraId="1B7027B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"CG": 3.0,</w:t>
                            </w:r>
                          </w:p>
                          <w:p w14:paraId="38B05A6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 "A",</w:t>
                            </w:r>
                          </w:p>
                          <w:p w14:paraId="6088900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"CA": [</w:t>
                            </w:r>
                          </w:p>
                          <w:p w14:paraId="720A7DB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785A42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CF761E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"EXOME_CHIP": [</w:t>
                            </w:r>
                          </w:p>
                          <w:p w14:paraId="3972DC4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"no"</w:t>
                            </w:r>
                          </w:p>
                          <w:p w14:paraId="0679DDE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C4374D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"GWAS_PUBMED": [</w:t>
                            </w:r>
                          </w:p>
                          <w:p w14:paraId="12E50D6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83F16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74D66A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"GM": [</w:t>
                            </w:r>
                          </w:p>
                          <w:p w14:paraId="5F6756D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"NM_017446.3",</w:t>
                            </w:r>
                          </w:p>
                          <w:p w14:paraId="1A7BC8A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"NM_080794.3"</w:t>
                            </w:r>
                          </w:p>
                          <w:p w14:paraId="19CD983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F5659B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"FG": [</w:t>
                            </w:r>
                          </w:p>
                          <w:p w14:paraId="2EBD91F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"coding-synonymous",</w:t>
                            </w:r>
                          </w:p>
                          <w:p w14:paraId="399640C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"coding-synonymous"</w:t>
                            </w:r>
                          </w:p>
                          <w:p w14:paraId="54409A3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D68199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"AAC": [</w:t>
                            </w:r>
                          </w:p>
                          <w:p w14:paraId="2DAAED9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1692F4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B4812A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66FFA82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"PP": [</w:t>
                            </w:r>
                          </w:p>
                          <w:p w14:paraId="78E25E5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"299/339",</w:t>
                            </w:r>
                          </w:p>
                          <w:p w14:paraId="1F4B2E9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"299/354"</w:t>
                            </w:r>
                          </w:p>
                          <w:p w14:paraId="2246323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A02258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"CDP": [</w:t>
                            </w:r>
                          </w:p>
                          <w:p w14:paraId="3F667DF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"897",</w:t>
                            </w:r>
                          </w:p>
                          <w:p w14:paraId="59FA4E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"897"</w:t>
                            </w:r>
                          </w:p>
                          <w:p w14:paraId="72A48CC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DB99D6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"GS": [</w:t>
                            </w:r>
                          </w:p>
                          <w:p w14:paraId="44D8AD5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7FE26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01CD7B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D8D5D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"PH": [</w:t>
                            </w:r>
                          </w:p>
                          <w:p w14:paraId="734705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6A262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EA36CA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E8C6D0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6C408DD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"_id": "rs1135638",</w:t>
                            </w:r>
                          </w:p>
                          <w:p w14:paraId="038F917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"_type": "variant",</w:t>
                            </w:r>
                          </w:p>
                          <w:p w14:paraId="35CD040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"_landmark": "21",</w:t>
                            </w:r>
                          </w:p>
                          <w:p w14:paraId="15218E4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"_refAllele": "G",</w:t>
                            </w:r>
                          </w:p>
                          <w:p w14:paraId="435B7FE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"_altAlleles": [</w:t>
                            </w:r>
                          </w:p>
                          <w:p w14:paraId="28457E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w:t>
                            </w:r>
                          </w:p>
                          <w:p w14:paraId="0D14E0A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4FC5DE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"_minBP": 26965148,</w:t>
                            </w:r>
                          </w:p>
                          <w:p w14:paraId="10AB80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"_maxBP": 26965148</w:t>
                            </w:r>
                          </w:p>
                          <w:p w14:paraId="1E65B68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F19425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13253A" w14:textId="77777777" w:rsidR="00C74C65" w:rsidRPr="00415177"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72"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DNP1lGLAMAABoHAAAO&#10;AAAAAAAAAAAAAAAAACwCAABkcnMvZTJvRG9jLnhtbFBLAQItABQABgAIAAAAIQCvR1ur2AAAAAYB&#10;AAAPAAAAAAAAAAAAAAAAAIQFAABkcnMvZG93bnJldi54bWxQSwUGAAAAAAQABADzAAAAiQYAAAAA&#10;" fillcolor="#d8d8d8 [2732]" stroked="f">
                <v:path arrowok="t"/>
                <v:textbox>
                  <w:txbxContent>
                    <w:p w14:paraId="34BC1925" w14:textId="00901078"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cat example.vcf | </w:t>
                      </w:r>
                      <w:r>
                        <w:rPr>
                          <w:rFonts w:ascii="Courier New" w:hAnsi="Courier New" w:cs="Courier New"/>
                          <w:sz w:val="18"/>
                          <w:szCs w:val="18"/>
                        </w:rPr>
                        <w:t>bior_vcf_to_tjson</w:t>
                      </w:r>
                      <w:r w:rsidRPr="00415177">
                        <w:rPr>
                          <w:rFonts w:ascii="Courier New" w:hAnsi="Courier New" w:cs="Courier New"/>
                          <w:sz w:val="18"/>
                          <w:szCs w:val="18"/>
                        </w:rPr>
                        <w:t xml:space="preserve"> | bior_same_variant -d $bior/ESP/build37/ESP6500SI_GRCh37.tsv.bgz | bior_pretty_print -r 17</w:t>
                      </w:r>
                    </w:p>
                    <w:p w14:paraId="2F1D623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COLUMN NAME      COLUMN VALUE</w:t>
                      </w:r>
                    </w:p>
                    <w:p w14:paraId="154E37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      ------------</w:t>
                      </w:r>
                    </w:p>
                    <w:p w14:paraId="74ADF08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   CHROM            21</w:t>
                      </w:r>
                    </w:p>
                    <w:p w14:paraId="4FF04DE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2   POS              26965148</w:t>
                      </w:r>
                    </w:p>
                    <w:p w14:paraId="50EA0E1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3   ID               rs1135638</w:t>
                      </w:r>
                    </w:p>
                    <w:p w14:paraId="3E2C049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4   REF              G</w:t>
                      </w:r>
                    </w:p>
                    <w:p w14:paraId="39B7F19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5   ALT              A</w:t>
                      </w:r>
                    </w:p>
                    <w:p w14:paraId="60BBE93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6   QUAL             .</w:t>
                      </w:r>
                    </w:p>
                    <w:p w14:paraId="23EE1DF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7   FILTER           .</w:t>
                      </w:r>
                    </w:p>
                    <w:p w14:paraId="0100A8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8   INFO             .</w:t>
                      </w:r>
                    </w:p>
                    <w:p w14:paraId="113EEF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9   VCF2VariantPipe  {</w:t>
                      </w:r>
                    </w:p>
                    <w:p w14:paraId="3678CDD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"CHROM": "21",</w:t>
                      </w:r>
                    </w:p>
                    <w:p w14:paraId="537D795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"POS": "26965148",</w:t>
                      </w:r>
                    </w:p>
                    <w:p w14:paraId="0FA625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"ID": "rs1135638",</w:t>
                      </w:r>
                    </w:p>
                    <w:p w14:paraId="740ABF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"REF": "G",</w:t>
                      </w:r>
                    </w:p>
                    <w:p w14:paraId="5B5FBFB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"ALT": "A",</w:t>
                      </w:r>
                    </w:p>
                    <w:p w14:paraId="034AFC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"QUAL": ".",</w:t>
                      </w:r>
                    </w:p>
                    <w:p w14:paraId="6EBF712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"FILTER": ".",</w:t>
                      </w:r>
                    </w:p>
                    <w:p w14:paraId="4165571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"INFO": {</w:t>
                      </w:r>
                    </w:p>
                    <w:p w14:paraId="67CBD1D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 true</w:t>
                      </w:r>
                    </w:p>
                    <w:p w14:paraId="113F25C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E997EB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"_id": "rs1135638",</w:t>
                      </w:r>
                    </w:p>
                    <w:p w14:paraId="219E0AA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"_type": "variant",</w:t>
                      </w:r>
                    </w:p>
                    <w:p w14:paraId="470B143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"_landmark": "21",</w:t>
                      </w:r>
                    </w:p>
                    <w:p w14:paraId="0F13454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"_refAllele": "G",</w:t>
                      </w:r>
                    </w:p>
                    <w:p w14:paraId="71551F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"_altAlleles": [</w:t>
                      </w:r>
                    </w:p>
                    <w:p w14:paraId="69B52DA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w:t>
                      </w:r>
                    </w:p>
                    <w:p w14:paraId="66A5C9A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136891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"_minBP": 26965148,</w:t>
                      </w:r>
                    </w:p>
                    <w:p w14:paraId="2435839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"_maxBP": 26965148</w:t>
                      </w:r>
                    </w:p>
                    <w:p w14:paraId="3405B14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596E3D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10  SameVariantPipe  {</w:t>
                      </w:r>
                    </w:p>
                    <w:p w14:paraId="7531BE7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"CHROM": "21",</w:t>
                      </w:r>
                    </w:p>
                    <w:p w14:paraId="1065ED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"POS": "26965148",</w:t>
                      </w:r>
                    </w:p>
                    <w:p w14:paraId="314D4A7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"ID": "rs1135638",</w:t>
                      </w:r>
                    </w:p>
                    <w:p w14:paraId="7D2E602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"REF": "G",</w:t>
                      </w:r>
                    </w:p>
                    <w:p w14:paraId="772B25A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"ALT": "A",</w:t>
                      </w:r>
                    </w:p>
                    <w:p w14:paraId="4D50A37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"QUAL": ".",</w:t>
                      </w:r>
                    </w:p>
                    <w:p w14:paraId="299C6C7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"FILTER": "PASS",</w:t>
                      </w:r>
                    </w:p>
                    <w:p w14:paraId="70FAEA3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"INFO": {</w:t>
                      </w:r>
                    </w:p>
                    <w:p w14:paraId="64F78AD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"DBSNP": [</w:t>
                      </w:r>
                    </w:p>
                    <w:p w14:paraId="0796D5C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"dbSNP_86"</w:t>
                      </w:r>
                    </w:p>
                    <w:p w14:paraId="4094853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CC873B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"EA_AC": [</w:t>
                      </w:r>
                    </w:p>
                    <w:p w14:paraId="510C05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"7111",</w:t>
                      </w:r>
                    </w:p>
                    <w:p w14:paraId="5534424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"1489"</w:t>
                      </w:r>
                    </w:p>
                    <w:p w14:paraId="50E049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82088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"AA_AC": [</w:t>
                      </w:r>
                    </w:p>
                    <w:p w14:paraId="628D282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"3307",</w:t>
                      </w:r>
                    </w:p>
                    <w:p w14:paraId="5C4A8AE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"1099"</w:t>
                      </w:r>
                    </w:p>
                    <w:p w14:paraId="32C0A4B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37C4C5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"TAC": [</w:t>
                      </w:r>
                    </w:p>
                    <w:p w14:paraId="728A48A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"10418",</w:t>
                      </w:r>
                    </w:p>
                    <w:p w14:paraId="3E110ED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"2588"</w:t>
                      </w:r>
                    </w:p>
                    <w:p w14:paraId="2F7363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8CBD91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"MAF": [</w:t>
                      </w:r>
                    </w:p>
                    <w:p w14:paraId="3F557C6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"17.314",</w:t>
                      </w:r>
                    </w:p>
                    <w:p w14:paraId="4D92B59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"24.9433",</w:t>
                      </w:r>
                    </w:p>
                    <w:p w14:paraId="104E305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"19.8985"</w:t>
                      </w:r>
                    </w:p>
                    <w:p w14:paraId="22A1271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B655AA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"GTS": [</w:t>
                      </w:r>
                    </w:p>
                    <w:p w14:paraId="1A535C1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w:t>
                      </w:r>
                    </w:p>
                    <w:p w14:paraId="0B0174C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"AG",</w:t>
                      </w:r>
                    </w:p>
                    <w:p w14:paraId="51EA425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"GG"</w:t>
                      </w:r>
                    </w:p>
                    <w:p w14:paraId="22FF34E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39E72F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"EA_GTC": [</w:t>
                      </w:r>
                    </w:p>
                    <w:p w14:paraId="60AC51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"2954",</w:t>
                      </w:r>
                    </w:p>
                    <w:p w14:paraId="4DB706C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"1203",</w:t>
                      </w:r>
                    </w:p>
                    <w:p w14:paraId="018CE9E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"143"</w:t>
                      </w:r>
                    </w:p>
                    <w:p w14:paraId="15F5E6F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5AA2D0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"AA_GTC": [</w:t>
                      </w:r>
                    </w:p>
                    <w:p w14:paraId="3C8D693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"1229",</w:t>
                      </w:r>
                    </w:p>
                    <w:p w14:paraId="1809A5F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"849",</w:t>
                      </w:r>
                    </w:p>
                    <w:p w14:paraId="45304A5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"125"</w:t>
                      </w:r>
                    </w:p>
                    <w:p w14:paraId="68A00CF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5F1E767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"GTC": [</w:t>
                      </w:r>
                    </w:p>
                    <w:p w14:paraId="2EB45E9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"4183",</w:t>
                      </w:r>
                    </w:p>
                    <w:p w14:paraId="589CD39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"2052",</w:t>
                      </w:r>
                    </w:p>
                    <w:p w14:paraId="136F204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"268"</w:t>
                      </w:r>
                    </w:p>
                    <w:p w14:paraId="293703E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E9CF41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"DP": 75,</w:t>
                      </w:r>
                    </w:p>
                    <w:p w14:paraId="264D851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"GL": [</w:t>
                      </w:r>
                    </w:p>
                    <w:p w14:paraId="06F71ED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"MRPL39"</w:t>
                      </w:r>
                    </w:p>
                    <w:p w14:paraId="5167F2E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BDD7F7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"CP": 1.0,</w:t>
                      </w:r>
                    </w:p>
                    <w:p w14:paraId="1B7027B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"CG": 3.0,</w:t>
                      </w:r>
                    </w:p>
                    <w:p w14:paraId="38B05A6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 "A",</w:t>
                      </w:r>
                    </w:p>
                    <w:p w14:paraId="6088900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"CA": [</w:t>
                      </w:r>
                    </w:p>
                    <w:p w14:paraId="720A7DB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785A42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CF761E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"EXOME_CHIP": [</w:t>
                      </w:r>
                    </w:p>
                    <w:p w14:paraId="3972DC4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"no"</w:t>
                      </w:r>
                    </w:p>
                    <w:p w14:paraId="0679DDE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C4374D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"GWAS_PUBMED": [</w:t>
                      </w:r>
                    </w:p>
                    <w:p w14:paraId="12E50D62"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83F16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74D66A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"GM": [</w:t>
                      </w:r>
                    </w:p>
                    <w:p w14:paraId="5F6756D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"NM_017446.3",</w:t>
                      </w:r>
                    </w:p>
                    <w:p w14:paraId="1A7BC8A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"NM_080794.3"</w:t>
                      </w:r>
                    </w:p>
                    <w:p w14:paraId="19CD983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F5659B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"FG": [</w:t>
                      </w:r>
                    </w:p>
                    <w:p w14:paraId="2EBD91F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"coding-synonymous",</w:t>
                      </w:r>
                    </w:p>
                    <w:p w14:paraId="399640C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"coding-synonymous"</w:t>
                      </w:r>
                    </w:p>
                    <w:p w14:paraId="54409A3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D68199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"AAC": [</w:t>
                      </w:r>
                    </w:p>
                    <w:p w14:paraId="2DAAED95"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1692F4B"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B4812A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66FFA82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"PP": [</w:t>
                      </w:r>
                    </w:p>
                    <w:p w14:paraId="78E25E5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"299/339",</w:t>
                      </w:r>
                    </w:p>
                    <w:p w14:paraId="1F4B2E9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"299/354"</w:t>
                      </w:r>
                    </w:p>
                    <w:p w14:paraId="2246323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A022586"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"CDP": [</w:t>
                      </w:r>
                    </w:p>
                    <w:p w14:paraId="3F667DF1"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"897",</w:t>
                      </w:r>
                    </w:p>
                    <w:p w14:paraId="59FA4E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"897"</w:t>
                      </w:r>
                    </w:p>
                    <w:p w14:paraId="72A48CC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2DB99D6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"GS": [</w:t>
                      </w:r>
                    </w:p>
                    <w:p w14:paraId="44D8AD5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7FE263"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01CD7B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D8D5D7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"PH": [</w:t>
                      </w:r>
                    </w:p>
                    <w:p w14:paraId="73470547"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06A2625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1EA36CAA"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E8C6D0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6C408DD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"_id": "rs1135638",</w:t>
                      </w:r>
                    </w:p>
                    <w:p w14:paraId="038F917C"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"_type": "variant",</w:t>
                      </w:r>
                    </w:p>
                    <w:p w14:paraId="35CD040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"_landmark": "21",</w:t>
                      </w:r>
                    </w:p>
                    <w:p w14:paraId="15218E44"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"_refAllele": "G",</w:t>
                      </w:r>
                    </w:p>
                    <w:p w14:paraId="435B7FE0"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"_altAlleles": [</w:t>
                      </w:r>
                    </w:p>
                    <w:p w14:paraId="28457E8E"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"A"</w:t>
                      </w:r>
                    </w:p>
                    <w:p w14:paraId="0D14E0A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74FC5DE8"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"_minBP": 26965148,</w:t>
                      </w:r>
                    </w:p>
                    <w:p w14:paraId="10AB804D"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"_maxBP": 26965148</w:t>
                      </w:r>
                    </w:p>
                    <w:p w14:paraId="1E65B68F"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3F194259" w14:textId="77777777" w:rsidR="00C74C65" w:rsidRPr="00415177" w:rsidRDefault="00C74C65" w:rsidP="00415177">
                      <w:pPr>
                        <w:rPr>
                          <w:rFonts w:ascii="Courier New" w:hAnsi="Courier New" w:cs="Courier New"/>
                          <w:sz w:val="18"/>
                          <w:szCs w:val="18"/>
                        </w:rPr>
                      </w:pPr>
                      <w:r w:rsidRPr="00415177">
                        <w:rPr>
                          <w:rFonts w:ascii="Courier New" w:hAnsi="Courier New" w:cs="Courier New"/>
                          <w:sz w:val="18"/>
                          <w:szCs w:val="18"/>
                        </w:rPr>
                        <w:t xml:space="preserve"> $</w:t>
                      </w:r>
                    </w:p>
                    <w:p w14:paraId="4713253A" w14:textId="77777777" w:rsidR="00C74C65" w:rsidRPr="00415177" w:rsidRDefault="00C74C65" w:rsidP="00281D47">
                      <w:pPr>
                        <w:rPr>
                          <w:rFonts w:ascii="Courier New" w:hAnsi="Courier New" w:cs="Courier New"/>
                          <w:color w:val="000000" w:themeColor="text1"/>
                          <w:sz w:val="18"/>
                          <w:szCs w:val="18"/>
                        </w:rPr>
                      </w:pPr>
                    </w:p>
                  </w:txbxContent>
                </v:textbox>
                <w10:anchorlock/>
              </v:shape>
            </w:pict>
          </mc:Fallback>
        </mc:AlternateContent>
      </w:r>
    </w:p>
    <w:p w14:paraId="793A60CF" w14:textId="77777777" w:rsidR="009743AA" w:rsidRPr="000A17BA" w:rsidRDefault="009743AA" w:rsidP="009743AA">
      <w:pPr>
        <w:rPr>
          <w:rFonts w:cs="Courier New"/>
          <w:sz w:val="18"/>
          <w:szCs w:val="18"/>
        </w:rPr>
      </w:pPr>
    </w:p>
    <w:p w14:paraId="4FA0EF97" w14:textId="77777777" w:rsidR="009743AA" w:rsidRPr="000A17BA" w:rsidRDefault="009743AA" w:rsidP="009743AA">
      <w:pPr>
        <w:rPr>
          <w:rFonts w:cs="Courier New"/>
          <w:sz w:val="18"/>
          <w:szCs w:val="18"/>
        </w:rPr>
      </w:pPr>
    </w:p>
    <w:p w14:paraId="6C146093" w14:textId="77777777" w:rsidR="00331EB0" w:rsidRDefault="00331EB0" w:rsidP="009743AA">
      <w:pPr>
        <w:rPr>
          <w:rFonts w:cs="Courier New"/>
          <w:sz w:val="18"/>
          <w:szCs w:val="18"/>
        </w:rPr>
      </w:pPr>
    </w:p>
    <w:p w14:paraId="64C9D6BE" w14:textId="77777777" w:rsidR="009743AA" w:rsidRPr="000A17BA" w:rsidRDefault="009743AA" w:rsidP="009743AA">
      <w:pPr>
        <w:rPr>
          <w:rFonts w:cs="Courier New"/>
          <w:sz w:val="18"/>
          <w:szCs w:val="18"/>
        </w:rPr>
      </w:pPr>
      <w:r w:rsidRPr="000A17BA">
        <w:rPr>
          <w:rFonts w:cs="Courier New"/>
          <w:sz w:val="18"/>
          <w:szCs w:val="18"/>
        </w:rPr>
        <w:t>HapMap:</w:t>
      </w:r>
    </w:p>
    <w:p w14:paraId="2E40343B" w14:textId="62530519" w:rsidR="009743AA" w:rsidRPr="000A17BA" w:rsidRDefault="00DB5783" w:rsidP="009743AA">
      <w:pPr>
        <w:rPr>
          <w:rFonts w:cs="Courier New"/>
          <w:sz w:val="18"/>
          <w:szCs w:val="18"/>
        </w:rPr>
      </w:pPr>
      <w:r>
        <w:rPr>
          <w:rFonts w:cs="Courier New"/>
          <w:noProof/>
          <w:sz w:val="18"/>
          <w:szCs w:val="18"/>
          <w:lang w:eastAsia="en-US"/>
        </w:rPr>
        <mc:AlternateContent>
          <mc:Choice Requires="wps">
            <w:drawing>
              <wp:inline distT="0" distB="0" distL="0" distR="0" wp14:anchorId="22D68B0B" wp14:editId="62834DF8">
                <wp:extent cx="5486400" cy="8229600"/>
                <wp:effectExtent l="0" t="0" r="0" b="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FD8A3" w14:textId="3E585B84"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bior_pretty_print -r 17</w:t>
                            </w:r>
                          </w:p>
                          <w:p w14:paraId="2B16C11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COLUMN NAME      COLUMN VALUE</w:t>
                            </w:r>
                          </w:p>
                          <w:p w14:paraId="22F9EA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      ------------</w:t>
                            </w:r>
                          </w:p>
                          <w:p w14:paraId="689D0FE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1   CHROM            21</w:t>
                            </w:r>
                          </w:p>
                          <w:p w14:paraId="6C785C5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2   POS              26965148</w:t>
                            </w:r>
                          </w:p>
                          <w:p w14:paraId="607BA217"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3   ID               rs1135638</w:t>
                            </w:r>
                          </w:p>
                          <w:p w14:paraId="02062B98"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4   REF              G</w:t>
                            </w:r>
                          </w:p>
                          <w:p w14:paraId="41C3148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5   ALT              A</w:t>
                            </w:r>
                          </w:p>
                          <w:p w14:paraId="73F73C4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6   QUAL             .</w:t>
                            </w:r>
                          </w:p>
                          <w:p w14:paraId="6ECFB02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7   FILTER           .</w:t>
                            </w:r>
                          </w:p>
                          <w:p w14:paraId="30A6A67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8   INFO             .</w:t>
                            </w:r>
                          </w:p>
                          <w:p w14:paraId="044CB6F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9   VCF2VariantPipe  {</w:t>
                            </w:r>
                          </w:p>
                          <w:p w14:paraId="0E12E643"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"CHROM": "21",</w:t>
                            </w:r>
                          </w:p>
                          <w:p w14:paraId="0618605A"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"POS": "26965148",</w:t>
                            </w:r>
                          </w:p>
                          <w:p w14:paraId="7034FF2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"ID": "rs1135638",</w:t>
                            </w:r>
                          </w:p>
                          <w:p w14:paraId="3C2DB70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"REF": "G",</w:t>
                            </w:r>
                          </w:p>
                          <w:p w14:paraId="40D2D65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"ALT": "A",</w:t>
                            </w:r>
                          </w:p>
                          <w:p w14:paraId="7374AE4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"QUAL": ".",</w:t>
                            </w:r>
                          </w:p>
                          <w:p w14:paraId="5E4FA7B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"FILTER": ".",</w:t>
                            </w:r>
                          </w:p>
                          <w:p w14:paraId="30E33A4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"INFO": {</w:t>
                            </w:r>
                          </w:p>
                          <w:p w14:paraId="183EB0B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 true</w:t>
                            </w:r>
                          </w:p>
                          <w:p w14:paraId="380E6C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1C5C5C5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"_id": "rs1135638",</w:t>
                            </w:r>
                          </w:p>
                          <w:p w14:paraId="1E4F8E8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"_type": "variant",</w:t>
                            </w:r>
                          </w:p>
                          <w:p w14:paraId="6D1BED3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"_landmark": "21",</w:t>
                            </w:r>
                          </w:p>
                          <w:p w14:paraId="63675F5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"_refAllele": "G",</w:t>
                            </w:r>
                          </w:p>
                          <w:p w14:paraId="0FC0A3A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"_altAlleles": [</w:t>
                            </w:r>
                          </w:p>
                          <w:p w14:paraId="6C52455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w:t>
                            </w:r>
                          </w:p>
                          <w:p w14:paraId="2B3AB2A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05E4BCB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"_minBP": 26965148,</w:t>
                            </w:r>
                          </w:p>
                          <w:p w14:paraId="33285840"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"_maxBP": 26965148</w:t>
                            </w:r>
                          </w:p>
                          <w:p w14:paraId="2DCE69B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62B967F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10  SameVariantPipe  {</w:t>
                            </w:r>
                          </w:p>
                          <w:p w14:paraId="7DD75A0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"rsNumber": "rs1135638",</w:t>
                            </w:r>
                          </w:p>
                          <w:p w14:paraId="49A6C2A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"chrom": "chr21",</w:t>
                            </w:r>
                          </w:p>
                          <w:p w14:paraId="1D87166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"pos": 25887019,</w:t>
                            </w:r>
                          </w:p>
                          <w:p w14:paraId="62743A8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"strand": "+",</w:t>
                            </w:r>
                          </w:p>
                          <w:p w14:paraId="1FF6FCBB"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"build": "ncbi_b36",</w:t>
                            </w:r>
                          </w:p>
                          <w:p w14:paraId="614A4CA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"refallele": "G",</w:t>
                            </w:r>
                          </w:p>
                          <w:p w14:paraId="7A6C72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"otherallele": "A",</w:t>
                            </w:r>
                          </w:p>
                          <w:p w14:paraId="2D68B0B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"_type": "variant",</w:t>
                            </w:r>
                          </w:p>
                          <w:p w14:paraId="2450027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"_landmark": "21",</w:t>
                            </w:r>
                          </w:p>
                          <w:p w14:paraId="2C7B92F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"_minBP": 26965148,</w:t>
                            </w:r>
                          </w:p>
                          <w:p w14:paraId="1BC180E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"_maxBP": 26965148,</w:t>
                            </w:r>
                          </w:p>
                          <w:p w14:paraId="697B8EE3"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"_strand": "+",</w:t>
                            </w:r>
                          </w:p>
                          <w:p w14:paraId="44257A4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"_refAllele": "G",</w:t>
                            </w:r>
                          </w:p>
                          <w:p w14:paraId="6CD19BA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"_altAlleles": [</w:t>
                            </w:r>
                          </w:p>
                          <w:p w14:paraId="404D8B5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w:t>
                            </w:r>
                          </w:p>
                          <w:p w14:paraId="79E8816B"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67B9D1C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"_id": "rs1135638",</w:t>
                            </w:r>
                          </w:p>
                          <w:p w14:paraId="5EB13B9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"CEU": {</w:t>
                            </w:r>
                          </w:p>
                          <w:p w14:paraId="5049206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"center": "sanger",</w:t>
                            </w:r>
                          </w:p>
                          <w:p w14:paraId="206DAB0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2A46CC37"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91514F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"panelLSID": "urn:lsid:dcc.hapmap.org:Panel:CEPH-60-trios:4",</w:t>
                            </w:r>
                          </w:p>
                          <w:p w14:paraId="38D1863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"QC_code": "QC+",</w:t>
                            </w:r>
                          </w:p>
                          <w:p w14:paraId="5917DBF4" w14:textId="77777777" w:rsidR="00C74C65" w:rsidRPr="00331EB0" w:rsidRDefault="00C74C65" w:rsidP="00EA48A6">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6" o:spid="_x0000_s1073"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" fillcolor="#d8d8d8 [2732]" stroked="f">
                <v:path arrowok="t"/>
                <v:textbox>
                  <w:txbxContent>
                    <w:p w14:paraId="2EAFD8A3" w14:textId="3E585B84"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bior_pretty_print -r 17</w:t>
                      </w:r>
                    </w:p>
                    <w:p w14:paraId="2B16C11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COLUMN NAME      COLUMN VALUE</w:t>
                      </w:r>
                    </w:p>
                    <w:p w14:paraId="22F9EA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      ------------</w:t>
                      </w:r>
                    </w:p>
                    <w:p w14:paraId="689D0FE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1   CHROM            21</w:t>
                      </w:r>
                    </w:p>
                    <w:p w14:paraId="6C785C5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2   POS              26965148</w:t>
                      </w:r>
                    </w:p>
                    <w:p w14:paraId="607BA217"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3   ID               rs1135638</w:t>
                      </w:r>
                    </w:p>
                    <w:p w14:paraId="02062B98"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4   REF              G</w:t>
                      </w:r>
                    </w:p>
                    <w:p w14:paraId="41C3148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5   ALT              A</w:t>
                      </w:r>
                    </w:p>
                    <w:p w14:paraId="73F73C4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6   QUAL             .</w:t>
                      </w:r>
                    </w:p>
                    <w:p w14:paraId="6ECFB02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7   FILTER           .</w:t>
                      </w:r>
                    </w:p>
                    <w:p w14:paraId="30A6A67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8   INFO             .</w:t>
                      </w:r>
                    </w:p>
                    <w:p w14:paraId="044CB6F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9   VCF2VariantPipe  {</w:t>
                      </w:r>
                    </w:p>
                    <w:p w14:paraId="0E12E643"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"CHROM": "21",</w:t>
                      </w:r>
                    </w:p>
                    <w:p w14:paraId="0618605A"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"POS": "26965148",</w:t>
                      </w:r>
                    </w:p>
                    <w:p w14:paraId="7034FF2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"ID": "rs1135638",</w:t>
                      </w:r>
                    </w:p>
                    <w:p w14:paraId="3C2DB70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"REF": "G",</w:t>
                      </w:r>
                    </w:p>
                    <w:p w14:paraId="40D2D65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"ALT": "A",</w:t>
                      </w:r>
                    </w:p>
                    <w:p w14:paraId="7374AE4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"QUAL": ".",</w:t>
                      </w:r>
                    </w:p>
                    <w:p w14:paraId="5E4FA7B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"FILTER": ".",</w:t>
                      </w:r>
                    </w:p>
                    <w:p w14:paraId="30E33A4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"INFO": {</w:t>
                      </w:r>
                    </w:p>
                    <w:p w14:paraId="183EB0B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 true</w:t>
                      </w:r>
                    </w:p>
                    <w:p w14:paraId="380E6C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1C5C5C5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"_id": "rs1135638",</w:t>
                      </w:r>
                    </w:p>
                    <w:p w14:paraId="1E4F8E8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"_type": "variant",</w:t>
                      </w:r>
                    </w:p>
                    <w:p w14:paraId="6D1BED3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"_landmark": "21",</w:t>
                      </w:r>
                    </w:p>
                    <w:p w14:paraId="63675F5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"_refAllele": "G",</w:t>
                      </w:r>
                    </w:p>
                    <w:p w14:paraId="0FC0A3A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"_altAlleles": [</w:t>
                      </w:r>
                    </w:p>
                    <w:p w14:paraId="6C52455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w:t>
                      </w:r>
                    </w:p>
                    <w:p w14:paraId="2B3AB2A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05E4BCB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"_minBP": 26965148,</w:t>
                      </w:r>
                    </w:p>
                    <w:p w14:paraId="33285840"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"_maxBP": 26965148</w:t>
                      </w:r>
                    </w:p>
                    <w:p w14:paraId="2DCE69B1"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62B967F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10  SameVariantPipe  {</w:t>
                      </w:r>
                    </w:p>
                    <w:p w14:paraId="7DD75A0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"rsNumber": "rs1135638",</w:t>
                      </w:r>
                    </w:p>
                    <w:p w14:paraId="49A6C2A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"chrom": "chr21",</w:t>
                      </w:r>
                    </w:p>
                    <w:p w14:paraId="1D87166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"pos": 25887019,</w:t>
                      </w:r>
                    </w:p>
                    <w:p w14:paraId="62743A8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"strand": "+",</w:t>
                      </w:r>
                    </w:p>
                    <w:p w14:paraId="1FF6FCBB"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"build": "ncbi_b36",</w:t>
                      </w:r>
                    </w:p>
                    <w:p w14:paraId="614A4CAD"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"refallele": "G",</w:t>
                      </w:r>
                    </w:p>
                    <w:p w14:paraId="7A6C724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"otherallele": "A",</w:t>
                      </w:r>
                    </w:p>
                    <w:p w14:paraId="2D68B0B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"_type": "variant",</w:t>
                      </w:r>
                    </w:p>
                    <w:p w14:paraId="2450027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"_landmark": "21",</w:t>
                      </w:r>
                    </w:p>
                    <w:p w14:paraId="2C7B92F5"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"_minBP": 26965148,</w:t>
                      </w:r>
                    </w:p>
                    <w:p w14:paraId="1BC180E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"_maxBP": 26965148,</w:t>
                      </w:r>
                    </w:p>
                    <w:p w14:paraId="697B8EE3"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"_strand": "+",</w:t>
                      </w:r>
                    </w:p>
                    <w:p w14:paraId="44257A4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"_refAllele": "G",</w:t>
                      </w:r>
                    </w:p>
                    <w:p w14:paraId="6CD19BA9"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"_altAlleles": [</w:t>
                      </w:r>
                    </w:p>
                    <w:p w14:paraId="404D8B5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w:t>
                      </w:r>
                    </w:p>
                    <w:p w14:paraId="79E8816B"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w:t>
                      </w:r>
                    </w:p>
                    <w:p w14:paraId="67B9D1C4"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"_id": "rs1135638",</w:t>
                      </w:r>
                    </w:p>
                    <w:p w14:paraId="5EB13B9F"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"CEU": {</w:t>
                      </w:r>
                    </w:p>
                    <w:p w14:paraId="5049206C"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"center": "sanger",</w:t>
                      </w:r>
                    </w:p>
                    <w:p w14:paraId="206DAB06"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2A46CC37"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91514F2"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"panelLSID": "urn:lsid:dcc.hapmap.org:Panel:CEPH-60-trios:4",</w:t>
                      </w:r>
                    </w:p>
                    <w:p w14:paraId="38D1863E" w14:textId="77777777" w:rsidR="00C74C65" w:rsidRPr="00331EB0" w:rsidRDefault="00C74C65" w:rsidP="00EA48A6">
                      <w:pPr>
                        <w:rPr>
                          <w:rFonts w:ascii="Courier New" w:hAnsi="Courier New" w:cs="Courier New"/>
                          <w:sz w:val="18"/>
                          <w:szCs w:val="18"/>
                        </w:rPr>
                      </w:pPr>
                      <w:r w:rsidRPr="00331EB0">
                        <w:rPr>
                          <w:rFonts w:ascii="Courier New" w:hAnsi="Courier New" w:cs="Courier New"/>
                          <w:sz w:val="18"/>
                          <w:szCs w:val="18"/>
                        </w:rPr>
                        <w:t xml:space="preserve">                         "QC_code": "QC+",</w:t>
                      </w:r>
                    </w:p>
                    <w:p w14:paraId="5917DBF4" w14:textId="77777777" w:rsidR="00C74C65" w:rsidRPr="00331EB0" w:rsidRDefault="00C74C65" w:rsidP="00EA48A6">
                      <w:pPr>
                        <w:rPr>
                          <w:rFonts w:ascii="Courier New" w:hAnsi="Courier New" w:cs="Courier New"/>
                          <w:color w:val="000000" w:themeColor="text1"/>
                          <w:sz w:val="18"/>
                          <w:szCs w:val="18"/>
                        </w:rPr>
                      </w:pPr>
                    </w:p>
                  </w:txbxContent>
                </v:textbox>
                <w10:anchorlock/>
              </v:shape>
            </w:pict>
          </mc:Fallback>
        </mc:AlternateContent>
      </w:r>
    </w:p>
    <w:p w14:paraId="702082EA" w14:textId="1EB36844" w:rsidR="009743AA" w:rsidRPr="000A17BA" w:rsidRDefault="00DB5783" w:rsidP="009743AA">
      <w:pPr>
        <w:rPr>
          <w:rFonts w:cs="Courier New"/>
          <w:sz w:val="18"/>
          <w:szCs w:val="18"/>
        </w:rPr>
      </w:pPr>
      <w:r>
        <w:rPr>
          <w:noProof/>
          <w:lang w:eastAsia="en-US"/>
        </w:rPr>
        <mc:AlternateContent>
          <mc:Choice Requires="wps">
            <w:drawing>
              <wp:inline distT="0" distB="0" distL="0" distR="0" wp14:anchorId="04A32B60" wp14:editId="0193D086">
                <wp:extent cx="5486400" cy="8801100"/>
                <wp:effectExtent l="0" t="0" r="0" b="12700"/>
                <wp:docPr id="2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8011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F52E6" w14:textId="625BD33A"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bior_pretty_print -r 17</w:t>
                            </w:r>
                          </w:p>
                          <w:p w14:paraId="14CC196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COLUMN NAME      COLUMN VALUE</w:t>
                            </w:r>
                          </w:p>
                          <w:p w14:paraId="74F626D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      ------------</w:t>
                            </w:r>
                          </w:p>
                          <w:p w14:paraId="223D752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   CHROM            21</w:t>
                            </w:r>
                          </w:p>
                          <w:p w14:paraId="2AC3374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   POS              26965148</w:t>
                            </w:r>
                          </w:p>
                          <w:p w14:paraId="1E2B57F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3   ID               rs1135638</w:t>
                            </w:r>
                          </w:p>
                          <w:p w14:paraId="7FD942D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4   REF              G</w:t>
                            </w:r>
                          </w:p>
                          <w:p w14:paraId="4CE5215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5   ALT              A</w:t>
                            </w:r>
                          </w:p>
                          <w:p w14:paraId="0D3D09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6   QUAL             .</w:t>
                            </w:r>
                          </w:p>
                          <w:p w14:paraId="79A2803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7   FILTER           .</w:t>
                            </w:r>
                          </w:p>
                          <w:p w14:paraId="6A1D9C7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8   INFO             .</w:t>
                            </w:r>
                          </w:p>
                          <w:p w14:paraId="0D085D0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9   VCF2VariantPipe  {</w:t>
                            </w:r>
                          </w:p>
                          <w:p w14:paraId="14E54FD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3C35192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5C13383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6860C5F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6398483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6418110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w:t>
                            </w:r>
                          </w:p>
                          <w:p w14:paraId="0A51C3E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w:t>
                            </w:r>
                          </w:p>
                          <w:p w14:paraId="7DD4917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5EDE40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 true</w:t>
                            </w:r>
                          </w:p>
                          <w:p w14:paraId="0F69C56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67C5F53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305C930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6A8028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51AF53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E113D8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0673871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1913608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76A80E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6BDF9BF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7C6F5D9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7659A3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10  SameVariantPipe  {</w:t>
                            </w:r>
                          </w:p>
                          <w:p w14:paraId="6FD9B9F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"rsNumber": "rs1135638",</w:t>
                            </w:r>
                          </w:p>
                          <w:p w14:paraId="0EBF58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"chr21",</w:t>
                            </w:r>
                          </w:p>
                          <w:p w14:paraId="5DBF5D4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25887019,</w:t>
                            </w:r>
                          </w:p>
                          <w:p w14:paraId="116B848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"strand": "+",</w:t>
                            </w:r>
                          </w:p>
                          <w:p w14:paraId="64C901C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"build": "ncbi_b36",</w:t>
                            </w:r>
                          </w:p>
                          <w:p w14:paraId="0E56AA2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 "G",</w:t>
                            </w:r>
                          </w:p>
                          <w:p w14:paraId="2DCA791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 "A",</w:t>
                            </w:r>
                          </w:p>
                          <w:p w14:paraId="4B94B99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23A13D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7BAE5D6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6B43076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0580989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"_strand": "+",</w:t>
                            </w:r>
                          </w:p>
                          <w:p w14:paraId="3169E6E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6CB881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09312E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3EBFA18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8A5845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60D33A4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"CEU": {</w:t>
                            </w:r>
                          </w:p>
                          <w:p w14:paraId="226F77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2948752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5BC3BC4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F1AB87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"urn:lsid:dcc.hapmap.org:Panel:CEPH-60-trios:4",</w:t>
                            </w:r>
                          </w:p>
                          <w:p w14:paraId="3F23DB2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D9ABE2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0.177,</w:t>
                            </w:r>
                          </w:p>
                          <w:p w14:paraId="147EDD3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40,</w:t>
                            </w:r>
                          </w:p>
                          <w:p w14:paraId="61F8DC58" w14:textId="77777777" w:rsidR="00C74C65"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0.823,</w:t>
                            </w:r>
                          </w:p>
                          <w:p w14:paraId="232A0E9C" w14:textId="77777777" w:rsidR="00C74C65" w:rsidRDefault="00C74C65" w:rsidP="00331EB0">
                            <w:pPr>
                              <w:rPr>
                                <w:rFonts w:cs="Courier New"/>
                                <w:sz w:val="18"/>
                                <w:szCs w:val="18"/>
                              </w:rPr>
                            </w:pPr>
                          </w:p>
                          <w:p w14:paraId="1F7F4D11" w14:textId="77777777" w:rsidR="00C74C65" w:rsidRPr="000A17BA" w:rsidRDefault="00C74C65" w:rsidP="00331EB0">
                            <w:pPr>
                              <w:rPr>
                                <w:rFonts w:cs="Courier New"/>
                                <w:sz w:val="18"/>
                                <w:szCs w:val="18"/>
                              </w:rPr>
                            </w:pPr>
                            <w:r w:rsidRPr="000A17BA">
                              <w:rPr>
                                <w:rFonts w:cs="Courier New"/>
                                <w:sz w:val="18"/>
                                <w:szCs w:val="18"/>
                              </w:rPr>
                              <w:t>"otherallele_count": 186,</w:t>
                            </w:r>
                          </w:p>
                          <w:p w14:paraId="71BC4935" w14:textId="77777777" w:rsidR="00C74C65" w:rsidRPr="000A17BA" w:rsidRDefault="00C74C65" w:rsidP="00331EB0">
                            <w:pPr>
                              <w:rPr>
                                <w:rFonts w:cs="Courier New"/>
                                <w:sz w:val="18"/>
                                <w:szCs w:val="18"/>
                              </w:rPr>
                            </w:pPr>
                            <w:r w:rsidRPr="000A17BA">
                              <w:rPr>
                                <w:rFonts w:cs="Courier New"/>
                                <w:sz w:val="18"/>
                                <w:szCs w:val="18"/>
                              </w:rPr>
                              <w:t xml:space="preserve">                         "totalcount": 226</w:t>
                            </w:r>
                          </w:p>
                          <w:p w14:paraId="5F5173C2" w14:textId="77777777" w:rsidR="00C74C65" w:rsidRPr="00331EB0" w:rsidRDefault="00C74C65" w:rsidP="00331EB0">
                            <w:pPr>
                              <w:rPr>
                                <w:rFonts w:ascii="Courier New" w:hAnsi="Courier New" w:cs="Courier New"/>
                                <w:sz w:val="18"/>
                                <w:szCs w:val="18"/>
                              </w:rPr>
                            </w:pPr>
                          </w:p>
                          <w:p w14:paraId="52D2BCE8" w14:textId="77777777" w:rsidR="00C74C65" w:rsidRPr="00B1507D" w:rsidRDefault="00C74C65" w:rsidP="00331EB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74" type="#_x0000_t202" style="width:6in;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" fillcolor="#d8d8d8 [2732]" stroked="f">
                <v:path arrowok="t"/>
                <v:textbox>
                  <w:txbxContent>
                    <w:p w14:paraId="476F52E6" w14:textId="625BD33A"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bior_pretty_print -r 17</w:t>
                      </w:r>
                    </w:p>
                    <w:p w14:paraId="14CC196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COLUMN NAME      COLUMN VALUE</w:t>
                      </w:r>
                    </w:p>
                    <w:p w14:paraId="74F626D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      ------------</w:t>
                      </w:r>
                    </w:p>
                    <w:p w14:paraId="223D752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   CHROM            21</w:t>
                      </w:r>
                    </w:p>
                    <w:p w14:paraId="2AC3374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   POS              26965148</w:t>
                      </w:r>
                    </w:p>
                    <w:p w14:paraId="1E2B57F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3   ID               rs1135638</w:t>
                      </w:r>
                    </w:p>
                    <w:p w14:paraId="7FD942D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4   REF              G</w:t>
                      </w:r>
                    </w:p>
                    <w:p w14:paraId="4CE5215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5   ALT              A</w:t>
                      </w:r>
                    </w:p>
                    <w:p w14:paraId="0D3D09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6   QUAL             .</w:t>
                      </w:r>
                    </w:p>
                    <w:p w14:paraId="79A2803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7   FILTER           .</w:t>
                      </w:r>
                    </w:p>
                    <w:p w14:paraId="6A1D9C7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8   INFO             .</w:t>
                      </w:r>
                    </w:p>
                    <w:p w14:paraId="0D085D0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9   VCF2VariantPipe  {</w:t>
                      </w:r>
                    </w:p>
                    <w:p w14:paraId="14E54FD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3C35192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5C13383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6860C5F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6398483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6418110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w:t>
                      </w:r>
                    </w:p>
                    <w:p w14:paraId="0A51C3E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w:t>
                      </w:r>
                    </w:p>
                    <w:p w14:paraId="7DD4917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5EDE40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 true</w:t>
                      </w:r>
                    </w:p>
                    <w:p w14:paraId="0F69C56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67C5F53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305C930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6A8028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51AF53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E113D8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0673871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1913608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76A80E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6BDF9BF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7C6F5D9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7659A3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10  SameVariantPipe  {</w:t>
                      </w:r>
                    </w:p>
                    <w:p w14:paraId="6FD9B9F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"rsNumber": "rs1135638",</w:t>
                      </w:r>
                    </w:p>
                    <w:p w14:paraId="0EBF58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"chr21",</w:t>
                      </w:r>
                    </w:p>
                    <w:p w14:paraId="5DBF5D4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25887019,</w:t>
                      </w:r>
                    </w:p>
                    <w:p w14:paraId="116B848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"strand": "+",</w:t>
                      </w:r>
                    </w:p>
                    <w:p w14:paraId="64C901C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"build": "ncbi_b36",</w:t>
                      </w:r>
                    </w:p>
                    <w:p w14:paraId="0E56AA2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 "G",</w:t>
                      </w:r>
                    </w:p>
                    <w:p w14:paraId="2DCA791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 "A",</w:t>
                      </w:r>
                    </w:p>
                    <w:p w14:paraId="4B94B99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23A13D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7BAE5D6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6B43076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0580989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"_strand": "+",</w:t>
                      </w:r>
                    </w:p>
                    <w:p w14:paraId="3169E6E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6CB881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09312E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3EBFA18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8A5845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60D33A4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"CEU": {</w:t>
                      </w:r>
                    </w:p>
                    <w:p w14:paraId="226F77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2948752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5BC3BC4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F1AB87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"urn:lsid:dcc.hapmap.org:Panel:CEPH-60-trios:4",</w:t>
                      </w:r>
                    </w:p>
                    <w:p w14:paraId="3F23DB2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D9ABE2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0.177,</w:t>
                      </w:r>
                    </w:p>
                    <w:p w14:paraId="147EDD3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40,</w:t>
                      </w:r>
                    </w:p>
                    <w:p w14:paraId="61F8DC58" w14:textId="77777777" w:rsidR="00C74C65"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0.823,</w:t>
                      </w:r>
                    </w:p>
                    <w:p w14:paraId="232A0E9C" w14:textId="77777777" w:rsidR="00C74C65" w:rsidRDefault="00C74C65" w:rsidP="00331EB0">
                      <w:pPr>
                        <w:rPr>
                          <w:rFonts w:cs="Courier New"/>
                          <w:sz w:val="18"/>
                          <w:szCs w:val="18"/>
                        </w:rPr>
                      </w:pPr>
                    </w:p>
                    <w:p w14:paraId="1F7F4D11" w14:textId="77777777" w:rsidR="00C74C65" w:rsidRPr="000A17BA" w:rsidRDefault="00C74C65" w:rsidP="00331EB0">
                      <w:pPr>
                        <w:rPr>
                          <w:rFonts w:cs="Courier New"/>
                          <w:sz w:val="18"/>
                          <w:szCs w:val="18"/>
                        </w:rPr>
                      </w:pPr>
                      <w:r w:rsidRPr="000A17BA">
                        <w:rPr>
                          <w:rFonts w:cs="Courier New"/>
                          <w:sz w:val="18"/>
                          <w:szCs w:val="18"/>
                        </w:rPr>
                        <w:t>"otherallele_count": 186,</w:t>
                      </w:r>
                    </w:p>
                    <w:p w14:paraId="71BC4935" w14:textId="77777777" w:rsidR="00C74C65" w:rsidRPr="000A17BA" w:rsidRDefault="00C74C65" w:rsidP="00331EB0">
                      <w:pPr>
                        <w:rPr>
                          <w:rFonts w:cs="Courier New"/>
                          <w:sz w:val="18"/>
                          <w:szCs w:val="18"/>
                        </w:rPr>
                      </w:pPr>
                      <w:r w:rsidRPr="000A17BA">
                        <w:rPr>
                          <w:rFonts w:cs="Courier New"/>
                          <w:sz w:val="18"/>
                          <w:szCs w:val="18"/>
                        </w:rPr>
                        <w:t xml:space="preserve">                         "totalcount": 226</w:t>
                      </w:r>
                    </w:p>
                    <w:p w14:paraId="5F5173C2" w14:textId="77777777" w:rsidR="00C74C65" w:rsidRPr="00331EB0" w:rsidRDefault="00C74C65" w:rsidP="00331EB0">
                      <w:pPr>
                        <w:rPr>
                          <w:rFonts w:ascii="Courier New" w:hAnsi="Courier New" w:cs="Courier New"/>
                          <w:sz w:val="18"/>
                          <w:szCs w:val="18"/>
                        </w:rPr>
                      </w:pPr>
                    </w:p>
                    <w:p w14:paraId="52D2BCE8" w14:textId="77777777" w:rsidR="00C74C65" w:rsidRPr="00B1507D" w:rsidRDefault="00C74C65" w:rsidP="00331EB0">
                      <w:pPr>
                        <w:rPr>
                          <w:rFonts w:ascii="Courier New" w:hAnsi="Courier New" w:cs="Courier New"/>
                          <w:color w:val="000000" w:themeColor="text1"/>
                          <w:sz w:val="18"/>
                          <w:szCs w:val="18"/>
                        </w:rPr>
                      </w:pPr>
                    </w:p>
                  </w:txbxContent>
                </v:textbox>
                <w10:anchorlock/>
              </v:shape>
            </w:pict>
          </mc:Fallback>
        </mc:AlternateContent>
      </w:r>
    </w:p>
    <w:p w14:paraId="2A4B2FCA" w14:textId="77777777" w:rsidR="00EA48A6" w:rsidRPr="000A17BA" w:rsidRDefault="009743AA" w:rsidP="00331EB0">
      <w:pPr>
        <w:rPr>
          <w:rFonts w:cs="Courier New"/>
          <w:sz w:val="18"/>
          <w:szCs w:val="18"/>
        </w:rPr>
      </w:pPr>
      <w:r w:rsidRPr="000A17BA">
        <w:rPr>
          <w:rFonts w:cs="Courier New"/>
          <w:sz w:val="18"/>
          <w:szCs w:val="18"/>
        </w:rPr>
        <w:t xml:space="preserve"> </w:t>
      </w:r>
    </w:p>
    <w:p w14:paraId="217517B3" w14:textId="7251F1B0" w:rsidR="00EA48A6" w:rsidRPr="000A17BA" w:rsidRDefault="00DB5783" w:rsidP="00EA48A6">
      <w:pPr>
        <w:rPr>
          <w:rFonts w:cs="Courier New"/>
          <w:sz w:val="18"/>
          <w:szCs w:val="18"/>
        </w:rPr>
      </w:pPr>
      <w:r>
        <w:rPr>
          <w:noProof/>
          <w:lang w:eastAsia="en-US"/>
        </w:rPr>
        <mc:AlternateContent>
          <mc:Choice Requires="wps">
            <w:drawing>
              <wp:inline distT="0" distB="0" distL="0" distR="0" wp14:anchorId="27C39E5F" wp14:editId="19B5E654">
                <wp:extent cx="5486400" cy="8229600"/>
                <wp:effectExtent l="0" t="0" r="0" b="0"/>
                <wp:docPr id="2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A1679" w14:textId="77777777" w:rsidR="00C74C65" w:rsidRPr="000A17BA" w:rsidRDefault="00C74C65" w:rsidP="00331EB0">
                            <w:pPr>
                              <w:rPr>
                                <w:rFonts w:cs="Courier New"/>
                                <w:sz w:val="18"/>
                                <w:szCs w:val="18"/>
                              </w:rPr>
                            </w:pPr>
                            <w:r w:rsidRPr="000A17BA">
                              <w:rPr>
                                <w:rFonts w:cs="Courier New"/>
                                <w:sz w:val="18"/>
                                <w:szCs w:val="18"/>
                              </w:rPr>
                              <w:t>"center": "sanger",</w:t>
                            </w:r>
                          </w:p>
                          <w:p w14:paraId="4E4D1E36"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7F8CDA00"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599430C7"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"urn:lsid:dcc.hapmap.org:Panel:US_African-30-trios:4",</w:t>
                            </w:r>
                          </w:p>
                          <w:p w14:paraId="25202906"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5DD27FC7" w14:textId="77777777" w:rsidR="00C74C65" w:rsidRPr="000A17BA" w:rsidRDefault="00C74C65" w:rsidP="00331EB0">
                            <w:pPr>
                              <w:rPr>
                                <w:rFonts w:cs="Courier New"/>
                                <w:sz w:val="18"/>
                                <w:szCs w:val="18"/>
                              </w:rPr>
                            </w:pPr>
                            <w:r w:rsidRPr="000A17BA">
                              <w:rPr>
                                <w:rFonts w:cs="Courier New"/>
                                <w:sz w:val="18"/>
                                <w:szCs w:val="18"/>
                              </w:rPr>
                              <w:t xml:space="preserve">                         "refallele_freq": 0.277,</w:t>
                            </w:r>
                          </w:p>
                          <w:p w14:paraId="6F7CE2C3" w14:textId="77777777" w:rsidR="00C74C65" w:rsidRPr="000A17BA" w:rsidRDefault="00C74C65" w:rsidP="00331EB0">
                            <w:pPr>
                              <w:rPr>
                                <w:rFonts w:cs="Courier New"/>
                                <w:sz w:val="18"/>
                                <w:szCs w:val="18"/>
                              </w:rPr>
                            </w:pPr>
                            <w:r w:rsidRPr="000A17BA">
                              <w:rPr>
                                <w:rFonts w:cs="Courier New"/>
                                <w:sz w:val="18"/>
                                <w:szCs w:val="18"/>
                              </w:rPr>
                              <w:t xml:space="preserve">                         "refallele_count": 31,</w:t>
                            </w:r>
                          </w:p>
                          <w:p w14:paraId="25143B24" w14:textId="77777777" w:rsidR="00C74C65" w:rsidRPr="000A17BA" w:rsidRDefault="00C74C65" w:rsidP="00331EB0">
                            <w:pPr>
                              <w:rPr>
                                <w:rFonts w:cs="Courier New"/>
                                <w:sz w:val="18"/>
                                <w:szCs w:val="18"/>
                              </w:rPr>
                            </w:pPr>
                            <w:r w:rsidRPr="000A17BA">
                              <w:rPr>
                                <w:rFonts w:cs="Courier New"/>
                                <w:sz w:val="18"/>
                                <w:szCs w:val="18"/>
                              </w:rPr>
                              <w:t xml:space="preserve">                         "otherallele_freq": 0.723,</w:t>
                            </w:r>
                          </w:p>
                          <w:p w14:paraId="142DA7ED" w14:textId="77777777" w:rsidR="00C74C65" w:rsidRPr="000A17BA" w:rsidRDefault="00C74C65" w:rsidP="00331EB0">
                            <w:pPr>
                              <w:rPr>
                                <w:rFonts w:cs="Courier New"/>
                                <w:sz w:val="18"/>
                                <w:szCs w:val="18"/>
                              </w:rPr>
                            </w:pPr>
                            <w:r w:rsidRPr="000A17BA">
                              <w:rPr>
                                <w:rFonts w:cs="Courier New"/>
                                <w:sz w:val="18"/>
                                <w:szCs w:val="18"/>
                              </w:rPr>
                              <w:t xml:space="preserve">                         "otherallele_count": 81,</w:t>
                            </w:r>
                          </w:p>
                          <w:p w14:paraId="368FEC64" w14:textId="77777777" w:rsidR="00C74C65" w:rsidRPr="000A17BA" w:rsidRDefault="00C74C65" w:rsidP="00331EB0">
                            <w:pPr>
                              <w:rPr>
                                <w:rFonts w:cs="Courier New"/>
                                <w:sz w:val="18"/>
                                <w:szCs w:val="18"/>
                              </w:rPr>
                            </w:pPr>
                            <w:r w:rsidRPr="000A17BA">
                              <w:rPr>
                                <w:rFonts w:cs="Courier New"/>
                                <w:sz w:val="18"/>
                                <w:szCs w:val="18"/>
                              </w:rPr>
                              <w:t xml:space="preserve">                         "totalcount": 112</w:t>
                            </w:r>
                          </w:p>
                          <w:p w14:paraId="4A6C8222" w14:textId="77777777" w:rsidR="00C74C65" w:rsidRPr="000A17BA" w:rsidRDefault="00C74C65" w:rsidP="00331EB0">
                            <w:pPr>
                              <w:rPr>
                                <w:rFonts w:cs="Courier New"/>
                                <w:sz w:val="18"/>
                                <w:szCs w:val="18"/>
                              </w:rPr>
                            </w:pPr>
                            <w:r w:rsidRPr="000A17BA">
                              <w:rPr>
                                <w:rFonts w:cs="Courier New"/>
                                <w:sz w:val="18"/>
                                <w:szCs w:val="18"/>
                              </w:rPr>
                              <w:t xml:space="preserve">                       },</w:t>
                            </w:r>
                          </w:p>
                          <w:p w14:paraId="3FC928F8" w14:textId="77777777" w:rsidR="00C74C65" w:rsidRPr="000A17BA" w:rsidRDefault="00C74C65" w:rsidP="00331EB0">
                            <w:pPr>
                              <w:rPr>
                                <w:rFonts w:cs="Courier New"/>
                                <w:sz w:val="18"/>
                                <w:szCs w:val="18"/>
                              </w:rPr>
                            </w:pPr>
                            <w:r w:rsidRPr="000A17BA">
                              <w:rPr>
                                <w:rFonts w:cs="Courier New"/>
                                <w:sz w:val="18"/>
                                <w:szCs w:val="18"/>
                              </w:rPr>
                              <w:t xml:space="preserve">                       "CHD": {</w:t>
                            </w:r>
                          </w:p>
                          <w:p w14:paraId="23358B09"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5823A30C"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6A32E7D6"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3DF4ECD6"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"urn:lsid:dcc.hapmap.org:Panel:US_Chinese:4",</w:t>
                            </w:r>
                          </w:p>
                          <w:p w14:paraId="782E9D63"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2F58E264" w14:textId="77777777" w:rsidR="00C74C65" w:rsidRPr="000A17BA" w:rsidRDefault="00C74C65" w:rsidP="00331EB0">
                            <w:pPr>
                              <w:rPr>
                                <w:rFonts w:cs="Courier New"/>
                                <w:sz w:val="18"/>
                                <w:szCs w:val="18"/>
                              </w:rPr>
                            </w:pPr>
                            <w:r w:rsidRPr="000A17BA">
                              <w:rPr>
                                <w:rFonts w:cs="Courier New"/>
                                <w:sz w:val="18"/>
                                <w:szCs w:val="18"/>
                              </w:rPr>
                              <w:t xml:space="preserve">                         "refallele_freq": 0.289,</w:t>
                            </w:r>
                          </w:p>
                          <w:p w14:paraId="7FF1E0E1" w14:textId="77777777" w:rsidR="00C74C65" w:rsidRPr="000A17BA" w:rsidRDefault="00C74C65" w:rsidP="00331EB0">
                            <w:pPr>
                              <w:rPr>
                                <w:rFonts w:cs="Courier New"/>
                                <w:sz w:val="18"/>
                                <w:szCs w:val="18"/>
                              </w:rPr>
                            </w:pPr>
                            <w:r w:rsidRPr="000A17BA">
                              <w:rPr>
                                <w:rFonts w:cs="Courier New"/>
                                <w:sz w:val="18"/>
                                <w:szCs w:val="18"/>
                              </w:rPr>
                              <w:t xml:space="preserve">                         "refallele_count": 63,</w:t>
                            </w:r>
                          </w:p>
                          <w:p w14:paraId="7D4D0DAC" w14:textId="77777777" w:rsidR="00C74C65" w:rsidRPr="000A17BA" w:rsidRDefault="00C74C65" w:rsidP="00331EB0">
                            <w:pPr>
                              <w:rPr>
                                <w:rFonts w:cs="Courier New"/>
                                <w:sz w:val="18"/>
                                <w:szCs w:val="18"/>
                              </w:rPr>
                            </w:pPr>
                            <w:r w:rsidRPr="000A17BA">
                              <w:rPr>
                                <w:rFonts w:cs="Courier New"/>
                                <w:sz w:val="18"/>
                                <w:szCs w:val="18"/>
                              </w:rPr>
                              <w:t xml:space="preserve">                         "otherallele_freq": 0.711,</w:t>
                            </w:r>
                          </w:p>
                          <w:p w14:paraId="10127C18" w14:textId="77777777" w:rsidR="00C74C65" w:rsidRPr="000A17BA" w:rsidRDefault="00C74C65" w:rsidP="00331EB0">
                            <w:pPr>
                              <w:rPr>
                                <w:rFonts w:cs="Courier New"/>
                                <w:sz w:val="18"/>
                                <w:szCs w:val="18"/>
                              </w:rPr>
                            </w:pPr>
                            <w:r w:rsidRPr="000A17BA">
                              <w:rPr>
                                <w:rFonts w:cs="Courier New"/>
                                <w:sz w:val="18"/>
                                <w:szCs w:val="18"/>
                              </w:rPr>
                              <w:t xml:space="preserve">                         "otherallele_count": 155,</w:t>
                            </w:r>
                          </w:p>
                          <w:p w14:paraId="302F5AE5" w14:textId="77777777" w:rsidR="00C74C65" w:rsidRPr="000A17BA" w:rsidRDefault="00C74C65" w:rsidP="00331EB0">
                            <w:pPr>
                              <w:rPr>
                                <w:rFonts w:cs="Courier New"/>
                                <w:sz w:val="18"/>
                                <w:szCs w:val="18"/>
                              </w:rPr>
                            </w:pPr>
                            <w:r w:rsidRPr="000A17BA">
                              <w:rPr>
                                <w:rFonts w:cs="Courier New"/>
                                <w:sz w:val="18"/>
                                <w:szCs w:val="18"/>
                              </w:rPr>
                              <w:t xml:space="preserve">                         "totalcount": 218</w:t>
                            </w:r>
                          </w:p>
                          <w:p w14:paraId="23BEC32F" w14:textId="77777777" w:rsidR="00C74C65" w:rsidRPr="000A17BA" w:rsidRDefault="00C74C65" w:rsidP="00331EB0">
                            <w:pPr>
                              <w:rPr>
                                <w:rFonts w:cs="Courier New"/>
                                <w:sz w:val="18"/>
                                <w:szCs w:val="18"/>
                              </w:rPr>
                            </w:pPr>
                            <w:r w:rsidRPr="000A17BA">
                              <w:rPr>
                                <w:rFonts w:cs="Courier New"/>
                                <w:sz w:val="18"/>
                                <w:szCs w:val="18"/>
                              </w:rPr>
                              <w:t xml:space="preserve">                       },</w:t>
                            </w:r>
                          </w:p>
                          <w:p w14:paraId="68529A32" w14:textId="77777777" w:rsidR="00C74C65" w:rsidRPr="000A17BA" w:rsidRDefault="00C74C65" w:rsidP="00331EB0">
                            <w:pPr>
                              <w:rPr>
                                <w:rFonts w:cs="Courier New"/>
                                <w:sz w:val="18"/>
                                <w:szCs w:val="18"/>
                              </w:rPr>
                            </w:pPr>
                            <w:r w:rsidRPr="000A17BA">
                              <w:rPr>
                                <w:rFonts w:cs="Courier New"/>
                                <w:sz w:val="18"/>
                                <w:szCs w:val="18"/>
                              </w:rPr>
                              <w:t xml:space="preserve">                       "GIH": {</w:t>
                            </w:r>
                          </w:p>
                          <w:p w14:paraId="43F24BE0"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155B6CD"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1052BBEE"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51004AB0"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"urn:lsid:dcc.hapmap.org:Panel:US_Gujarati:4",</w:t>
                            </w:r>
                          </w:p>
                          <w:p w14:paraId="133E28BE"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52ADBC97" w14:textId="77777777" w:rsidR="00C74C65" w:rsidRPr="000A17BA" w:rsidRDefault="00C74C65" w:rsidP="00331EB0">
                            <w:pPr>
                              <w:rPr>
                                <w:rFonts w:cs="Courier New"/>
                                <w:sz w:val="18"/>
                                <w:szCs w:val="18"/>
                              </w:rPr>
                            </w:pPr>
                            <w:r w:rsidRPr="000A17BA">
                              <w:rPr>
                                <w:rFonts w:cs="Courier New"/>
                                <w:sz w:val="18"/>
                                <w:szCs w:val="18"/>
                              </w:rPr>
                              <w:t xml:space="preserve">                         "refallele_freq": 0.49,</w:t>
                            </w:r>
                          </w:p>
                          <w:p w14:paraId="6E28D634" w14:textId="77777777" w:rsidR="00C74C65" w:rsidRPr="000A17BA" w:rsidRDefault="00C74C65" w:rsidP="00331EB0">
                            <w:pPr>
                              <w:rPr>
                                <w:rFonts w:cs="Courier New"/>
                                <w:sz w:val="18"/>
                                <w:szCs w:val="18"/>
                              </w:rPr>
                            </w:pPr>
                            <w:r w:rsidRPr="000A17BA">
                              <w:rPr>
                                <w:rFonts w:cs="Courier New"/>
                                <w:sz w:val="18"/>
                                <w:szCs w:val="18"/>
                              </w:rPr>
                              <w:t xml:space="preserve">                         "refallele_count": 97,</w:t>
                            </w:r>
                          </w:p>
                          <w:p w14:paraId="2FAE7191" w14:textId="77777777" w:rsidR="00C74C65" w:rsidRPr="000A17BA" w:rsidRDefault="00C74C65" w:rsidP="00331EB0">
                            <w:pPr>
                              <w:rPr>
                                <w:rFonts w:cs="Courier New"/>
                                <w:sz w:val="18"/>
                                <w:szCs w:val="18"/>
                              </w:rPr>
                            </w:pPr>
                            <w:r w:rsidRPr="000A17BA">
                              <w:rPr>
                                <w:rFonts w:cs="Courier New"/>
                                <w:sz w:val="18"/>
                                <w:szCs w:val="18"/>
                              </w:rPr>
                              <w:t xml:space="preserve">                         "otherallele_freq": 0.51,</w:t>
                            </w:r>
                          </w:p>
                          <w:p w14:paraId="52479813" w14:textId="77777777" w:rsidR="00C74C65" w:rsidRPr="000A17BA" w:rsidRDefault="00C74C65" w:rsidP="00331EB0">
                            <w:pPr>
                              <w:rPr>
                                <w:rFonts w:cs="Courier New"/>
                                <w:sz w:val="18"/>
                                <w:szCs w:val="18"/>
                              </w:rPr>
                            </w:pPr>
                            <w:r w:rsidRPr="000A17BA">
                              <w:rPr>
                                <w:rFonts w:cs="Courier New"/>
                                <w:sz w:val="18"/>
                                <w:szCs w:val="18"/>
                              </w:rPr>
                              <w:t xml:space="preserve">                         "otherallele_count": 101,</w:t>
                            </w:r>
                          </w:p>
                          <w:p w14:paraId="1FA1E6EC" w14:textId="77777777" w:rsidR="00C74C65" w:rsidRPr="000A17BA" w:rsidRDefault="00C74C65" w:rsidP="00331EB0">
                            <w:pPr>
                              <w:rPr>
                                <w:rFonts w:cs="Courier New"/>
                                <w:sz w:val="18"/>
                                <w:szCs w:val="18"/>
                              </w:rPr>
                            </w:pPr>
                            <w:r w:rsidRPr="000A17BA">
                              <w:rPr>
                                <w:rFonts w:cs="Courier New"/>
                                <w:sz w:val="18"/>
                                <w:szCs w:val="18"/>
                              </w:rPr>
                              <w:t xml:space="preserve">                         "totalcount": 198</w:t>
                            </w:r>
                          </w:p>
                          <w:p w14:paraId="2124B34B" w14:textId="77777777" w:rsidR="00C74C65" w:rsidRPr="000A17BA" w:rsidRDefault="00C74C65" w:rsidP="00331EB0">
                            <w:pPr>
                              <w:rPr>
                                <w:rFonts w:cs="Courier New"/>
                                <w:sz w:val="18"/>
                                <w:szCs w:val="18"/>
                              </w:rPr>
                            </w:pPr>
                            <w:r w:rsidRPr="000A17BA">
                              <w:rPr>
                                <w:rFonts w:cs="Courier New"/>
                                <w:sz w:val="18"/>
                                <w:szCs w:val="18"/>
                              </w:rPr>
                              <w:t xml:space="preserve">                       },</w:t>
                            </w:r>
                          </w:p>
                          <w:p w14:paraId="17FF09A2" w14:textId="77777777" w:rsidR="00C74C65" w:rsidRPr="000A17BA" w:rsidRDefault="00C74C65" w:rsidP="00331EB0">
                            <w:pPr>
                              <w:rPr>
                                <w:rFonts w:cs="Courier New"/>
                                <w:sz w:val="18"/>
                                <w:szCs w:val="18"/>
                              </w:rPr>
                            </w:pPr>
                            <w:r w:rsidRPr="000A17BA">
                              <w:rPr>
                                <w:rFonts w:cs="Courier New"/>
                                <w:sz w:val="18"/>
                                <w:szCs w:val="18"/>
                              </w:rPr>
                              <w:t xml:space="preserve">                       "MEX": {</w:t>
                            </w:r>
                          </w:p>
                          <w:p w14:paraId="2E2146F9"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DAC7DFF"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6D6A7AAC"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28F10CED"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"urn:lsid:dcc.hapmap.org:Panel:US_Mexican-30-trios:4",</w:t>
                            </w:r>
                          </w:p>
                          <w:p w14:paraId="42899E10"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3481ADF8" w14:textId="77777777" w:rsidR="00C74C65" w:rsidRPr="000A17BA" w:rsidRDefault="00C74C65" w:rsidP="00331EB0">
                            <w:pPr>
                              <w:rPr>
                                <w:rFonts w:cs="Courier New"/>
                                <w:sz w:val="18"/>
                                <w:szCs w:val="18"/>
                              </w:rPr>
                            </w:pPr>
                            <w:r w:rsidRPr="000A17BA">
                              <w:rPr>
                                <w:rFonts w:cs="Courier New"/>
                                <w:sz w:val="18"/>
                                <w:szCs w:val="18"/>
                              </w:rPr>
                              <w:t xml:space="preserve">                         "refallele_freq": 0.237,</w:t>
                            </w:r>
                          </w:p>
                          <w:p w14:paraId="6DFBDAFB" w14:textId="77777777" w:rsidR="00C74C65" w:rsidRPr="000A17BA" w:rsidRDefault="00C74C65" w:rsidP="00331EB0">
                            <w:pPr>
                              <w:rPr>
                                <w:rFonts w:cs="Courier New"/>
                                <w:sz w:val="18"/>
                                <w:szCs w:val="18"/>
                              </w:rPr>
                            </w:pPr>
                            <w:r w:rsidRPr="000A17BA">
                              <w:rPr>
                                <w:rFonts w:cs="Courier New"/>
                                <w:sz w:val="18"/>
                                <w:szCs w:val="18"/>
                              </w:rPr>
                              <w:t xml:space="preserve">                         "refallele_count": 27,</w:t>
                            </w:r>
                          </w:p>
                          <w:p w14:paraId="720CD1DB" w14:textId="77777777" w:rsidR="00C74C65" w:rsidRPr="000A17BA" w:rsidRDefault="00C74C65" w:rsidP="00331EB0">
                            <w:pPr>
                              <w:rPr>
                                <w:rFonts w:cs="Courier New"/>
                                <w:sz w:val="18"/>
                                <w:szCs w:val="18"/>
                              </w:rPr>
                            </w:pPr>
                            <w:r w:rsidRPr="000A17BA">
                              <w:rPr>
                                <w:rFonts w:cs="Courier New"/>
                                <w:sz w:val="18"/>
                                <w:szCs w:val="18"/>
                              </w:rPr>
                              <w:t xml:space="preserve">                         "otherallele_freq": 0.763,</w:t>
                            </w:r>
                          </w:p>
                          <w:p w14:paraId="70DBB65E" w14:textId="77777777" w:rsidR="00C74C65" w:rsidRPr="000A17BA" w:rsidRDefault="00C74C65" w:rsidP="00331EB0">
                            <w:pPr>
                              <w:rPr>
                                <w:rFonts w:cs="Courier New"/>
                                <w:sz w:val="18"/>
                                <w:szCs w:val="18"/>
                              </w:rPr>
                            </w:pPr>
                            <w:r w:rsidRPr="000A17BA">
                              <w:rPr>
                                <w:rFonts w:cs="Courier New"/>
                                <w:sz w:val="18"/>
                                <w:szCs w:val="18"/>
                              </w:rPr>
                              <w:t xml:space="preserve">                         "otherallele_count": 87,</w:t>
                            </w:r>
                          </w:p>
                          <w:p w14:paraId="37F01F12" w14:textId="77777777" w:rsidR="00C74C65" w:rsidRPr="000A17BA" w:rsidRDefault="00C74C65" w:rsidP="00331EB0">
                            <w:pPr>
                              <w:rPr>
                                <w:rFonts w:cs="Courier New"/>
                                <w:sz w:val="18"/>
                                <w:szCs w:val="18"/>
                              </w:rPr>
                            </w:pPr>
                            <w:r w:rsidRPr="000A17BA">
                              <w:rPr>
                                <w:rFonts w:cs="Courier New"/>
                                <w:sz w:val="18"/>
                                <w:szCs w:val="18"/>
                              </w:rPr>
                              <w:t xml:space="preserve">                         "totalcount": 114</w:t>
                            </w:r>
                          </w:p>
                          <w:p w14:paraId="11E4D72C" w14:textId="77777777" w:rsidR="00C74C65" w:rsidRPr="000A17BA" w:rsidRDefault="00C74C65" w:rsidP="00331EB0">
                            <w:pPr>
                              <w:rPr>
                                <w:rFonts w:cs="Courier New"/>
                                <w:sz w:val="18"/>
                                <w:szCs w:val="18"/>
                              </w:rPr>
                            </w:pPr>
                            <w:r w:rsidRPr="000A17BA">
                              <w:rPr>
                                <w:rFonts w:cs="Courier New"/>
                                <w:sz w:val="18"/>
                                <w:szCs w:val="18"/>
                              </w:rPr>
                              <w:t xml:space="preserve">                       },</w:t>
                            </w:r>
                          </w:p>
                          <w:p w14:paraId="131F8077" w14:textId="77777777" w:rsidR="00C74C65" w:rsidRPr="000A17BA" w:rsidRDefault="00C74C65" w:rsidP="00331EB0">
                            <w:pPr>
                              <w:rPr>
                                <w:rFonts w:cs="Courier New"/>
                                <w:sz w:val="18"/>
                                <w:szCs w:val="18"/>
                              </w:rPr>
                            </w:pPr>
                            <w:r w:rsidRPr="000A17BA">
                              <w:rPr>
                                <w:rFonts w:cs="Courier New"/>
                                <w:sz w:val="18"/>
                                <w:szCs w:val="18"/>
                              </w:rPr>
                              <w:t xml:space="preserve">                       "YRI": {</w:t>
                            </w:r>
                          </w:p>
                          <w:p w14:paraId="3A9001AA"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19CA595"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31892244"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74F45C13"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"urn:lsid:dcc.hapmap.org:Panel:Yoruba-60-trios:4",</w:t>
                            </w:r>
                          </w:p>
                          <w:p w14:paraId="5D7D28C8"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25925F71" w14:textId="77777777" w:rsidR="00C74C65" w:rsidRPr="000A17BA" w:rsidRDefault="00C74C65" w:rsidP="00331EB0">
                            <w:pPr>
                              <w:rPr>
                                <w:rFonts w:cs="Courier New"/>
                                <w:sz w:val="18"/>
                                <w:szCs w:val="18"/>
                              </w:rPr>
                            </w:pPr>
                            <w:r w:rsidRPr="000A17BA">
                              <w:rPr>
                                <w:rFonts w:cs="Courier New"/>
                                <w:sz w:val="18"/>
                                <w:szCs w:val="18"/>
                              </w:rPr>
                              <w:t xml:space="preserve">                         "refallele_freq": 0.269,</w:t>
                            </w:r>
                          </w:p>
                          <w:p w14:paraId="7B644345" w14:textId="77777777" w:rsidR="00C74C65" w:rsidRPr="000A17BA" w:rsidRDefault="00C74C65" w:rsidP="00331EB0">
                            <w:pPr>
                              <w:rPr>
                                <w:rFonts w:cs="Courier New"/>
                                <w:sz w:val="18"/>
                                <w:szCs w:val="18"/>
                              </w:rPr>
                            </w:pPr>
                            <w:r w:rsidRPr="000A17BA">
                              <w:rPr>
                                <w:rFonts w:cs="Courier New"/>
                                <w:sz w:val="18"/>
                                <w:szCs w:val="18"/>
                              </w:rPr>
                              <w:t xml:space="preserve">                         "refallele_count": 79,</w:t>
                            </w:r>
                          </w:p>
                          <w:p w14:paraId="5075AA5F" w14:textId="77777777" w:rsidR="00C74C65" w:rsidRPr="000A17BA" w:rsidRDefault="00C74C65" w:rsidP="00331EB0">
                            <w:pPr>
                              <w:rPr>
                                <w:rFonts w:cs="Courier New"/>
                                <w:sz w:val="18"/>
                                <w:szCs w:val="18"/>
                              </w:rPr>
                            </w:pPr>
                            <w:r w:rsidRPr="000A17BA">
                              <w:rPr>
                                <w:rFonts w:cs="Courier New"/>
                                <w:sz w:val="18"/>
                                <w:szCs w:val="18"/>
                              </w:rPr>
                              <w:t xml:space="preserve">                         "otherallele_freq": 0.731,</w:t>
                            </w:r>
                          </w:p>
                          <w:p w14:paraId="4D15E58A" w14:textId="77777777" w:rsidR="00C74C65" w:rsidRPr="000A17BA" w:rsidRDefault="00C74C65" w:rsidP="00331EB0">
                            <w:pPr>
                              <w:rPr>
                                <w:rFonts w:cs="Courier New"/>
                                <w:sz w:val="18"/>
                                <w:szCs w:val="18"/>
                              </w:rPr>
                            </w:pPr>
                            <w:r w:rsidRPr="000A17BA">
                              <w:rPr>
                                <w:rFonts w:cs="Courier New"/>
                                <w:sz w:val="18"/>
                                <w:szCs w:val="18"/>
                              </w:rPr>
                              <w:t xml:space="preserve">                         "otherallele_count": 215,</w:t>
                            </w:r>
                          </w:p>
                          <w:p w14:paraId="5C13AF9B" w14:textId="77777777" w:rsidR="00C74C65" w:rsidRPr="000A17BA" w:rsidRDefault="00C74C65" w:rsidP="00331EB0">
                            <w:pPr>
                              <w:rPr>
                                <w:rFonts w:cs="Courier New"/>
                                <w:sz w:val="18"/>
                                <w:szCs w:val="18"/>
                              </w:rPr>
                            </w:pPr>
                            <w:r w:rsidRPr="000A17BA">
                              <w:rPr>
                                <w:rFonts w:cs="Courier New"/>
                                <w:sz w:val="18"/>
                                <w:szCs w:val="18"/>
                              </w:rPr>
                              <w:t xml:space="preserve">                         "totalcount": 294</w:t>
                            </w:r>
                          </w:p>
                          <w:p w14:paraId="7A44AA4B" w14:textId="77777777" w:rsidR="00C74C65" w:rsidRPr="000A17BA" w:rsidRDefault="00C74C65" w:rsidP="00331EB0">
                            <w:pPr>
                              <w:rPr>
                                <w:rFonts w:cs="Courier New"/>
                                <w:sz w:val="18"/>
                                <w:szCs w:val="18"/>
                              </w:rPr>
                            </w:pPr>
                            <w:r w:rsidRPr="000A17BA">
                              <w:rPr>
                                <w:rFonts w:cs="Courier New"/>
                                <w:sz w:val="18"/>
                                <w:szCs w:val="18"/>
                              </w:rPr>
                              <w:t xml:space="preserve">                       }</w:t>
                            </w:r>
                          </w:p>
                          <w:p w14:paraId="3745E90C" w14:textId="77777777" w:rsidR="00C74C65" w:rsidRPr="000A17BA" w:rsidRDefault="00C74C65" w:rsidP="00331EB0">
                            <w:pPr>
                              <w:rPr>
                                <w:rFonts w:cs="Courier New"/>
                                <w:sz w:val="18"/>
                                <w:szCs w:val="18"/>
                              </w:rPr>
                            </w:pPr>
                            <w:r w:rsidRPr="000A17BA">
                              <w:rPr>
                                <w:rFonts w:cs="Courier New"/>
                                <w:sz w:val="18"/>
                                <w:szCs w:val="18"/>
                              </w:rPr>
                              <w:t xml:space="preserve">                     }</w:t>
                            </w:r>
                          </w:p>
                          <w:p w14:paraId="100A371F" w14:textId="77777777" w:rsidR="00C74C65" w:rsidRPr="000A17BA" w:rsidRDefault="00C74C65" w:rsidP="00331EB0">
                            <w:pPr>
                              <w:rPr>
                                <w:rFonts w:cs="Courier New"/>
                                <w:sz w:val="18"/>
                                <w:szCs w:val="18"/>
                              </w:rPr>
                            </w:pPr>
                            <w:r w:rsidRPr="000A17BA">
                              <w:rPr>
                                <w:rFonts w:cs="Courier New"/>
                                <w:sz w:val="18"/>
                                <w:szCs w:val="18"/>
                              </w:rPr>
                              <w:t xml:space="preserve"> </w:t>
                            </w:r>
                            <w:r>
                              <w:rPr>
                                <w:rFonts w:cs="Courier New"/>
                                <w:sz w:val="18"/>
                                <w:szCs w:val="18"/>
                              </w:rPr>
                              <w:t>$</w:t>
                            </w:r>
                          </w:p>
                          <w:p w14:paraId="72F157DB" w14:textId="77777777" w:rsidR="00C74C65" w:rsidRPr="00B1507D" w:rsidRDefault="00C74C65" w:rsidP="00331EB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75"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" fillcolor="#d8d8d8 [2732]" stroked="f">
                <v:path arrowok="t"/>
                <v:textbox>
                  <w:txbxContent>
                    <w:p w14:paraId="6D4A1679" w14:textId="77777777" w:rsidR="00C74C65" w:rsidRPr="000A17BA" w:rsidRDefault="00C74C65" w:rsidP="00331EB0">
                      <w:pPr>
                        <w:rPr>
                          <w:rFonts w:cs="Courier New"/>
                          <w:sz w:val="18"/>
                          <w:szCs w:val="18"/>
                        </w:rPr>
                      </w:pPr>
                      <w:r w:rsidRPr="000A17BA">
                        <w:rPr>
                          <w:rFonts w:cs="Courier New"/>
                          <w:sz w:val="18"/>
                          <w:szCs w:val="18"/>
                        </w:rPr>
                        <w:t>"center": "sanger",</w:t>
                      </w:r>
                    </w:p>
                    <w:p w14:paraId="4E4D1E36"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7F8CDA00"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599430C7"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"urn:lsid:dcc.hapmap.org:Panel:US_African-30-trios:4",</w:t>
                      </w:r>
                    </w:p>
                    <w:p w14:paraId="25202906"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5DD27FC7" w14:textId="77777777" w:rsidR="00C74C65" w:rsidRPr="000A17BA" w:rsidRDefault="00C74C65" w:rsidP="00331EB0">
                      <w:pPr>
                        <w:rPr>
                          <w:rFonts w:cs="Courier New"/>
                          <w:sz w:val="18"/>
                          <w:szCs w:val="18"/>
                        </w:rPr>
                      </w:pPr>
                      <w:r w:rsidRPr="000A17BA">
                        <w:rPr>
                          <w:rFonts w:cs="Courier New"/>
                          <w:sz w:val="18"/>
                          <w:szCs w:val="18"/>
                        </w:rPr>
                        <w:t xml:space="preserve">                         "refallele_freq": 0.277,</w:t>
                      </w:r>
                    </w:p>
                    <w:p w14:paraId="6F7CE2C3" w14:textId="77777777" w:rsidR="00C74C65" w:rsidRPr="000A17BA" w:rsidRDefault="00C74C65" w:rsidP="00331EB0">
                      <w:pPr>
                        <w:rPr>
                          <w:rFonts w:cs="Courier New"/>
                          <w:sz w:val="18"/>
                          <w:szCs w:val="18"/>
                        </w:rPr>
                      </w:pPr>
                      <w:r w:rsidRPr="000A17BA">
                        <w:rPr>
                          <w:rFonts w:cs="Courier New"/>
                          <w:sz w:val="18"/>
                          <w:szCs w:val="18"/>
                        </w:rPr>
                        <w:t xml:space="preserve">                         "refallele_count": 31,</w:t>
                      </w:r>
                    </w:p>
                    <w:p w14:paraId="25143B24" w14:textId="77777777" w:rsidR="00C74C65" w:rsidRPr="000A17BA" w:rsidRDefault="00C74C65" w:rsidP="00331EB0">
                      <w:pPr>
                        <w:rPr>
                          <w:rFonts w:cs="Courier New"/>
                          <w:sz w:val="18"/>
                          <w:szCs w:val="18"/>
                        </w:rPr>
                      </w:pPr>
                      <w:r w:rsidRPr="000A17BA">
                        <w:rPr>
                          <w:rFonts w:cs="Courier New"/>
                          <w:sz w:val="18"/>
                          <w:szCs w:val="18"/>
                        </w:rPr>
                        <w:t xml:space="preserve">                         "otherallele_freq": 0.723,</w:t>
                      </w:r>
                    </w:p>
                    <w:p w14:paraId="142DA7ED" w14:textId="77777777" w:rsidR="00C74C65" w:rsidRPr="000A17BA" w:rsidRDefault="00C74C65" w:rsidP="00331EB0">
                      <w:pPr>
                        <w:rPr>
                          <w:rFonts w:cs="Courier New"/>
                          <w:sz w:val="18"/>
                          <w:szCs w:val="18"/>
                        </w:rPr>
                      </w:pPr>
                      <w:r w:rsidRPr="000A17BA">
                        <w:rPr>
                          <w:rFonts w:cs="Courier New"/>
                          <w:sz w:val="18"/>
                          <w:szCs w:val="18"/>
                        </w:rPr>
                        <w:t xml:space="preserve">                         "otherallele_count": 81,</w:t>
                      </w:r>
                    </w:p>
                    <w:p w14:paraId="368FEC64" w14:textId="77777777" w:rsidR="00C74C65" w:rsidRPr="000A17BA" w:rsidRDefault="00C74C65" w:rsidP="00331EB0">
                      <w:pPr>
                        <w:rPr>
                          <w:rFonts w:cs="Courier New"/>
                          <w:sz w:val="18"/>
                          <w:szCs w:val="18"/>
                        </w:rPr>
                      </w:pPr>
                      <w:r w:rsidRPr="000A17BA">
                        <w:rPr>
                          <w:rFonts w:cs="Courier New"/>
                          <w:sz w:val="18"/>
                          <w:szCs w:val="18"/>
                        </w:rPr>
                        <w:t xml:space="preserve">                         "totalcount": 112</w:t>
                      </w:r>
                    </w:p>
                    <w:p w14:paraId="4A6C8222" w14:textId="77777777" w:rsidR="00C74C65" w:rsidRPr="000A17BA" w:rsidRDefault="00C74C65" w:rsidP="00331EB0">
                      <w:pPr>
                        <w:rPr>
                          <w:rFonts w:cs="Courier New"/>
                          <w:sz w:val="18"/>
                          <w:szCs w:val="18"/>
                        </w:rPr>
                      </w:pPr>
                      <w:r w:rsidRPr="000A17BA">
                        <w:rPr>
                          <w:rFonts w:cs="Courier New"/>
                          <w:sz w:val="18"/>
                          <w:szCs w:val="18"/>
                        </w:rPr>
                        <w:t xml:space="preserve">                       },</w:t>
                      </w:r>
                    </w:p>
                    <w:p w14:paraId="3FC928F8" w14:textId="77777777" w:rsidR="00C74C65" w:rsidRPr="000A17BA" w:rsidRDefault="00C74C65" w:rsidP="00331EB0">
                      <w:pPr>
                        <w:rPr>
                          <w:rFonts w:cs="Courier New"/>
                          <w:sz w:val="18"/>
                          <w:szCs w:val="18"/>
                        </w:rPr>
                      </w:pPr>
                      <w:r w:rsidRPr="000A17BA">
                        <w:rPr>
                          <w:rFonts w:cs="Courier New"/>
                          <w:sz w:val="18"/>
                          <w:szCs w:val="18"/>
                        </w:rPr>
                        <w:t xml:space="preserve">                       "CHD": {</w:t>
                      </w:r>
                    </w:p>
                    <w:p w14:paraId="23358B09"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5823A30C"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6A32E7D6"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3DF4ECD6"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"urn:lsid:dcc.hapmap.org:Panel:US_Chinese:4",</w:t>
                      </w:r>
                    </w:p>
                    <w:p w14:paraId="782E9D63"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2F58E264" w14:textId="77777777" w:rsidR="00C74C65" w:rsidRPr="000A17BA" w:rsidRDefault="00C74C65" w:rsidP="00331EB0">
                      <w:pPr>
                        <w:rPr>
                          <w:rFonts w:cs="Courier New"/>
                          <w:sz w:val="18"/>
                          <w:szCs w:val="18"/>
                        </w:rPr>
                      </w:pPr>
                      <w:r w:rsidRPr="000A17BA">
                        <w:rPr>
                          <w:rFonts w:cs="Courier New"/>
                          <w:sz w:val="18"/>
                          <w:szCs w:val="18"/>
                        </w:rPr>
                        <w:t xml:space="preserve">                         "refallele_freq": 0.289,</w:t>
                      </w:r>
                    </w:p>
                    <w:p w14:paraId="7FF1E0E1" w14:textId="77777777" w:rsidR="00C74C65" w:rsidRPr="000A17BA" w:rsidRDefault="00C74C65" w:rsidP="00331EB0">
                      <w:pPr>
                        <w:rPr>
                          <w:rFonts w:cs="Courier New"/>
                          <w:sz w:val="18"/>
                          <w:szCs w:val="18"/>
                        </w:rPr>
                      </w:pPr>
                      <w:r w:rsidRPr="000A17BA">
                        <w:rPr>
                          <w:rFonts w:cs="Courier New"/>
                          <w:sz w:val="18"/>
                          <w:szCs w:val="18"/>
                        </w:rPr>
                        <w:t xml:space="preserve">                         "refallele_count": 63,</w:t>
                      </w:r>
                    </w:p>
                    <w:p w14:paraId="7D4D0DAC" w14:textId="77777777" w:rsidR="00C74C65" w:rsidRPr="000A17BA" w:rsidRDefault="00C74C65" w:rsidP="00331EB0">
                      <w:pPr>
                        <w:rPr>
                          <w:rFonts w:cs="Courier New"/>
                          <w:sz w:val="18"/>
                          <w:szCs w:val="18"/>
                        </w:rPr>
                      </w:pPr>
                      <w:r w:rsidRPr="000A17BA">
                        <w:rPr>
                          <w:rFonts w:cs="Courier New"/>
                          <w:sz w:val="18"/>
                          <w:szCs w:val="18"/>
                        </w:rPr>
                        <w:t xml:space="preserve">                         "otherallele_freq": 0.711,</w:t>
                      </w:r>
                    </w:p>
                    <w:p w14:paraId="10127C18" w14:textId="77777777" w:rsidR="00C74C65" w:rsidRPr="000A17BA" w:rsidRDefault="00C74C65" w:rsidP="00331EB0">
                      <w:pPr>
                        <w:rPr>
                          <w:rFonts w:cs="Courier New"/>
                          <w:sz w:val="18"/>
                          <w:szCs w:val="18"/>
                        </w:rPr>
                      </w:pPr>
                      <w:r w:rsidRPr="000A17BA">
                        <w:rPr>
                          <w:rFonts w:cs="Courier New"/>
                          <w:sz w:val="18"/>
                          <w:szCs w:val="18"/>
                        </w:rPr>
                        <w:t xml:space="preserve">                         "otherallele_count": 155,</w:t>
                      </w:r>
                    </w:p>
                    <w:p w14:paraId="302F5AE5" w14:textId="77777777" w:rsidR="00C74C65" w:rsidRPr="000A17BA" w:rsidRDefault="00C74C65" w:rsidP="00331EB0">
                      <w:pPr>
                        <w:rPr>
                          <w:rFonts w:cs="Courier New"/>
                          <w:sz w:val="18"/>
                          <w:szCs w:val="18"/>
                        </w:rPr>
                      </w:pPr>
                      <w:r w:rsidRPr="000A17BA">
                        <w:rPr>
                          <w:rFonts w:cs="Courier New"/>
                          <w:sz w:val="18"/>
                          <w:szCs w:val="18"/>
                        </w:rPr>
                        <w:t xml:space="preserve">                         "totalcount": 218</w:t>
                      </w:r>
                    </w:p>
                    <w:p w14:paraId="23BEC32F" w14:textId="77777777" w:rsidR="00C74C65" w:rsidRPr="000A17BA" w:rsidRDefault="00C74C65" w:rsidP="00331EB0">
                      <w:pPr>
                        <w:rPr>
                          <w:rFonts w:cs="Courier New"/>
                          <w:sz w:val="18"/>
                          <w:szCs w:val="18"/>
                        </w:rPr>
                      </w:pPr>
                      <w:r w:rsidRPr="000A17BA">
                        <w:rPr>
                          <w:rFonts w:cs="Courier New"/>
                          <w:sz w:val="18"/>
                          <w:szCs w:val="18"/>
                        </w:rPr>
                        <w:t xml:space="preserve">                       },</w:t>
                      </w:r>
                    </w:p>
                    <w:p w14:paraId="68529A32" w14:textId="77777777" w:rsidR="00C74C65" w:rsidRPr="000A17BA" w:rsidRDefault="00C74C65" w:rsidP="00331EB0">
                      <w:pPr>
                        <w:rPr>
                          <w:rFonts w:cs="Courier New"/>
                          <w:sz w:val="18"/>
                          <w:szCs w:val="18"/>
                        </w:rPr>
                      </w:pPr>
                      <w:r w:rsidRPr="000A17BA">
                        <w:rPr>
                          <w:rFonts w:cs="Courier New"/>
                          <w:sz w:val="18"/>
                          <w:szCs w:val="18"/>
                        </w:rPr>
                        <w:t xml:space="preserve">                       "GIH": {</w:t>
                      </w:r>
                    </w:p>
                    <w:p w14:paraId="43F24BE0"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155B6CD"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1052BBEE"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51004AB0"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"urn:lsid:dcc.hapmap.org:Panel:US_Gujarati:4",</w:t>
                      </w:r>
                    </w:p>
                    <w:p w14:paraId="133E28BE"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52ADBC97" w14:textId="77777777" w:rsidR="00C74C65" w:rsidRPr="000A17BA" w:rsidRDefault="00C74C65" w:rsidP="00331EB0">
                      <w:pPr>
                        <w:rPr>
                          <w:rFonts w:cs="Courier New"/>
                          <w:sz w:val="18"/>
                          <w:szCs w:val="18"/>
                        </w:rPr>
                      </w:pPr>
                      <w:r w:rsidRPr="000A17BA">
                        <w:rPr>
                          <w:rFonts w:cs="Courier New"/>
                          <w:sz w:val="18"/>
                          <w:szCs w:val="18"/>
                        </w:rPr>
                        <w:t xml:space="preserve">                         "refallele_freq": 0.49,</w:t>
                      </w:r>
                    </w:p>
                    <w:p w14:paraId="6E28D634" w14:textId="77777777" w:rsidR="00C74C65" w:rsidRPr="000A17BA" w:rsidRDefault="00C74C65" w:rsidP="00331EB0">
                      <w:pPr>
                        <w:rPr>
                          <w:rFonts w:cs="Courier New"/>
                          <w:sz w:val="18"/>
                          <w:szCs w:val="18"/>
                        </w:rPr>
                      </w:pPr>
                      <w:r w:rsidRPr="000A17BA">
                        <w:rPr>
                          <w:rFonts w:cs="Courier New"/>
                          <w:sz w:val="18"/>
                          <w:szCs w:val="18"/>
                        </w:rPr>
                        <w:t xml:space="preserve">                         "refallele_count": 97,</w:t>
                      </w:r>
                    </w:p>
                    <w:p w14:paraId="2FAE7191" w14:textId="77777777" w:rsidR="00C74C65" w:rsidRPr="000A17BA" w:rsidRDefault="00C74C65" w:rsidP="00331EB0">
                      <w:pPr>
                        <w:rPr>
                          <w:rFonts w:cs="Courier New"/>
                          <w:sz w:val="18"/>
                          <w:szCs w:val="18"/>
                        </w:rPr>
                      </w:pPr>
                      <w:r w:rsidRPr="000A17BA">
                        <w:rPr>
                          <w:rFonts w:cs="Courier New"/>
                          <w:sz w:val="18"/>
                          <w:szCs w:val="18"/>
                        </w:rPr>
                        <w:t xml:space="preserve">                         "otherallele_freq": 0.51,</w:t>
                      </w:r>
                    </w:p>
                    <w:p w14:paraId="52479813" w14:textId="77777777" w:rsidR="00C74C65" w:rsidRPr="000A17BA" w:rsidRDefault="00C74C65" w:rsidP="00331EB0">
                      <w:pPr>
                        <w:rPr>
                          <w:rFonts w:cs="Courier New"/>
                          <w:sz w:val="18"/>
                          <w:szCs w:val="18"/>
                        </w:rPr>
                      </w:pPr>
                      <w:r w:rsidRPr="000A17BA">
                        <w:rPr>
                          <w:rFonts w:cs="Courier New"/>
                          <w:sz w:val="18"/>
                          <w:szCs w:val="18"/>
                        </w:rPr>
                        <w:t xml:space="preserve">                         "otherallele_count": 101,</w:t>
                      </w:r>
                    </w:p>
                    <w:p w14:paraId="1FA1E6EC" w14:textId="77777777" w:rsidR="00C74C65" w:rsidRPr="000A17BA" w:rsidRDefault="00C74C65" w:rsidP="00331EB0">
                      <w:pPr>
                        <w:rPr>
                          <w:rFonts w:cs="Courier New"/>
                          <w:sz w:val="18"/>
                          <w:szCs w:val="18"/>
                        </w:rPr>
                      </w:pPr>
                      <w:r w:rsidRPr="000A17BA">
                        <w:rPr>
                          <w:rFonts w:cs="Courier New"/>
                          <w:sz w:val="18"/>
                          <w:szCs w:val="18"/>
                        </w:rPr>
                        <w:t xml:space="preserve">                         "totalcount": 198</w:t>
                      </w:r>
                    </w:p>
                    <w:p w14:paraId="2124B34B" w14:textId="77777777" w:rsidR="00C74C65" w:rsidRPr="000A17BA" w:rsidRDefault="00C74C65" w:rsidP="00331EB0">
                      <w:pPr>
                        <w:rPr>
                          <w:rFonts w:cs="Courier New"/>
                          <w:sz w:val="18"/>
                          <w:szCs w:val="18"/>
                        </w:rPr>
                      </w:pPr>
                      <w:r w:rsidRPr="000A17BA">
                        <w:rPr>
                          <w:rFonts w:cs="Courier New"/>
                          <w:sz w:val="18"/>
                          <w:szCs w:val="18"/>
                        </w:rPr>
                        <w:t xml:space="preserve">                       },</w:t>
                      </w:r>
                    </w:p>
                    <w:p w14:paraId="17FF09A2" w14:textId="77777777" w:rsidR="00C74C65" w:rsidRPr="000A17BA" w:rsidRDefault="00C74C65" w:rsidP="00331EB0">
                      <w:pPr>
                        <w:rPr>
                          <w:rFonts w:cs="Courier New"/>
                          <w:sz w:val="18"/>
                          <w:szCs w:val="18"/>
                        </w:rPr>
                      </w:pPr>
                      <w:r w:rsidRPr="000A17BA">
                        <w:rPr>
                          <w:rFonts w:cs="Courier New"/>
                          <w:sz w:val="18"/>
                          <w:szCs w:val="18"/>
                        </w:rPr>
                        <w:t xml:space="preserve">                       "MEX": {</w:t>
                      </w:r>
                    </w:p>
                    <w:p w14:paraId="2E2146F9"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DAC7DFF"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6D6A7AAC"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28F10CED"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"urn:lsid:dcc.hapmap.org:Panel:US_Mexican-30-trios:4",</w:t>
                      </w:r>
                    </w:p>
                    <w:p w14:paraId="42899E10"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3481ADF8" w14:textId="77777777" w:rsidR="00C74C65" w:rsidRPr="000A17BA" w:rsidRDefault="00C74C65" w:rsidP="00331EB0">
                      <w:pPr>
                        <w:rPr>
                          <w:rFonts w:cs="Courier New"/>
                          <w:sz w:val="18"/>
                          <w:szCs w:val="18"/>
                        </w:rPr>
                      </w:pPr>
                      <w:r w:rsidRPr="000A17BA">
                        <w:rPr>
                          <w:rFonts w:cs="Courier New"/>
                          <w:sz w:val="18"/>
                          <w:szCs w:val="18"/>
                        </w:rPr>
                        <w:t xml:space="preserve">                         "refallele_freq": 0.237,</w:t>
                      </w:r>
                    </w:p>
                    <w:p w14:paraId="6DFBDAFB" w14:textId="77777777" w:rsidR="00C74C65" w:rsidRPr="000A17BA" w:rsidRDefault="00C74C65" w:rsidP="00331EB0">
                      <w:pPr>
                        <w:rPr>
                          <w:rFonts w:cs="Courier New"/>
                          <w:sz w:val="18"/>
                          <w:szCs w:val="18"/>
                        </w:rPr>
                      </w:pPr>
                      <w:r w:rsidRPr="000A17BA">
                        <w:rPr>
                          <w:rFonts w:cs="Courier New"/>
                          <w:sz w:val="18"/>
                          <w:szCs w:val="18"/>
                        </w:rPr>
                        <w:t xml:space="preserve">                         "refallele_count": 27,</w:t>
                      </w:r>
                    </w:p>
                    <w:p w14:paraId="720CD1DB" w14:textId="77777777" w:rsidR="00C74C65" w:rsidRPr="000A17BA" w:rsidRDefault="00C74C65" w:rsidP="00331EB0">
                      <w:pPr>
                        <w:rPr>
                          <w:rFonts w:cs="Courier New"/>
                          <w:sz w:val="18"/>
                          <w:szCs w:val="18"/>
                        </w:rPr>
                      </w:pPr>
                      <w:r w:rsidRPr="000A17BA">
                        <w:rPr>
                          <w:rFonts w:cs="Courier New"/>
                          <w:sz w:val="18"/>
                          <w:szCs w:val="18"/>
                        </w:rPr>
                        <w:t xml:space="preserve">                         "otherallele_freq": 0.763,</w:t>
                      </w:r>
                    </w:p>
                    <w:p w14:paraId="70DBB65E" w14:textId="77777777" w:rsidR="00C74C65" w:rsidRPr="000A17BA" w:rsidRDefault="00C74C65" w:rsidP="00331EB0">
                      <w:pPr>
                        <w:rPr>
                          <w:rFonts w:cs="Courier New"/>
                          <w:sz w:val="18"/>
                          <w:szCs w:val="18"/>
                        </w:rPr>
                      </w:pPr>
                      <w:r w:rsidRPr="000A17BA">
                        <w:rPr>
                          <w:rFonts w:cs="Courier New"/>
                          <w:sz w:val="18"/>
                          <w:szCs w:val="18"/>
                        </w:rPr>
                        <w:t xml:space="preserve">                         "otherallele_count": 87,</w:t>
                      </w:r>
                    </w:p>
                    <w:p w14:paraId="37F01F12" w14:textId="77777777" w:rsidR="00C74C65" w:rsidRPr="000A17BA" w:rsidRDefault="00C74C65" w:rsidP="00331EB0">
                      <w:pPr>
                        <w:rPr>
                          <w:rFonts w:cs="Courier New"/>
                          <w:sz w:val="18"/>
                          <w:szCs w:val="18"/>
                        </w:rPr>
                      </w:pPr>
                      <w:r w:rsidRPr="000A17BA">
                        <w:rPr>
                          <w:rFonts w:cs="Courier New"/>
                          <w:sz w:val="18"/>
                          <w:szCs w:val="18"/>
                        </w:rPr>
                        <w:t xml:space="preserve">                         "totalcount": 114</w:t>
                      </w:r>
                    </w:p>
                    <w:p w14:paraId="11E4D72C" w14:textId="77777777" w:rsidR="00C74C65" w:rsidRPr="000A17BA" w:rsidRDefault="00C74C65" w:rsidP="00331EB0">
                      <w:pPr>
                        <w:rPr>
                          <w:rFonts w:cs="Courier New"/>
                          <w:sz w:val="18"/>
                          <w:szCs w:val="18"/>
                        </w:rPr>
                      </w:pPr>
                      <w:r w:rsidRPr="000A17BA">
                        <w:rPr>
                          <w:rFonts w:cs="Courier New"/>
                          <w:sz w:val="18"/>
                          <w:szCs w:val="18"/>
                        </w:rPr>
                        <w:t xml:space="preserve">                       },</w:t>
                      </w:r>
                    </w:p>
                    <w:p w14:paraId="131F8077" w14:textId="77777777" w:rsidR="00C74C65" w:rsidRPr="000A17BA" w:rsidRDefault="00C74C65" w:rsidP="00331EB0">
                      <w:pPr>
                        <w:rPr>
                          <w:rFonts w:cs="Courier New"/>
                          <w:sz w:val="18"/>
                          <w:szCs w:val="18"/>
                        </w:rPr>
                      </w:pPr>
                      <w:r w:rsidRPr="000A17BA">
                        <w:rPr>
                          <w:rFonts w:cs="Courier New"/>
                          <w:sz w:val="18"/>
                          <w:szCs w:val="18"/>
                        </w:rPr>
                        <w:t xml:space="preserve">                       "YRI": {</w:t>
                      </w:r>
                    </w:p>
                    <w:p w14:paraId="3A9001AA" w14:textId="77777777" w:rsidR="00C74C65" w:rsidRPr="000A17BA" w:rsidRDefault="00C74C65" w:rsidP="00331EB0">
                      <w:pPr>
                        <w:rPr>
                          <w:rFonts w:cs="Courier New"/>
                          <w:sz w:val="18"/>
                          <w:szCs w:val="18"/>
                        </w:rPr>
                      </w:pPr>
                      <w:r w:rsidRPr="000A17BA">
                        <w:rPr>
                          <w:rFonts w:cs="Courier New"/>
                          <w:sz w:val="18"/>
                          <w:szCs w:val="18"/>
                        </w:rPr>
                        <w:t xml:space="preserve">                         "center": "sanger",</w:t>
                      </w:r>
                    </w:p>
                    <w:p w14:paraId="419CA595" w14:textId="77777777" w:rsidR="00C74C65" w:rsidRPr="000A17BA" w:rsidRDefault="00C74C65" w:rsidP="00331EB0">
                      <w:pPr>
                        <w:rPr>
                          <w:rFonts w:cs="Courier New"/>
                          <w:sz w:val="18"/>
                          <w:szCs w:val="18"/>
                        </w:rPr>
                      </w:pPr>
                      <w:r w:rsidRPr="000A17BA">
                        <w:rPr>
                          <w:rFonts w:cs="Courier New"/>
                          <w:sz w:val="18"/>
                          <w:szCs w:val="18"/>
                        </w:rPr>
                        <w:t xml:space="preserve">                         "protLSID": "urn:LSID:illumina.hapmap.org:Protocol:Human_1M_BeadChip:3",</w:t>
                      </w:r>
                    </w:p>
                    <w:p w14:paraId="31892244" w14:textId="77777777" w:rsidR="00C74C65" w:rsidRPr="000A17BA" w:rsidRDefault="00C74C65" w:rsidP="00331EB0">
                      <w:pPr>
                        <w:rPr>
                          <w:rFonts w:cs="Courier New"/>
                          <w:sz w:val="18"/>
                          <w:szCs w:val="18"/>
                        </w:rPr>
                      </w:pPr>
                      <w:r w:rsidRPr="000A17BA">
                        <w:rPr>
                          <w:rFonts w:cs="Courier New"/>
                          <w:sz w:val="18"/>
                          <w:szCs w:val="18"/>
                        </w:rPr>
                        <w:t xml:space="preserve">                         "assayLSID": "urn:LSID:sanger.hapmap.org:Assay:H1Mrs1135638:3",</w:t>
                      </w:r>
                    </w:p>
                    <w:p w14:paraId="74F45C13" w14:textId="77777777" w:rsidR="00C74C65" w:rsidRPr="000A17BA" w:rsidRDefault="00C74C65" w:rsidP="00331EB0">
                      <w:pPr>
                        <w:rPr>
                          <w:rFonts w:cs="Courier New"/>
                          <w:sz w:val="18"/>
                          <w:szCs w:val="18"/>
                        </w:rPr>
                      </w:pPr>
                      <w:r w:rsidRPr="000A17BA">
                        <w:rPr>
                          <w:rFonts w:cs="Courier New"/>
                          <w:sz w:val="18"/>
                          <w:szCs w:val="18"/>
                        </w:rPr>
                        <w:t xml:space="preserve">                         "panelLSID": "urn:lsid:dcc.hapmap.org:Panel:Yoruba-60-trios:4",</w:t>
                      </w:r>
                    </w:p>
                    <w:p w14:paraId="5D7D28C8" w14:textId="77777777" w:rsidR="00C74C65" w:rsidRPr="000A17BA" w:rsidRDefault="00C74C65" w:rsidP="00331EB0">
                      <w:pPr>
                        <w:rPr>
                          <w:rFonts w:cs="Courier New"/>
                          <w:sz w:val="18"/>
                          <w:szCs w:val="18"/>
                        </w:rPr>
                      </w:pPr>
                      <w:r w:rsidRPr="000A17BA">
                        <w:rPr>
                          <w:rFonts w:cs="Courier New"/>
                          <w:sz w:val="18"/>
                          <w:szCs w:val="18"/>
                        </w:rPr>
                        <w:t xml:space="preserve">                         "QC_code": "QC+",</w:t>
                      </w:r>
                    </w:p>
                    <w:p w14:paraId="25925F71" w14:textId="77777777" w:rsidR="00C74C65" w:rsidRPr="000A17BA" w:rsidRDefault="00C74C65" w:rsidP="00331EB0">
                      <w:pPr>
                        <w:rPr>
                          <w:rFonts w:cs="Courier New"/>
                          <w:sz w:val="18"/>
                          <w:szCs w:val="18"/>
                        </w:rPr>
                      </w:pPr>
                      <w:r w:rsidRPr="000A17BA">
                        <w:rPr>
                          <w:rFonts w:cs="Courier New"/>
                          <w:sz w:val="18"/>
                          <w:szCs w:val="18"/>
                        </w:rPr>
                        <w:t xml:space="preserve">                         "refallele_freq": 0.269,</w:t>
                      </w:r>
                    </w:p>
                    <w:p w14:paraId="7B644345" w14:textId="77777777" w:rsidR="00C74C65" w:rsidRPr="000A17BA" w:rsidRDefault="00C74C65" w:rsidP="00331EB0">
                      <w:pPr>
                        <w:rPr>
                          <w:rFonts w:cs="Courier New"/>
                          <w:sz w:val="18"/>
                          <w:szCs w:val="18"/>
                        </w:rPr>
                      </w:pPr>
                      <w:r w:rsidRPr="000A17BA">
                        <w:rPr>
                          <w:rFonts w:cs="Courier New"/>
                          <w:sz w:val="18"/>
                          <w:szCs w:val="18"/>
                        </w:rPr>
                        <w:t xml:space="preserve">                         "refallele_count": 79,</w:t>
                      </w:r>
                    </w:p>
                    <w:p w14:paraId="5075AA5F" w14:textId="77777777" w:rsidR="00C74C65" w:rsidRPr="000A17BA" w:rsidRDefault="00C74C65" w:rsidP="00331EB0">
                      <w:pPr>
                        <w:rPr>
                          <w:rFonts w:cs="Courier New"/>
                          <w:sz w:val="18"/>
                          <w:szCs w:val="18"/>
                        </w:rPr>
                      </w:pPr>
                      <w:r w:rsidRPr="000A17BA">
                        <w:rPr>
                          <w:rFonts w:cs="Courier New"/>
                          <w:sz w:val="18"/>
                          <w:szCs w:val="18"/>
                        </w:rPr>
                        <w:t xml:space="preserve">                         "otherallele_freq": 0.731,</w:t>
                      </w:r>
                    </w:p>
                    <w:p w14:paraId="4D15E58A" w14:textId="77777777" w:rsidR="00C74C65" w:rsidRPr="000A17BA" w:rsidRDefault="00C74C65" w:rsidP="00331EB0">
                      <w:pPr>
                        <w:rPr>
                          <w:rFonts w:cs="Courier New"/>
                          <w:sz w:val="18"/>
                          <w:szCs w:val="18"/>
                        </w:rPr>
                      </w:pPr>
                      <w:r w:rsidRPr="000A17BA">
                        <w:rPr>
                          <w:rFonts w:cs="Courier New"/>
                          <w:sz w:val="18"/>
                          <w:szCs w:val="18"/>
                        </w:rPr>
                        <w:t xml:space="preserve">                         "otherallele_count": 215,</w:t>
                      </w:r>
                    </w:p>
                    <w:p w14:paraId="5C13AF9B" w14:textId="77777777" w:rsidR="00C74C65" w:rsidRPr="000A17BA" w:rsidRDefault="00C74C65" w:rsidP="00331EB0">
                      <w:pPr>
                        <w:rPr>
                          <w:rFonts w:cs="Courier New"/>
                          <w:sz w:val="18"/>
                          <w:szCs w:val="18"/>
                        </w:rPr>
                      </w:pPr>
                      <w:r w:rsidRPr="000A17BA">
                        <w:rPr>
                          <w:rFonts w:cs="Courier New"/>
                          <w:sz w:val="18"/>
                          <w:szCs w:val="18"/>
                        </w:rPr>
                        <w:t xml:space="preserve">                         "totalcount": 294</w:t>
                      </w:r>
                    </w:p>
                    <w:p w14:paraId="7A44AA4B" w14:textId="77777777" w:rsidR="00C74C65" w:rsidRPr="000A17BA" w:rsidRDefault="00C74C65" w:rsidP="00331EB0">
                      <w:pPr>
                        <w:rPr>
                          <w:rFonts w:cs="Courier New"/>
                          <w:sz w:val="18"/>
                          <w:szCs w:val="18"/>
                        </w:rPr>
                      </w:pPr>
                      <w:r w:rsidRPr="000A17BA">
                        <w:rPr>
                          <w:rFonts w:cs="Courier New"/>
                          <w:sz w:val="18"/>
                          <w:szCs w:val="18"/>
                        </w:rPr>
                        <w:t xml:space="preserve">                       }</w:t>
                      </w:r>
                    </w:p>
                    <w:p w14:paraId="3745E90C" w14:textId="77777777" w:rsidR="00C74C65" w:rsidRPr="000A17BA" w:rsidRDefault="00C74C65" w:rsidP="00331EB0">
                      <w:pPr>
                        <w:rPr>
                          <w:rFonts w:cs="Courier New"/>
                          <w:sz w:val="18"/>
                          <w:szCs w:val="18"/>
                        </w:rPr>
                      </w:pPr>
                      <w:r w:rsidRPr="000A17BA">
                        <w:rPr>
                          <w:rFonts w:cs="Courier New"/>
                          <w:sz w:val="18"/>
                          <w:szCs w:val="18"/>
                        </w:rPr>
                        <w:t xml:space="preserve">                     }</w:t>
                      </w:r>
                    </w:p>
                    <w:p w14:paraId="100A371F" w14:textId="77777777" w:rsidR="00C74C65" w:rsidRPr="000A17BA" w:rsidRDefault="00C74C65" w:rsidP="00331EB0">
                      <w:pPr>
                        <w:rPr>
                          <w:rFonts w:cs="Courier New"/>
                          <w:sz w:val="18"/>
                          <w:szCs w:val="18"/>
                        </w:rPr>
                      </w:pPr>
                      <w:r w:rsidRPr="000A17BA">
                        <w:rPr>
                          <w:rFonts w:cs="Courier New"/>
                          <w:sz w:val="18"/>
                          <w:szCs w:val="18"/>
                        </w:rPr>
                        <w:t xml:space="preserve"> </w:t>
                      </w:r>
                      <w:r>
                        <w:rPr>
                          <w:rFonts w:cs="Courier New"/>
                          <w:sz w:val="18"/>
                          <w:szCs w:val="18"/>
                        </w:rPr>
                        <w:t>$</w:t>
                      </w:r>
                    </w:p>
                    <w:p w14:paraId="72F157DB" w14:textId="77777777" w:rsidR="00C74C65" w:rsidRPr="00B1507D" w:rsidRDefault="00C74C65" w:rsidP="00331EB0">
                      <w:pPr>
                        <w:rPr>
                          <w:rFonts w:ascii="Courier New" w:hAnsi="Courier New" w:cs="Courier New"/>
                          <w:color w:val="000000" w:themeColor="text1"/>
                          <w:sz w:val="18"/>
                          <w:szCs w:val="18"/>
                        </w:rPr>
                      </w:pPr>
                    </w:p>
                  </w:txbxContent>
                </v:textbox>
                <w10:anchorlock/>
              </v:shape>
            </w:pict>
          </mc:Fallback>
        </mc:AlternateContent>
      </w:r>
      <w:r w:rsidR="00EA48A6" w:rsidRPr="000A17BA">
        <w:rPr>
          <w:rFonts w:cs="Courier New"/>
          <w:sz w:val="18"/>
          <w:szCs w:val="18"/>
        </w:rPr>
        <w:t xml:space="preserve">                       },</w:t>
      </w:r>
    </w:p>
    <w:p w14:paraId="241AF42A" w14:textId="4801A1D9" w:rsidR="00EA48A6" w:rsidRPr="000A17BA" w:rsidRDefault="00DB5783" w:rsidP="00331EB0">
      <w:pPr>
        <w:rPr>
          <w:rFonts w:cs="Courier New"/>
          <w:sz w:val="18"/>
          <w:szCs w:val="18"/>
        </w:rPr>
      </w:pPr>
      <w:r>
        <w:rPr>
          <w:noProof/>
          <w:lang w:eastAsia="en-US"/>
        </w:rPr>
        <mc:AlternateContent>
          <mc:Choice Requires="wps">
            <w:drawing>
              <wp:inline distT="0" distB="0" distL="0" distR="0" wp14:anchorId="7C47D5D6" wp14:editId="7EA2D63B">
                <wp:extent cx="5486400" cy="8229600"/>
                <wp:effectExtent l="0" t="0" r="0" b="0"/>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4595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"CHB": {</w:t>
                            </w:r>
                          </w:p>
                          <w:p w14:paraId="347EA15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78FF662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78FFF7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EB4E5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"urn:lsid:dcc.hapmap.org:Panel:Han_Chinese:4",</w:t>
                            </w:r>
                          </w:p>
                          <w:p w14:paraId="4CDD886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69C6B8F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0.278,</w:t>
                            </w:r>
                          </w:p>
                          <w:p w14:paraId="07B315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74,</w:t>
                            </w:r>
                          </w:p>
                          <w:p w14:paraId="7C460E6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0.722,</w:t>
                            </w:r>
                          </w:p>
                          <w:p w14:paraId="26A486C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192,</w:t>
                            </w:r>
                          </w:p>
                          <w:p w14:paraId="10D33AA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266</w:t>
                            </w:r>
                          </w:p>
                          <w:p w14:paraId="127E525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329B1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"TSI": {</w:t>
                            </w:r>
                          </w:p>
                          <w:p w14:paraId="418AF91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B833B7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448D99C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75134B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"urn:lsid:dcc.hapmap.org:Panel:Italian:4",</w:t>
                            </w:r>
                          </w:p>
                          <w:p w14:paraId="515F5C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26C20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0.201,</w:t>
                            </w:r>
                          </w:p>
                          <w:p w14:paraId="19300F9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41,</w:t>
                            </w:r>
                          </w:p>
                          <w:p w14:paraId="63D3823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0.799,</w:t>
                            </w:r>
                          </w:p>
                          <w:p w14:paraId="4436D7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163,</w:t>
                            </w:r>
                          </w:p>
                          <w:p w14:paraId="06E36AE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204</w:t>
                            </w:r>
                          </w:p>
                          <w:p w14:paraId="5D89E1F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0DAE685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"JPT": {</w:t>
                            </w:r>
                          </w:p>
                          <w:p w14:paraId="76E6BB5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CAE90C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1FF468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E60748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"urn:lsid:dcc.hapmap.org:Panel:Japanese:4",</w:t>
                            </w:r>
                          </w:p>
                          <w:p w14:paraId="556394B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684E294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0.339,</w:t>
                            </w:r>
                          </w:p>
                          <w:p w14:paraId="19930E2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76,</w:t>
                            </w:r>
                          </w:p>
                          <w:p w14:paraId="39926A7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0.661,</w:t>
                            </w:r>
                          </w:p>
                          <w:p w14:paraId="410C67C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148,</w:t>
                            </w:r>
                          </w:p>
                          <w:p w14:paraId="13F6D8E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224</w:t>
                            </w:r>
                          </w:p>
                          <w:p w14:paraId="7FEBB69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0C879D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"LWK": {</w:t>
                            </w:r>
                          </w:p>
                          <w:p w14:paraId="75F66BB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98E4F8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338E9D9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14009F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"urn:lsid:dcc.hapmap.org:Panel:Luhya_Kenyan:4",</w:t>
                            </w:r>
                          </w:p>
                          <w:p w14:paraId="10CA07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318E354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0.323,</w:t>
                            </w:r>
                          </w:p>
                          <w:p w14:paraId="379FD01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71,</w:t>
                            </w:r>
                          </w:p>
                          <w:p w14:paraId="08FE968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0.677,</w:t>
                            </w:r>
                          </w:p>
                          <w:p w14:paraId="29E2640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149,</w:t>
                            </w:r>
                          </w:p>
                          <w:p w14:paraId="6D2370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220</w:t>
                            </w:r>
                          </w:p>
                          <w:p w14:paraId="03AC2F2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7F9A0F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"MKK": {</w:t>
                            </w:r>
                          </w:p>
                          <w:p w14:paraId="54622E1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558E584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50DCAF2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3D38101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"urn:lsid:dcc.hapmap.org:Panel:Maasai_Kenyan-60-trios:4",</w:t>
                            </w:r>
                          </w:p>
                          <w:p w14:paraId="2ACECAB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A432EA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0.163,</w:t>
                            </w:r>
                          </w:p>
                          <w:p w14:paraId="5E60F57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51,</w:t>
                            </w:r>
                          </w:p>
                          <w:p w14:paraId="48B680D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0.837,</w:t>
                            </w:r>
                          </w:p>
                          <w:p w14:paraId="1C78CBE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261,</w:t>
                            </w:r>
                          </w:p>
                          <w:p w14:paraId="6133786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312</w:t>
                            </w:r>
                          </w:p>
                          <w:p w14:paraId="0E9E90D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74281D6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"ASW": {</w:t>
                            </w:r>
                          </w:p>
                          <w:p w14:paraId="41FD4F03" w14:textId="77777777" w:rsidR="00C74C65" w:rsidRPr="00B1507D" w:rsidRDefault="00C74C65" w:rsidP="00331EB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76"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C0o6CiLAMAABoHAAAO&#10;AAAAAAAAAAAAAAAAACwCAABkcnMvZTJvRG9jLnhtbFBLAQItABQABgAIAAAAIQCvR1ur2AAAAAYB&#10;AAAPAAAAAAAAAAAAAAAAAIQFAABkcnMvZG93bnJldi54bWxQSwUGAAAAAAQABADzAAAAiQYAAAAA&#10;" fillcolor="#d8d8d8 [2732]" stroked="f">
                <v:path arrowok="t"/>
                <v:textbox>
                  <w:txbxContent>
                    <w:p w14:paraId="1C4595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"CHB": {</w:t>
                      </w:r>
                    </w:p>
                    <w:p w14:paraId="347EA15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78FF662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78FFF70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EB4E5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"urn:lsid:dcc.hapmap.org:Panel:Han_Chinese:4",</w:t>
                      </w:r>
                    </w:p>
                    <w:p w14:paraId="4CDD886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69C6B8F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0.278,</w:t>
                      </w:r>
                    </w:p>
                    <w:p w14:paraId="07B315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74,</w:t>
                      </w:r>
                    </w:p>
                    <w:p w14:paraId="7C460E6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0.722,</w:t>
                      </w:r>
                    </w:p>
                    <w:p w14:paraId="26A486C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192,</w:t>
                      </w:r>
                    </w:p>
                    <w:p w14:paraId="10D33AA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266</w:t>
                      </w:r>
                    </w:p>
                    <w:p w14:paraId="127E525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329B1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"TSI": {</w:t>
                      </w:r>
                    </w:p>
                    <w:p w14:paraId="418AF91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B833B7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448D99C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75134B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"urn:lsid:dcc.hapmap.org:Panel:Italian:4",</w:t>
                      </w:r>
                    </w:p>
                    <w:p w14:paraId="515F5C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26C20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0.201,</w:t>
                      </w:r>
                    </w:p>
                    <w:p w14:paraId="19300F9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41,</w:t>
                      </w:r>
                    </w:p>
                    <w:p w14:paraId="63D3823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0.799,</w:t>
                      </w:r>
                    </w:p>
                    <w:p w14:paraId="4436D7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163,</w:t>
                      </w:r>
                    </w:p>
                    <w:p w14:paraId="06E36AE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204</w:t>
                      </w:r>
                    </w:p>
                    <w:p w14:paraId="5D89E1F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0DAE685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"JPT": {</w:t>
                      </w:r>
                    </w:p>
                    <w:p w14:paraId="76E6BB5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CAE90C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1FF468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7E60748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"urn:lsid:dcc.hapmap.org:Panel:Japanese:4",</w:t>
                      </w:r>
                    </w:p>
                    <w:p w14:paraId="556394B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684E294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0.339,</w:t>
                      </w:r>
                    </w:p>
                    <w:p w14:paraId="19930E2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76,</w:t>
                      </w:r>
                    </w:p>
                    <w:p w14:paraId="39926A7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0.661,</w:t>
                      </w:r>
                    </w:p>
                    <w:p w14:paraId="410C67C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148,</w:t>
                      </w:r>
                    </w:p>
                    <w:p w14:paraId="13F6D8E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224</w:t>
                      </w:r>
                    </w:p>
                    <w:p w14:paraId="7FEBB69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0C879D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"LWK": {</w:t>
                      </w:r>
                    </w:p>
                    <w:p w14:paraId="75F66BB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098E4F8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338E9D9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014009F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"urn:lsid:dcc.hapmap.org:Panel:Luhya_Kenyan:4",</w:t>
                      </w:r>
                    </w:p>
                    <w:p w14:paraId="10CA07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318E354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0.323,</w:t>
                      </w:r>
                    </w:p>
                    <w:p w14:paraId="379FD01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71,</w:t>
                      </w:r>
                    </w:p>
                    <w:p w14:paraId="08FE968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0.677,</w:t>
                      </w:r>
                    </w:p>
                    <w:p w14:paraId="29E2640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149,</w:t>
                      </w:r>
                    </w:p>
                    <w:p w14:paraId="6D2370D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220</w:t>
                      </w:r>
                    </w:p>
                    <w:p w14:paraId="03AC2F2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7F9A0F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"MKK": {</w:t>
                      </w:r>
                    </w:p>
                    <w:p w14:paraId="54622E1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"center": "sanger",</w:t>
                      </w:r>
                    </w:p>
                    <w:p w14:paraId="558E584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"protLSID": "urn:LSID:illumina.hapmap.org:Protocol:Human_1M_BeadChip:3",</w:t>
                      </w:r>
                    </w:p>
                    <w:p w14:paraId="50DCAF2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"assayLSID": "urn:LSID:sanger.hapmap.org:Assay:H1Mrs1135638:3",</w:t>
                      </w:r>
                    </w:p>
                    <w:p w14:paraId="3D38101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"panelLSID": "urn:lsid:dcc.hapmap.org:Panel:Maasai_Kenyan-60-trios:4",</w:t>
                      </w:r>
                    </w:p>
                    <w:p w14:paraId="2ACECAB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"QC_code": "QC+",</w:t>
                      </w:r>
                    </w:p>
                    <w:p w14:paraId="5A432EA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"refallele_freq": 0.163,</w:t>
                      </w:r>
                    </w:p>
                    <w:p w14:paraId="5E60F57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"refallele_count": 51,</w:t>
                      </w:r>
                    </w:p>
                    <w:p w14:paraId="48B680D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"otherallele_freq": 0.837,</w:t>
                      </w:r>
                    </w:p>
                    <w:p w14:paraId="1C78CBE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"otherallele_count": 261,</w:t>
                      </w:r>
                    </w:p>
                    <w:p w14:paraId="6133786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"totalcount": 312</w:t>
                      </w:r>
                    </w:p>
                    <w:p w14:paraId="0E9E90D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74281D6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"ASW": {</w:t>
                      </w:r>
                    </w:p>
                    <w:p w14:paraId="41FD4F03" w14:textId="77777777" w:rsidR="00C74C65" w:rsidRPr="00B1507D" w:rsidRDefault="00C74C65" w:rsidP="00331EB0">
                      <w:pPr>
                        <w:rPr>
                          <w:rFonts w:ascii="Courier New" w:hAnsi="Courier New" w:cs="Courier New"/>
                          <w:color w:val="000000" w:themeColor="text1"/>
                          <w:sz w:val="18"/>
                          <w:szCs w:val="18"/>
                        </w:rPr>
                      </w:pPr>
                    </w:p>
                  </w:txbxContent>
                </v:textbox>
                <w10:anchorlock/>
              </v:shape>
            </w:pict>
          </mc:Fallback>
        </mc:AlternateContent>
      </w:r>
      <w:r w:rsidR="00EA48A6" w:rsidRPr="000A17BA">
        <w:rPr>
          <w:rFonts w:cs="Courier New"/>
          <w:sz w:val="18"/>
          <w:szCs w:val="18"/>
        </w:rPr>
        <w:t xml:space="preserve">                       </w:t>
      </w:r>
    </w:p>
    <w:p w14:paraId="3915A355" w14:textId="77777777" w:rsidR="00281D47" w:rsidRDefault="00281D47" w:rsidP="009743AA">
      <w:pPr>
        <w:rPr>
          <w:rFonts w:cs="Courier New"/>
          <w:sz w:val="18"/>
          <w:szCs w:val="18"/>
        </w:rPr>
      </w:pPr>
    </w:p>
    <w:p w14:paraId="0E27D6F0" w14:textId="04358B69" w:rsidR="00281D47" w:rsidRPr="000A17BA" w:rsidRDefault="00DB5783" w:rsidP="009743AA">
      <w:pPr>
        <w:rPr>
          <w:rFonts w:cs="Courier New"/>
          <w:sz w:val="18"/>
          <w:szCs w:val="18"/>
        </w:rPr>
      </w:pPr>
      <w:r>
        <w:rPr>
          <w:noProof/>
          <w:lang w:eastAsia="en-US"/>
        </w:rPr>
        <mc:AlternateContent>
          <mc:Choice Requires="wps">
            <w:drawing>
              <wp:inline distT="0" distB="0" distL="0" distR="0" wp14:anchorId="32FF9CC3" wp14:editId="463BEE66">
                <wp:extent cx="5486400" cy="8229600"/>
                <wp:effectExtent l="0" t="0" r="0" b="0"/>
                <wp:docPr id="2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C510A6" w14:textId="190AAA8A"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bior_drill -p CEU.refallele_freq -p CEU.otherallele_freq -p YRI.refallele_freq -p YRI.otherallele_freq -p JPT.refallele_count -p JPT.otherallele_count -p JPT.totalcount -p CHB.refallele_count -p CHB.otherallele_count -p CHB.totalcount | cut --complement -f 9</w:t>
                            </w:r>
                          </w:p>
                          <w:p w14:paraId="7C1C88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##fileformat=VCFv4.0</w:t>
                            </w:r>
                          </w:p>
                          <w:p w14:paraId="6DAD41F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#CHROM</w:t>
                            </w:r>
                            <w:r w:rsidRPr="00331EB0">
                              <w:rPr>
                                <w:rFonts w:ascii="Courier New" w:hAnsi="Courier New" w:cs="Courier New"/>
                                <w:sz w:val="18"/>
                                <w:szCs w:val="18"/>
                              </w:rPr>
                              <w:tab/>
                              <w:t>POS</w:t>
                            </w:r>
                            <w:r w:rsidRPr="00331EB0">
                              <w:rPr>
                                <w:rFonts w:ascii="Courier New" w:hAnsi="Courier New" w:cs="Courier New"/>
                                <w:sz w:val="18"/>
                                <w:szCs w:val="18"/>
                              </w:rPr>
                              <w:tab/>
                              <w:t>ID</w:t>
                            </w:r>
                            <w:r w:rsidRPr="00331EB0">
                              <w:rPr>
                                <w:rFonts w:ascii="Courier New" w:hAnsi="Courier New" w:cs="Courier New"/>
                                <w:sz w:val="18"/>
                                <w:szCs w:val="18"/>
                              </w:rPr>
                              <w:tab/>
                              <w:t>REF</w:t>
                            </w:r>
                            <w:r w:rsidRPr="00331EB0">
                              <w:rPr>
                                <w:rFonts w:ascii="Courier New" w:hAnsi="Courier New" w:cs="Courier New"/>
                                <w:sz w:val="18"/>
                                <w:szCs w:val="18"/>
                              </w:rPr>
                              <w:tab/>
                              <w:t>ALT</w:t>
                            </w:r>
                            <w:r w:rsidRPr="00331EB0">
                              <w:rPr>
                                <w:rFonts w:ascii="Courier New" w:hAnsi="Courier New" w:cs="Courier New"/>
                                <w:sz w:val="18"/>
                                <w:szCs w:val="18"/>
                              </w:rPr>
                              <w:tab/>
                              <w:t>QUAL</w:t>
                            </w:r>
                            <w:r w:rsidRPr="00331EB0">
                              <w:rPr>
                                <w:rFonts w:ascii="Courier New" w:hAnsi="Courier New" w:cs="Courier New"/>
                                <w:sz w:val="18"/>
                                <w:szCs w:val="18"/>
                              </w:rPr>
                              <w:tab/>
                              <w:t>FILTER</w:t>
                            </w:r>
                            <w:r w:rsidRPr="00331EB0">
                              <w:rPr>
                                <w:rFonts w:ascii="Courier New" w:hAnsi="Courier New" w:cs="Courier New"/>
                                <w:sz w:val="18"/>
                                <w:szCs w:val="18"/>
                              </w:rPr>
                              <w:tab/>
                              <w:t>INFO</w:t>
                            </w:r>
                            <w:r w:rsidRPr="00331EB0">
                              <w:rPr>
                                <w:rFonts w:ascii="Courier New" w:hAnsi="Courier New" w:cs="Courier New"/>
                                <w:sz w:val="18"/>
                                <w:szCs w:val="18"/>
                              </w:rPr>
                              <w:tab/>
                              <w:t>CEU.refallele_freq</w:t>
                            </w:r>
                            <w:r w:rsidRPr="00331EB0">
                              <w:rPr>
                                <w:rFonts w:ascii="Courier New" w:hAnsi="Courier New" w:cs="Courier New"/>
                                <w:sz w:val="18"/>
                                <w:szCs w:val="18"/>
                              </w:rPr>
                              <w:tab/>
                              <w:t>CEU.otherallele_freq</w:t>
                            </w:r>
                            <w:r w:rsidRPr="00331EB0">
                              <w:rPr>
                                <w:rFonts w:ascii="Courier New" w:hAnsi="Courier New" w:cs="Courier New"/>
                                <w:sz w:val="18"/>
                                <w:szCs w:val="18"/>
                              </w:rPr>
                              <w:tab/>
                              <w:t>YRI.refallele_freq</w:t>
                            </w:r>
                            <w:r w:rsidRPr="00331EB0">
                              <w:rPr>
                                <w:rFonts w:ascii="Courier New" w:hAnsi="Courier New" w:cs="Courier New"/>
                                <w:sz w:val="18"/>
                                <w:szCs w:val="18"/>
                              </w:rPr>
                              <w:tab/>
                              <w:t>YRI.otherallele_freq</w:t>
                            </w:r>
                            <w:r w:rsidRPr="00331EB0">
                              <w:rPr>
                                <w:rFonts w:ascii="Courier New" w:hAnsi="Courier New" w:cs="Courier New"/>
                                <w:sz w:val="18"/>
                                <w:szCs w:val="18"/>
                              </w:rPr>
                              <w:tab/>
                              <w:t>JPT.refallele_count</w:t>
                            </w:r>
                            <w:r w:rsidRPr="00331EB0">
                              <w:rPr>
                                <w:rFonts w:ascii="Courier New" w:hAnsi="Courier New" w:cs="Courier New"/>
                                <w:sz w:val="18"/>
                                <w:szCs w:val="18"/>
                              </w:rPr>
                              <w:tab/>
                              <w:t>JPT.otherallele_count</w:t>
                            </w:r>
                            <w:r w:rsidRPr="00331EB0">
                              <w:rPr>
                                <w:rFonts w:ascii="Courier New" w:hAnsi="Courier New" w:cs="Courier New"/>
                                <w:sz w:val="18"/>
                                <w:szCs w:val="18"/>
                              </w:rPr>
                              <w:tab/>
                              <w:t>JPT.totalcount</w:t>
                            </w:r>
                            <w:r w:rsidRPr="00331EB0">
                              <w:rPr>
                                <w:rFonts w:ascii="Courier New" w:hAnsi="Courier New" w:cs="Courier New"/>
                                <w:sz w:val="18"/>
                                <w:szCs w:val="18"/>
                              </w:rPr>
                              <w:tab/>
                              <w:t>CHB.refallele_count</w:t>
                            </w:r>
                            <w:r w:rsidRPr="00331EB0">
                              <w:rPr>
                                <w:rFonts w:ascii="Courier New" w:hAnsi="Courier New" w:cs="Courier New"/>
                                <w:sz w:val="18"/>
                                <w:szCs w:val="18"/>
                              </w:rPr>
                              <w:tab/>
                              <w:t>CHB.otherallele_count</w:t>
                            </w:r>
                            <w:r w:rsidRPr="00331EB0">
                              <w:rPr>
                                <w:rFonts w:ascii="Courier New" w:hAnsi="Courier New" w:cs="Courier New"/>
                                <w:sz w:val="18"/>
                                <w:szCs w:val="18"/>
                              </w:rPr>
                              <w:tab/>
                              <w:t>CHB.totalcount</w:t>
                            </w:r>
                          </w:p>
                          <w:p w14:paraId="2AC83B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5E98F1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C8657A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38DDAF3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B9762A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9B0E88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2D4610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89BEE6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11719C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E45A28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07882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A2081A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7C1BF32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574D3F6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985E02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FF4350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6A3C5C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26965148</w:t>
                            </w:r>
                            <w:r w:rsidRPr="00331EB0">
                              <w:rPr>
                                <w:rFonts w:ascii="Courier New" w:hAnsi="Courier New" w:cs="Courier New"/>
                                <w:sz w:val="18"/>
                                <w:szCs w:val="18"/>
                              </w:rPr>
                              <w:tab/>
                              <w:t>rs1135638</w:t>
                            </w:r>
                            <w:r w:rsidRPr="00331EB0">
                              <w:rPr>
                                <w:rFonts w:ascii="Courier New" w:hAnsi="Courier New" w:cs="Courier New"/>
                                <w:sz w:val="18"/>
                                <w:szCs w:val="18"/>
                              </w:rPr>
                              <w:tab/>
                              <w:t>G</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0.177</w:t>
                            </w:r>
                            <w:r w:rsidRPr="00331EB0">
                              <w:rPr>
                                <w:rFonts w:ascii="Courier New" w:hAnsi="Courier New" w:cs="Courier New"/>
                                <w:sz w:val="18"/>
                                <w:szCs w:val="18"/>
                              </w:rPr>
                              <w:tab/>
                              <w:t>0.823</w:t>
                            </w:r>
                            <w:r w:rsidRPr="00331EB0">
                              <w:rPr>
                                <w:rFonts w:ascii="Courier New" w:hAnsi="Courier New" w:cs="Courier New"/>
                                <w:sz w:val="18"/>
                                <w:szCs w:val="18"/>
                              </w:rPr>
                              <w:tab/>
                              <w:t>0.269</w:t>
                            </w:r>
                            <w:r w:rsidRPr="00331EB0">
                              <w:rPr>
                                <w:rFonts w:ascii="Courier New" w:hAnsi="Courier New" w:cs="Courier New"/>
                                <w:sz w:val="18"/>
                                <w:szCs w:val="18"/>
                              </w:rPr>
                              <w:tab/>
                              <w:t>0.731</w:t>
                            </w:r>
                            <w:r w:rsidRPr="00331EB0">
                              <w:rPr>
                                <w:rFonts w:ascii="Courier New" w:hAnsi="Courier New" w:cs="Courier New"/>
                                <w:sz w:val="18"/>
                                <w:szCs w:val="18"/>
                              </w:rPr>
                              <w:tab/>
                              <w:t>76</w:t>
                            </w:r>
                            <w:r w:rsidRPr="00331EB0">
                              <w:rPr>
                                <w:rFonts w:ascii="Courier New" w:hAnsi="Courier New" w:cs="Courier New"/>
                                <w:sz w:val="18"/>
                                <w:szCs w:val="18"/>
                              </w:rPr>
                              <w:tab/>
                              <w:t>148</w:t>
                            </w:r>
                            <w:r w:rsidRPr="00331EB0">
                              <w:rPr>
                                <w:rFonts w:ascii="Courier New" w:hAnsi="Courier New" w:cs="Courier New"/>
                                <w:sz w:val="18"/>
                                <w:szCs w:val="18"/>
                              </w:rPr>
                              <w:tab/>
                              <w:t>224</w:t>
                            </w:r>
                            <w:r w:rsidRPr="00331EB0">
                              <w:rPr>
                                <w:rFonts w:ascii="Courier New" w:hAnsi="Courier New" w:cs="Courier New"/>
                                <w:sz w:val="18"/>
                                <w:szCs w:val="18"/>
                              </w:rPr>
                              <w:tab/>
                              <w:t>74</w:t>
                            </w:r>
                            <w:r w:rsidRPr="00331EB0">
                              <w:rPr>
                                <w:rFonts w:ascii="Courier New" w:hAnsi="Courier New" w:cs="Courier New"/>
                                <w:sz w:val="18"/>
                                <w:szCs w:val="18"/>
                              </w:rPr>
                              <w:tab/>
                              <w:t>192</w:t>
                            </w:r>
                            <w:r w:rsidRPr="00331EB0">
                              <w:rPr>
                                <w:rFonts w:ascii="Courier New" w:hAnsi="Courier New" w:cs="Courier New"/>
                                <w:sz w:val="18"/>
                                <w:szCs w:val="18"/>
                              </w:rPr>
                              <w:tab/>
                              <w:t>266</w:t>
                            </w:r>
                          </w:p>
                          <w:p w14:paraId="13E75AE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26965172</w:t>
                            </w:r>
                            <w:r w:rsidRPr="00331EB0">
                              <w:rPr>
                                <w:rFonts w:ascii="Courier New" w:hAnsi="Courier New" w:cs="Courier New"/>
                                <w:sz w:val="18"/>
                                <w:szCs w:val="18"/>
                              </w:rPr>
                              <w:tab/>
                              <w:t>rs010576</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D963FA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26965205</w:t>
                            </w:r>
                            <w:r w:rsidRPr="00331EB0">
                              <w:rPr>
                                <w:rFonts w:ascii="Courier New" w:hAnsi="Courier New" w:cs="Courier New"/>
                                <w:sz w:val="18"/>
                                <w:szCs w:val="18"/>
                              </w:rPr>
                              <w:tab/>
                              <w:t>rs1057885</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0.154</w:t>
                            </w:r>
                            <w:r w:rsidRPr="00331EB0">
                              <w:rPr>
                                <w:rFonts w:ascii="Courier New" w:hAnsi="Courier New" w:cs="Courier New"/>
                                <w:sz w:val="18"/>
                                <w:szCs w:val="18"/>
                              </w:rPr>
                              <w:tab/>
                              <w:t>0.846</w:t>
                            </w:r>
                            <w:r w:rsidRPr="00331EB0">
                              <w:rPr>
                                <w:rFonts w:ascii="Courier New" w:hAnsi="Courier New" w:cs="Courier New"/>
                                <w:sz w:val="18"/>
                                <w:szCs w:val="18"/>
                              </w:rPr>
                              <w:tab/>
                              <w:t>0.238</w:t>
                            </w:r>
                            <w:r w:rsidRPr="00331EB0">
                              <w:rPr>
                                <w:rFonts w:ascii="Courier New" w:hAnsi="Courier New" w:cs="Courier New"/>
                                <w:sz w:val="18"/>
                                <w:szCs w:val="18"/>
                              </w:rPr>
                              <w:tab/>
                              <w:t>0.762</w:t>
                            </w:r>
                            <w:r w:rsidRPr="00331EB0">
                              <w:rPr>
                                <w:rFonts w:ascii="Courier New" w:hAnsi="Courier New" w:cs="Courier New"/>
                                <w:sz w:val="18"/>
                                <w:szCs w:val="18"/>
                              </w:rPr>
                              <w:tab/>
                              <w:t>30</w:t>
                            </w:r>
                            <w:r w:rsidRPr="00331EB0">
                              <w:rPr>
                                <w:rFonts w:ascii="Courier New" w:hAnsi="Courier New" w:cs="Courier New"/>
                                <w:sz w:val="18"/>
                                <w:szCs w:val="18"/>
                              </w:rPr>
                              <w:tab/>
                              <w:t>56</w:t>
                            </w:r>
                            <w:r w:rsidRPr="00331EB0">
                              <w:rPr>
                                <w:rFonts w:ascii="Courier New" w:hAnsi="Courier New" w:cs="Courier New"/>
                                <w:sz w:val="18"/>
                                <w:szCs w:val="18"/>
                              </w:rPr>
                              <w:tab/>
                              <w:t>86</w:t>
                            </w:r>
                            <w:r w:rsidRPr="00331EB0">
                              <w:rPr>
                                <w:rFonts w:ascii="Courier New" w:hAnsi="Courier New" w:cs="Courier New"/>
                                <w:sz w:val="18"/>
                                <w:szCs w:val="18"/>
                              </w:rPr>
                              <w:tab/>
                              <w:t>26</w:t>
                            </w:r>
                            <w:r w:rsidRPr="00331EB0">
                              <w:rPr>
                                <w:rFonts w:ascii="Courier New" w:hAnsi="Courier New" w:cs="Courier New"/>
                                <w:sz w:val="18"/>
                                <w:szCs w:val="18"/>
                              </w:rPr>
                              <w:tab/>
                              <w:t>58</w:t>
                            </w:r>
                            <w:r w:rsidRPr="00331EB0">
                              <w:rPr>
                                <w:rFonts w:ascii="Courier New" w:hAnsi="Courier New" w:cs="Courier New"/>
                                <w:sz w:val="18"/>
                                <w:szCs w:val="18"/>
                              </w:rPr>
                              <w:tab/>
                              <w:t>84</w:t>
                            </w:r>
                          </w:p>
                          <w:p w14:paraId="7815DD2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26976144</w:t>
                            </w:r>
                            <w:r w:rsidRPr="00331EB0">
                              <w:rPr>
                                <w:rFonts w:ascii="Courier New" w:hAnsi="Courier New" w:cs="Courier New"/>
                                <w:sz w:val="18"/>
                                <w:szCs w:val="18"/>
                              </w:rPr>
                              <w:tab/>
                              <w:t>rs116331755</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79D25DC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26976222</w:t>
                            </w:r>
                            <w:r w:rsidRPr="00331EB0">
                              <w:rPr>
                                <w:rFonts w:ascii="Courier New" w:hAnsi="Courier New" w:cs="Courier New"/>
                                <w:sz w:val="18"/>
                                <w:szCs w:val="18"/>
                              </w:rPr>
                              <w:tab/>
                              <w:t>rs7278168</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1.0</w:t>
                            </w:r>
                            <w:r w:rsidRPr="00331EB0">
                              <w:rPr>
                                <w:rFonts w:ascii="Courier New" w:hAnsi="Courier New" w:cs="Courier New"/>
                                <w:sz w:val="18"/>
                                <w:szCs w:val="18"/>
                              </w:rPr>
                              <w:tab/>
                              <w:t>0</w:t>
                            </w:r>
                            <w:r w:rsidRPr="00331EB0">
                              <w:rPr>
                                <w:rFonts w:ascii="Courier New" w:hAnsi="Courier New" w:cs="Courier New"/>
                                <w:sz w:val="18"/>
                                <w:szCs w:val="18"/>
                              </w:rPr>
                              <w:tab/>
                              <w:t>0.739</w:t>
                            </w:r>
                            <w:r w:rsidRPr="00331EB0">
                              <w:rPr>
                                <w:rFonts w:ascii="Courier New" w:hAnsi="Courier New" w:cs="Courier New"/>
                                <w:sz w:val="18"/>
                                <w:szCs w:val="18"/>
                              </w:rPr>
                              <w:tab/>
                              <w:t>0.261</w:t>
                            </w:r>
                            <w:r w:rsidRPr="00331EB0">
                              <w:rPr>
                                <w:rFonts w:ascii="Courier New" w:hAnsi="Courier New" w:cs="Courier New"/>
                                <w:sz w:val="18"/>
                                <w:szCs w:val="18"/>
                              </w:rPr>
                              <w:tab/>
                              <w:t>76</w:t>
                            </w:r>
                            <w:r w:rsidRPr="00331EB0">
                              <w:rPr>
                                <w:rFonts w:ascii="Courier New" w:hAnsi="Courier New" w:cs="Courier New"/>
                                <w:sz w:val="18"/>
                                <w:szCs w:val="18"/>
                              </w:rPr>
                              <w:tab/>
                              <w:t>10</w:t>
                            </w:r>
                            <w:r w:rsidRPr="00331EB0">
                              <w:rPr>
                                <w:rFonts w:ascii="Courier New" w:hAnsi="Courier New" w:cs="Courier New"/>
                                <w:sz w:val="18"/>
                                <w:szCs w:val="18"/>
                              </w:rPr>
                              <w:tab/>
                              <w:t>86</w:t>
                            </w:r>
                            <w:r w:rsidRPr="00331EB0">
                              <w:rPr>
                                <w:rFonts w:ascii="Courier New" w:hAnsi="Courier New" w:cs="Courier New"/>
                                <w:sz w:val="18"/>
                                <w:szCs w:val="18"/>
                              </w:rPr>
                              <w:tab/>
                              <w:t>79</w:t>
                            </w:r>
                            <w:r w:rsidRPr="00331EB0">
                              <w:rPr>
                                <w:rFonts w:ascii="Courier New" w:hAnsi="Courier New" w:cs="Courier New"/>
                                <w:sz w:val="18"/>
                                <w:szCs w:val="18"/>
                              </w:rPr>
                              <w:tab/>
                              <w:t>11</w:t>
                            </w:r>
                            <w:r w:rsidRPr="00331EB0">
                              <w:rPr>
                                <w:rFonts w:ascii="Courier New" w:hAnsi="Courier New" w:cs="Courier New"/>
                                <w:sz w:val="18"/>
                                <w:szCs w:val="18"/>
                              </w:rPr>
                              <w:tab/>
                              <w:t>90</w:t>
                            </w:r>
                          </w:p>
                          <w:p w14:paraId="1663E30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26976237</w:t>
                            </w:r>
                            <w:r w:rsidRPr="00331EB0">
                              <w:rPr>
                                <w:rFonts w:ascii="Courier New" w:hAnsi="Courier New" w:cs="Courier New"/>
                                <w:sz w:val="18"/>
                                <w:szCs w:val="18"/>
                              </w:rPr>
                              <w:tab/>
                              <w:t>rs7278284</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1109274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26978790</w:t>
                            </w:r>
                            <w:r w:rsidRPr="00331EB0">
                              <w:rPr>
                                <w:rFonts w:ascii="Courier New" w:hAnsi="Courier New" w:cs="Courier New"/>
                                <w:sz w:val="18"/>
                                <w:szCs w:val="18"/>
                              </w:rPr>
                              <w:tab/>
                              <w:t>rs75377686</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734E7A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26978950</w:t>
                            </w:r>
                            <w:r w:rsidRPr="00331EB0">
                              <w:rPr>
                                <w:rFonts w:ascii="Courier New" w:hAnsi="Courier New" w:cs="Courier New"/>
                                <w:sz w:val="18"/>
                                <w:szCs w:val="18"/>
                              </w:rPr>
                              <w:tab/>
                              <w:t>rs3989369</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0.035</w:t>
                            </w:r>
                            <w:r w:rsidRPr="00331EB0">
                              <w:rPr>
                                <w:rFonts w:ascii="Courier New" w:hAnsi="Courier New" w:cs="Courier New"/>
                                <w:sz w:val="18"/>
                                <w:szCs w:val="18"/>
                              </w:rPr>
                              <w:tab/>
                              <w:t>0.965</w:t>
                            </w:r>
                            <w:r w:rsidRPr="00331EB0">
                              <w:rPr>
                                <w:rFonts w:ascii="Courier New" w:hAnsi="Courier New" w:cs="Courier New"/>
                                <w:sz w:val="18"/>
                                <w:szCs w:val="18"/>
                              </w:rPr>
                              <w:tab/>
                              <w:t>0.265</w:t>
                            </w:r>
                            <w:r w:rsidRPr="00331EB0">
                              <w:rPr>
                                <w:rFonts w:ascii="Courier New" w:hAnsi="Courier New" w:cs="Courier New"/>
                                <w:sz w:val="18"/>
                                <w:szCs w:val="18"/>
                              </w:rPr>
                              <w:tab/>
                              <w:t>0.735</w:t>
                            </w:r>
                            <w:r w:rsidRPr="00331EB0">
                              <w:rPr>
                                <w:rFonts w:ascii="Courier New" w:hAnsi="Courier New" w:cs="Courier New"/>
                                <w:sz w:val="18"/>
                                <w:szCs w:val="18"/>
                              </w:rPr>
                              <w:tab/>
                              <w:t>2</w:t>
                            </w:r>
                            <w:r w:rsidRPr="00331EB0">
                              <w:rPr>
                                <w:rFonts w:ascii="Courier New" w:hAnsi="Courier New" w:cs="Courier New"/>
                                <w:sz w:val="18"/>
                                <w:szCs w:val="18"/>
                              </w:rPr>
                              <w:tab/>
                              <w:t>224</w:t>
                            </w:r>
                            <w:r w:rsidRPr="00331EB0">
                              <w:rPr>
                                <w:rFonts w:ascii="Courier New" w:hAnsi="Courier New" w:cs="Courier New"/>
                                <w:sz w:val="18"/>
                                <w:szCs w:val="18"/>
                              </w:rPr>
                              <w:tab/>
                              <w:t>226</w:t>
                            </w:r>
                            <w:r w:rsidRPr="00331EB0">
                              <w:rPr>
                                <w:rFonts w:ascii="Courier New" w:hAnsi="Courier New" w:cs="Courier New"/>
                                <w:sz w:val="18"/>
                                <w:szCs w:val="18"/>
                              </w:rPr>
                              <w:tab/>
                              <w:t>10</w:t>
                            </w:r>
                            <w:r w:rsidRPr="00331EB0">
                              <w:rPr>
                                <w:rFonts w:ascii="Courier New" w:hAnsi="Courier New" w:cs="Courier New"/>
                                <w:sz w:val="18"/>
                                <w:szCs w:val="18"/>
                              </w:rPr>
                              <w:tab/>
                              <w:t>264</w:t>
                            </w:r>
                            <w:r w:rsidRPr="00331EB0">
                              <w:rPr>
                                <w:rFonts w:ascii="Courier New" w:hAnsi="Courier New" w:cs="Courier New"/>
                                <w:sz w:val="18"/>
                                <w:szCs w:val="18"/>
                              </w:rPr>
                              <w:tab/>
                              <w:t>274</w:t>
                            </w:r>
                          </w:p>
                          <w:p w14:paraId="33A793C3" w14:textId="77777777" w:rsidR="00C74C65" w:rsidRPr="000A17BA" w:rsidRDefault="00C74C65" w:rsidP="00331EB0">
                            <w:pPr>
                              <w:rPr>
                                <w:rFonts w:cs="Courier New"/>
                                <w:sz w:val="18"/>
                                <w:szCs w:val="18"/>
                              </w:rPr>
                            </w:pPr>
                            <w:r w:rsidRPr="00331EB0">
                              <w:rPr>
                                <w:rFonts w:ascii="Courier New" w:hAnsi="Courier New" w:cs="Courier New"/>
                                <w:sz w:val="18"/>
                                <w:szCs w:val="18"/>
                              </w:rPr>
                              <w:t>...</w:t>
                            </w:r>
                          </w:p>
                          <w:p w14:paraId="3EDC6C1E" w14:textId="77777777" w:rsidR="00C74C65" w:rsidRPr="00B1507D" w:rsidRDefault="00C74C65" w:rsidP="00281D4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77"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A9RjvgLAMAABoHAAAO&#10;AAAAAAAAAAAAAAAAACwCAABkcnMvZTJvRG9jLnhtbFBLAQItABQABgAIAAAAIQCvR1ur2AAAAAYB&#10;AAAPAAAAAAAAAAAAAAAAAIQFAABkcnMvZG93bnJldi54bWxQSwUGAAAAAAQABADzAAAAiQYAAAAA&#10;" fillcolor="#d8d8d8 [2732]" stroked="f">
                <v:path arrowok="t"/>
                <v:textbox>
                  <w:txbxContent>
                    <w:p w14:paraId="2DC510A6" w14:textId="190AAA8A"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$bior/hapmap/2010-08_phaseII+III/allele_freqs_GRCh37.tsv.bgz | bior_drill -p CEU.refallele_freq -p CEU.otherallele_freq -p YRI.refallele_freq -p YRI.otherallele_freq -p JPT.refallele_count -p JPT.otherallele_count -p JPT.totalcount -p CHB.refallele_count -p CHB.otherallele_count -p CHB.totalcount | cut --complement -f 9</w:t>
                      </w:r>
                    </w:p>
                    <w:p w14:paraId="7C1C887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##fileformat=VCFv4.0</w:t>
                      </w:r>
                    </w:p>
                    <w:p w14:paraId="6DAD41F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#CHROM</w:t>
                      </w:r>
                      <w:r w:rsidRPr="00331EB0">
                        <w:rPr>
                          <w:rFonts w:ascii="Courier New" w:hAnsi="Courier New" w:cs="Courier New"/>
                          <w:sz w:val="18"/>
                          <w:szCs w:val="18"/>
                        </w:rPr>
                        <w:tab/>
                        <w:t>POS</w:t>
                      </w:r>
                      <w:r w:rsidRPr="00331EB0">
                        <w:rPr>
                          <w:rFonts w:ascii="Courier New" w:hAnsi="Courier New" w:cs="Courier New"/>
                          <w:sz w:val="18"/>
                          <w:szCs w:val="18"/>
                        </w:rPr>
                        <w:tab/>
                        <w:t>ID</w:t>
                      </w:r>
                      <w:r w:rsidRPr="00331EB0">
                        <w:rPr>
                          <w:rFonts w:ascii="Courier New" w:hAnsi="Courier New" w:cs="Courier New"/>
                          <w:sz w:val="18"/>
                          <w:szCs w:val="18"/>
                        </w:rPr>
                        <w:tab/>
                        <w:t>REF</w:t>
                      </w:r>
                      <w:r w:rsidRPr="00331EB0">
                        <w:rPr>
                          <w:rFonts w:ascii="Courier New" w:hAnsi="Courier New" w:cs="Courier New"/>
                          <w:sz w:val="18"/>
                          <w:szCs w:val="18"/>
                        </w:rPr>
                        <w:tab/>
                        <w:t>ALT</w:t>
                      </w:r>
                      <w:r w:rsidRPr="00331EB0">
                        <w:rPr>
                          <w:rFonts w:ascii="Courier New" w:hAnsi="Courier New" w:cs="Courier New"/>
                          <w:sz w:val="18"/>
                          <w:szCs w:val="18"/>
                        </w:rPr>
                        <w:tab/>
                        <w:t>QUAL</w:t>
                      </w:r>
                      <w:r w:rsidRPr="00331EB0">
                        <w:rPr>
                          <w:rFonts w:ascii="Courier New" w:hAnsi="Courier New" w:cs="Courier New"/>
                          <w:sz w:val="18"/>
                          <w:szCs w:val="18"/>
                        </w:rPr>
                        <w:tab/>
                        <w:t>FILTER</w:t>
                      </w:r>
                      <w:r w:rsidRPr="00331EB0">
                        <w:rPr>
                          <w:rFonts w:ascii="Courier New" w:hAnsi="Courier New" w:cs="Courier New"/>
                          <w:sz w:val="18"/>
                          <w:szCs w:val="18"/>
                        </w:rPr>
                        <w:tab/>
                        <w:t>INFO</w:t>
                      </w:r>
                      <w:r w:rsidRPr="00331EB0">
                        <w:rPr>
                          <w:rFonts w:ascii="Courier New" w:hAnsi="Courier New" w:cs="Courier New"/>
                          <w:sz w:val="18"/>
                          <w:szCs w:val="18"/>
                        </w:rPr>
                        <w:tab/>
                        <w:t>CEU.refallele_freq</w:t>
                      </w:r>
                      <w:r w:rsidRPr="00331EB0">
                        <w:rPr>
                          <w:rFonts w:ascii="Courier New" w:hAnsi="Courier New" w:cs="Courier New"/>
                          <w:sz w:val="18"/>
                          <w:szCs w:val="18"/>
                        </w:rPr>
                        <w:tab/>
                        <w:t>CEU.otherallele_freq</w:t>
                      </w:r>
                      <w:r w:rsidRPr="00331EB0">
                        <w:rPr>
                          <w:rFonts w:ascii="Courier New" w:hAnsi="Courier New" w:cs="Courier New"/>
                          <w:sz w:val="18"/>
                          <w:szCs w:val="18"/>
                        </w:rPr>
                        <w:tab/>
                        <w:t>YRI.refallele_freq</w:t>
                      </w:r>
                      <w:r w:rsidRPr="00331EB0">
                        <w:rPr>
                          <w:rFonts w:ascii="Courier New" w:hAnsi="Courier New" w:cs="Courier New"/>
                          <w:sz w:val="18"/>
                          <w:szCs w:val="18"/>
                        </w:rPr>
                        <w:tab/>
                        <w:t>YRI.otherallele_freq</w:t>
                      </w:r>
                      <w:r w:rsidRPr="00331EB0">
                        <w:rPr>
                          <w:rFonts w:ascii="Courier New" w:hAnsi="Courier New" w:cs="Courier New"/>
                          <w:sz w:val="18"/>
                          <w:szCs w:val="18"/>
                        </w:rPr>
                        <w:tab/>
                        <w:t>JPT.refallele_count</w:t>
                      </w:r>
                      <w:r w:rsidRPr="00331EB0">
                        <w:rPr>
                          <w:rFonts w:ascii="Courier New" w:hAnsi="Courier New" w:cs="Courier New"/>
                          <w:sz w:val="18"/>
                          <w:szCs w:val="18"/>
                        </w:rPr>
                        <w:tab/>
                        <w:t>JPT.otherallele_count</w:t>
                      </w:r>
                      <w:r w:rsidRPr="00331EB0">
                        <w:rPr>
                          <w:rFonts w:ascii="Courier New" w:hAnsi="Courier New" w:cs="Courier New"/>
                          <w:sz w:val="18"/>
                          <w:szCs w:val="18"/>
                        </w:rPr>
                        <w:tab/>
                        <w:t>JPT.totalcount</w:t>
                      </w:r>
                      <w:r w:rsidRPr="00331EB0">
                        <w:rPr>
                          <w:rFonts w:ascii="Courier New" w:hAnsi="Courier New" w:cs="Courier New"/>
                          <w:sz w:val="18"/>
                          <w:szCs w:val="18"/>
                        </w:rPr>
                        <w:tab/>
                        <w:t>CHB.refallele_count</w:t>
                      </w:r>
                      <w:r w:rsidRPr="00331EB0">
                        <w:rPr>
                          <w:rFonts w:ascii="Courier New" w:hAnsi="Courier New" w:cs="Courier New"/>
                          <w:sz w:val="18"/>
                          <w:szCs w:val="18"/>
                        </w:rPr>
                        <w:tab/>
                        <w:t>CHB.otherallele_count</w:t>
                      </w:r>
                      <w:r w:rsidRPr="00331EB0">
                        <w:rPr>
                          <w:rFonts w:ascii="Courier New" w:hAnsi="Courier New" w:cs="Courier New"/>
                          <w:sz w:val="18"/>
                          <w:szCs w:val="18"/>
                        </w:rPr>
                        <w:tab/>
                        <w:t>CHB.totalcount</w:t>
                      </w:r>
                    </w:p>
                    <w:p w14:paraId="2AC83B5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5E98F1E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C8657A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38DDAF3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G</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B9762A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9B0E88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2D4610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89BEE6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C</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11719C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E45A28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078820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6A2081A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A</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7C1BF32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574D3F6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985E02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FF4350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w:t>
                      </w:r>
                      <w:r w:rsidRPr="00331EB0">
                        <w:rPr>
                          <w:rFonts w:ascii="Courier New" w:hAnsi="Courier New" w:cs="Courier New"/>
                          <w:sz w:val="18"/>
                          <w:szCs w:val="18"/>
                        </w:rPr>
                        <w:tab/>
                        <w:t>215848808</w:t>
                      </w:r>
                      <w:r w:rsidRPr="00331EB0">
                        <w:rPr>
                          <w:rFonts w:ascii="Courier New" w:hAnsi="Courier New" w:cs="Courier New"/>
                          <w:sz w:val="18"/>
                          <w:szCs w:val="18"/>
                        </w:rPr>
                        <w:tab/>
                        <w:t>rs116645811</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46A3C5C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26965148</w:t>
                      </w:r>
                      <w:r w:rsidRPr="00331EB0">
                        <w:rPr>
                          <w:rFonts w:ascii="Courier New" w:hAnsi="Courier New" w:cs="Courier New"/>
                          <w:sz w:val="18"/>
                          <w:szCs w:val="18"/>
                        </w:rPr>
                        <w:tab/>
                        <w:t>rs1135638</w:t>
                      </w:r>
                      <w:r w:rsidRPr="00331EB0">
                        <w:rPr>
                          <w:rFonts w:ascii="Courier New" w:hAnsi="Courier New" w:cs="Courier New"/>
                          <w:sz w:val="18"/>
                          <w:szCs w:val="18"/>
                        </w:rPr>
                        <w:tab/>
                        <w:t>G</w:t>
                      </w:r>
                      <w:r w:rsidRPr="00331EB0">
                        <w:rPr>
                          <w:rFonts w:ascii="Courier New" w:hAnsi="Courier New" w:cs="Courier New"/>
                          <w:sz w:val="18"/>
                          <w:szCs w:val="18"/>
                        </w:rPr>
                        <w:tab/>
                        <w:t>A</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0.177</w:t>
                      </w:r>
                      <w:r w:rsidRPr="00331EB0">
                        <w:rPr>
                          <w:rFonts w:ascii="Courier New" w:hAnsi="Courier New" w:cs="Courier New"/>
                          <w:sz w:val="18"/>
                          <w:szCs w:val="18"/>
                        </w:rPr>
                        <w:tab/>
                        <w:t>0.823</w:t>
                      </w:r>
                      <w:r w:rsidRPr="00331EB0">
                        <w:rPr>
                          <w:rFonts w:ascii="Courier New" w:hAnsi="Courier New" w:cs="Courier New"/>
                          <w:sz w:val="18"/>
                          <w:szCs w:val="18"/>
                        </w:rPr>
                        <w:tab/>
                        <w:t>0.269</w:t>
                      </w:r>
                      <w:r w:rsidRPr="00331EB0">
                        <w:rPr>
                          <w:rFonts w:ascii="Courier New" w:hAnsi="Courier New" w:cs="Courier New"/>
                          <w:sz w:val="18"/>
                          <w:szCs w:val="18"/>
                        </w:rPr>
                        <w:tab/>
                        <w:t>0.731</w:t>
                      </w:r>
                      <w:r w:rsidRPr="00331EB0">
                        <w:rPr>
                          <w:rFonts w:ascii="Courier New" w:hAnsi="Courier New" w:cs="Courier New"/>
                          <w:sz w:val="18"/>
                          <w:szCs w:val="18"/>
                        </w:rPr>
                        <w:tab/>
                        <w:t>76</w:t>
                      </w:r>
                      <w:r w:rsidRPr="00331EB0">
                        <w:rPr>
                          <w:rFonts w:ascii="Courier New" w:hAnsi="Courier New" w:cs="Courier New"/>
                          <w:sz w:val="18"/>
                          <w:szCs w:val="18"/>
                        </w:rPr>
                        <w:tab/>
                        <w:t>148</w:t>
                      </w:r>
                      <w:r w:rsidRPr="00331EB0">
                        <w:rPr>
                          <w:rFonts w:ascii="Courier New" w:hAnsi="Courier New" w:cs="Courier New"/>
                          <w:sz w:val="18"/>
                          <w:szCs w:val="18"/>
                        </w:rPr>
                        <w:tab/>
                        <w:t>224</w:t>
                      </w:r>
                      <w:r w:rsidRPr="00331EB0">
                        <w:rPr>
                          <w:rFonts w:ascii="Courier New" w:hAnsi="Courier New" w:cs="Courier New"/>
                          <w:sz w:val="18"/>
                          <w:szCs w:val="18"/>
                        </w:rPr>
                        <w:tab/>
                        <w:t>74</w:t>
                      </w:r>
                      <w:r w:rsidRPr="00331EB0">
                        <w:rPr>
                          <w:rFonts w:ascii="Courier New" w:hAnsi="Courier New" w:cs="Courier New"/>
                          <w:sz w:val="18"/>
                          <w:szCs w:val="18"/>
                        </w:rPr>
                        <w:tab/>
                        <w:t>192</w:t>
                      </w:r>
                      <w:r w:rsidRPr="00331EB0">
                        <w:rPr>
                          <w:rFonts w:ascii="Courier New" w:hAnsi="Courier New" w:cs="Courier New"/>
                          <w:sz w:val="18"/>
                          <w:szCs w:val="18"/>
                        </w:rPr>
                        <w:tab/>
                        <w:t>266</w:t>
                      </w:r>
                    </w:p>
                    <w:p w14:paraId="13E75AE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26965172</w:t>
                      </w:r>
                      <w:r w:rsidRPr="00331EB0">
                        <w:rPr>
                          <w:rFonts w:ascii="Courier New" w:hAnsi="Courier New" w:cs="Courier New"/>
                          <w:sz w:val="18"/>
                          <w:szCs w:val="18"/>
                        </w:rPr>
                        <w:tab/>
                        <w:t>rs010576</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D963FA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26965205</w:t>
                      </w:r>
                      <w:r w:rsidRPr="00331EB0">
                        <w:rPr>
                          <w:rFonts w:ascii="Courier New" w:hAnsi="Courier New" w:cs="Courier New"/>
                          <w:sz w:val="18"/>
                          <w:szCs w:val="18"/>
                        </w:rPr>
                        <w:tab/>
                        <w:t>rs1057885</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0.154</w:t>
                      </w:r>
                      <w:r w:rsidRPr="00331EB0">
                        <w:rPr>
                          <w:rFonts w:ascii="Courier New" w:hAnsi="Courier New" w:cs="Courier New"/>
                          <w:sz w:val="18"/>
                          <w:szCs w:val="18"/>
                        </w:rPr>
                        <w:tab/>
                        <w:t>0.846</w:t>
                      </w:r>
                      <w:r w:rsidRPr="00331EB0">
                        <w:rPr>
                          <w:rFonts w:ascii="Courier New" w:hAnsi="Courier New" w:cs="Courier New"/>
                          <w:sz w:val="18"/>
                          <w:szCs w:val="18"/>
                        </w:rPr>
                        <w:tab/>
                        <w:t>0.238</w:t>
                      </w:r>
                      <w:r w:rsidRPr="00331EB0">
                        <w:rPr>
                          <w:rFonts w:ascii="Courier New" w:hAnsi="Courier New" w:cs="Courier New"/>
                          <w:sz w:val="18"/>
                          <w:szCs w:val="18"/>
                        </w:rPr>
                        <w:tab/>
                        <w:t>0.762</w:t>
                      </w:r>
                      <w:r w:rsidRPr="00331EB0">
                        <w:rPr>
                          <w:rFonts w:ascii="Courier New" w:hAnsi="Courier New" w:cs="Courier New"/>
                          <w:sz w:val="18"/>
                          <w:szCs w:val="18"/>
                        </w:rPr>
                        <w:tab/>
                        <w:t>30</w:t>
                      </w:r>
                      <w:r w:rsidRPr="00331EB0">
                        <w:rPr>
                          <w:rFonts w:ascii="Courier New" w:hAnsi="Courier New" w:cs="Courier New"/>
                          <w:sz w:val="18"/>
                          <w:szCs w:val="18"/>
                        </w:rPr>
                        <w:tab/>
                        <w:t>56</w:t>
                      </w:r>
                      <w:r w:rsidRPr="00331EB0">
                        <w:rPr>
                          <w:rFonts w:ascii="Courier New" w:hAnsi="Courier New" w:cs="Courier New"/>
                          <w:sz w:val="18"/>
                          <w:szCs w:val="18"/>
                        </w:rPr>
                        <w:tab/>
                        <w:t>86</w:t>
                      </w:r>
                      <w:r w:rsidRPr="00331EB0">
                        <w:rPr>
                          <w:rFonts w:ascii="Courier New" w:hAnsi="Courier New" w:cs="Courier New"/>
                          <w:sz w:val="18"/>
                          <w:szCs w:val="18"/>
                        </w:rPr>
                        <w:tab/>
                        <w:t>26</w:t>
                      </w:r>
                      <w:r w:rsidRPr="00331EB0">
                        <w:rPr>
                          <w:rFonts w:ascii="Courier New" w:hAnsi="Courier New" w:cs="Courier New"/>
                          <w:sz w:val="18"/>
                          <w:szCs w:val="18"/>
                        </w:rPr>
                        <w:tab/>
                        <w:t>58</w:t>
                      </w:r>
                      <w:r w:rsidRPr="00331EB0">
                        <w:rPr>
                          <w:rFonts w:ascii="Courier New" w:hAnsi="Courier New" w:cs="Courier New"/>
                          <w:sz w:val="18"/>
                          <w:szCs w:val="18"/>
                        </w:rPr>
                        <w:tab/>
                        <w:t>84</w:t>
                      </w:r>
                    </w:p>
                    <w:p w14:paraId="7815DD2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26976144</w:t>
                      </w:r>
                      <w:r w:rsidRPr="00331EB0">
                        <w:rPr>
                          <w:rFonts w:ascii="Courier New" w:hAnsi="Courier New" w:cs="Courier New"/>
                          <w:sz w:val="18"/>
                          <w:szCs w:val="18"/>
                        </w:rPr>
                        <w:tab/>
                        <w:t>rs116331755</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79D25DC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26976222</w:t>
                      </w:r>
                      <w:r w:rsidRPr="00331EB0">
                        <w:rPr>
                          <w:rFonts w:ascii="Courier New" w:hAnsi="Courier New" w:cs="Courier New"/>
                          <w:sz w:val="18"/>
                          <w:szCs w:val="18"/>
                        </w:rPr>
                        <w:tab/>
                        <w:t>rs7278168</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1.0</w:t>
                      </w:r>
                      <w:r w:rsidRPr="00331EB0">
                        <w:rPr>
                          <w:rFonts w:ascii="Courier New" w:hAnsi="Courier New" w:cs="Courier New"/>
                          <w:sz w:val="18"/>
                          <w:szCs w:val="18"/>
                        </w:rPr>
                        <w:tab/>
                        <w:t>0</w:t>
                      </w:r>
                      <w:r w:rsidRPr="00331EB0">
                        <w:rPr>
                          <w:rFonts w:ascii="Courier New" w:hAnsi="Courier New" w:cs="Courier New"/>
                          <w:sz w:val="18"/>
                          <w:szCs w:val="18"/>
                        </w:rPr>
                        <w:tab/>
                        <w:t>0.739</w:t>
                      </w:r>
                      <w:r w:rsidRPr="00331EB0">
                        <w:rPr>
                          <w:rFonts w:ascii="Courier New" w:hAnsi="Courier New" w:cs="Courier New"/>
                          <w:sz w:val="18"/>
                          <w:szCs w:val="18"/>
                        </w:rPr>
                        <w:tab/>
                        <w:t>0.261</w:t>
                      </w:r>
                      <w:r w:rsidRPr="00331EB0">
                        <w:rPr>
                          <w:rFonts w:ascii="Courier New" w:hAnsi="Courier New" w:cs="Courier New"/>
                          <w:sz w:val="18"/>
                          <w:szCs w:val="18"/>
                        </w:rPr>
                        <w:tab/>
                        <w:t>76</w:t>
                      </w:r>
                      <w:r w:rsidRPr="00331EB0">
                        <w:rPr>
                          <w:rFonts w:ascii="Courier New" w:hAnsi="Courier New" w:cs="Courier New"/>
                          <w:sz w:val="18"/>
                          <w:szCs w:val="18"/>
                        </w:rPr>
                        <w:tab/>
                        <w:t>10</w:t>
                      </w:r>
                      <w:r w:rsidRPr="00331EB0">
                        <w:rPr>
                          <w:rFonts w:ascii="Courier New" w:hAnsi="Courier New" w:cs="Courier New"/>
                          <w:sz w:val="18"/>
                          <w:szCs w:val="18"/>
                        </w:rPr>
                        <w:tab/>
                        <w:t>86</w:t>
                      </w:r>
                      <w:r w:rsidRPr="00331EB0">
                        <w:rPr>
                          <w:rFonts w:ascii="Courier New" w:hAnsi="Courier New" w:cs="Courier New"/>
                          <w:sz w:val="18"/>
                          <w:szCs w:val="18"/>
                        </w:rPr>
                        <w:tab/>
                        <w:t>79</w:t>
                      </w:r>
                      <w:r w:rsidRPr="00331EB0">
                        <w:rPr>
                          <w:rFonts w:ascii="Courier New" w:hAnsi="Courier New" w:cs="Courier New"/>
                          <w:sz w:val="18"/>
                          <w:szCs w:val="18"/>
                        </w:rPr>
                        <w:tab/>
                        <w:t>11</w:t>
                      </w:r>
                      <w:r w:rsidRPr="00331EB0">
                        <w:rPr>
                          <w:rFonts w:ascii="Courier New" w:hAnsi="Courier New" w:cs="Courier New"/>
                          <w:sz w:val="18"/>
                          <w:szCs w:val="18"/>
                        </w:rPr>
                        <w:tab/>
                        <w:t>90</w:t>
                      </w:r>
                    </w:p>
                    <w:p w14:paraId="1663E30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26976237</w:t>
                      </w:r>
                      <w:r w:rsidRPr="00331EB0">
                        <w:rPr>
                          <w:rFonts w:ascii="Courier New" w:hAnsi="Courier New" w:cs="Courier New"/>
                          <w:sz w:val="18"/>
                          <w:szCs w:val="18"/>
                        </w:rPr>
                        <w:tab/>
                        <w:t>rs7278284</w:t>
                      </w:r>
                      <w:r w:rsidRPr="00331EB0">
                        <w:rPr>
                          <w:rFonts w:ascii="Courier New" w:hAnsi="Courier New" w:cs="Courier New"/>
                          <w:sz w:val="18"/>
                          <w:szCs w:val="18"/>
                        </w:rPr>
                        <w:tab/>
                        <w:t>C</w:t>
                      </w:r>
                      <w:r w:rsidRPr="00331EB0">
                        <w:rPr>
                          <w:rFonts w:ascii="Courier New" w:hAnsi="Courier New" w:cs="Courier New"/>
                          <w:sz w:val="18"/>
                          <w:szCs w:val="18"/>
                        </w:rPr>
                        <w:tab/>
                        <w:t>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1109274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26978790</w:t>
                      </w:r>
                      <w:r w:rsidRPr="00331EB0">
                        <w:rPr>
                          <w:rFonts w:ascii="Courier New" w:hAnsi="Courier New" w:cs="Courier New"/>
                          <w:sz w:val="18"/>
                          <w:szCs w:val="18"/>
                        </w:rPr>
                        <w:tab/>
                        <w:t>rs75377686</w:t>
                      </w:r>
                      <w:r w:rsidRPr="00331EB0">
                        <w:rPr>
                          <w:rFonts w:ascii="Courier New" w:hAnsi="Courier New" w:cs="Courier New"/>
                          <w:sz w:val="18"/>
                          <w:szCs w:val="18"/>
                        </w:rPr>
                        <w:tab/>
                        <w:t>T</w:t>
                      </w:r>
                      <w:r w:rsidRPr="00331EB0">
                        <w:rPr>
                          <w:rFonts w:ascii="Courier New" w:hAnsi="Courier New" w:cs="Courier New"/>
                          <w:sz w:val="18"/>
                          <w:szCs w:val="18"/>
                        </w:rPr>
                        <w:tab/>
                        <w:t>C</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p>
                    <w:p w14:paraId="2734E7A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21</w:t>
                      </w:r>
                      <w:r w:rsidRPr="00331EB0">
                        <w:rPr>
                          <w:rFonts w:ascii="Courier New" w:hAnsi="Courier New" w:cs="Courier New"/>
                          <w:sz w:val="18"/>
                          <w:szCs w:val="18"/>
                        </w:rPr>
                        <w:tab/>
                        <w:t>26978950</w:t>
                      </w:r>
                      <w:r w:rsidRPr="00331EB0">
                        <w:rPr>
                          <w:rFonts w:ascii="Courier New" w:hAnsi="Courier New" w:cs="Courier New"/>
                          <w:sz w:val="18"/>
                          <w:szCs w:val="18"/>
                        </w:rPr>
                        <w:tab/>
                        <w:t>rs3989369</w:t>
                      </w:r>
                      <w:r w:rsidRPr="00331EB0">
                        <w:rPr>
                          <w:rFonts w:ascii="Courier New" w:hAnsi="Courier New" w:cs="Courier New"/>
                          <w:sz w:val="18"/>
                          <w:szCs w:val="18"/>
                        </w:rPr>
                        <w:tab/>
                        <w:t>A</w:t>
                      </w:r>
                      <w:r w:rsidRPr="00331EB0">
                        <w:rPr>
                          <w:rFonts w:ascii="Courier New" w:hAnsi="Courier New" w:cs="Courier New"/>
                          <w:sz w:val="18"/>
                          <w:szCs w:val="18"/>
                        </w:rPr>
                        <w:tab/>
                        <w:t>G</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w:t>
                      </w:r>
                      <w:r w:rsidRPr="00331EB0">
                        <w:rPr>
                          <w:rFonts w:ascii="Courier New" w:hAnsi="Courier New" w:cs="Courier New"/>
                          <w:sz w:val="18"/>
                          <w:szCs w:val="18"/>
                        </w:rPr>
                        <w:tab/>
                        <w:t>0.035</w:t>
                      </w:r>
                      <w:r w:rsidRPr="00331EB0">
                        <w:rPr>
                          <w:rFonts w:ascii="Courier New" w:hAnsi="Courier New" w:cs="Courier New"/>
                          <w:sz w:val="18"/>
                          <w:szCs w:val="18"/>
                        </w:rPr>
                        <w:tab/>
                        <w:t>0.965</w:t>
                      </w:r>
                      <w:r w:rsidRPr="00331EB0">
                        <w:rPr>
                          <w:rFonts w:ascii="Courier New" w:hAnsi="Courier New" w:cs="Courier New"/>
                          <w:sz w:val="18"/>
                          <w:szCs w:val="18"/>
                        </w:rPr>
                        <w:tab/>
                        <w:t>0.265</w:t>
                      </w:r>
                      <w:r w:rsidRPr="00331EB0">
                        <w:rPr>
                          <w:rFonts w:ascii="Courier New" w:hAnsi="Courier New" w:cs="Courier New"/>
                          <w:sz w:val="18"/>
                          <w:szCs w:val="18"/>
                        </w:rPr>
                        <w:tab/>
                        <w:t>0.735</w:t>
                      </w:r>
                      <w:r w:rsidRPr="00331EB0">
                        <w:rPr>
                          <w:rFonts w:ascii="Courier New" w:hAnsi="Courier New" w:cs="Courier New"/>
                          <w:sz w:val="18"/>
                          <w:szCs w:val="18"/>
                        </w:rPr>
                        <w:tab/>
                        <w:t>2</w:t>
                      </w:r>
                      <w:r w:rsidRPr="00331EB0">
                        <w:rPr>
                          <w:rFonts w:ascii="Courier New" w:hAnsi="Courier New" w:cs="Courier New"/>
                          <w:sz w:val="18"/>
                          <w:szCs w:val="18"/>
                        </w:rPr>
                        <w:tab/>
                        <w:t>224</w:t>
                      </w:r>
                      <w:r w:rsidRPr="00331EB0">
                        <w:rPr>
                          <w:rFonts w:ascii="Courier New" w:hAnsi="Courier New" w:cs="Courier New"/>
                          <w:sz w:val="18"/>
                          <w:szCs w:val="18"/>
                        </w:rPr>
                        <w:tab/>
                        <w:t>226</w:t>
                      </w:r>
                      <w:r w:rsidRPr="00331EB0">
                        <w:rPr>
                          <w:rFonts w:ascii="Courier New" w:hAnsi="Courier New" w:cs="Courier New"/>
                          <w:sz w:val="18"/>
                          <w:szCs w:val="18"/>
                        </w:rPr>
                        <w:tab/>
                        <w:t>10</w:t>
                      </w:r>
                      <w:r w:rsidRPr="00331EB0">
                        <w:rPr>
                          <w:rFonts w:ascii="Courier New" w:hAnsi="Courier New" w:cs="Courier New"/>
                          <w:sz w:val="18"/>
                          <w:szCs w:val="18"/>
                        </w:rPr>
                        <w:tab/>
                        <w:t>264</w:t>
                      </w:r>
                      <w:r w:rsidRPr="00331EB0">
                        <w:rPr>
                          <w:rFonts w:ascii="Courier New" w:hAnsi="Courier New" w:cs="Courier New"/>
                          <w:sz w:val="18"/>
                          <w:szCs w:val="18"/>
                        </w:rPr>
                        <w:tab/>
                        <w:t>274</w:t>
                      </w:r>
                    </w:p>
                    <w:p w14:paraId="33A793C3" w14:textId="77777777" w:rsidR="00C74C65" w:rsidRPr="000A17BA" w:rsidRDefault="00C74C65" w:rsidP="00331EB0">
                      <w:pPr>
                        <w:rPr>
                          <w:rFonts w:cs="Courier New"/>
                          <w:sz w:val="18"/>
                          <w:szCs w:val="18"/>
                        </w:rPr>
                      </w:pPr>
                      <w:r w:rsidRPr="00331EB0">
                        <w:rPr>
                          <w:rFonts w:ascii="Courier New" w:hAnsi="Courier New" w:cs="Courier New"/>
                          <w:sz w:val="18"/>
                          <w:szCs w:val="18"/>
                        </w:rPr>
                        <w:t>...</w:t>
                      </w:r>
                    </w:p>
                    <w:p w14:paraId="3EDC6C1E" w14:textId="77777777" w:rsidR="00C74C65" w:rsidRPr="00B1507D" w:rsidRDefault="00C74C65" w:rsidP="00281D47">
                      <w:pPr>
                        <w:rPr>
                          <w:rFonts w:ascii="Courier New" w:hAnsi="Courier New" w:cs="Courier New"/>
                          <w:color w:val="000000" w:themeColor="text1"/>
                          <w:sz w:val="18"/>
                          <w:szCs w:val="18"/>
                        </w:rPr>
                      </w:pPr>
                    </w:p>
                  </w:txbxContent>
                </v:textbox>
                <w10:anchorlock/>
              </v:shape>
            </w:pict>
          </mc:Fallback>
        </mc:AlternateContent>
      </w:r>
    </w:p>
    <w:p w14:paraId="296D6D9C" w14:textId="77777777" w:rsidR="009743AA" w:rsidRPr="000A17BA" w:rsidRDefault="009743AA" w:rsidP="009743AA">
      <w:pPr>
        <w:rPr>
          <w:rFonts w:cs="Courier New"/>
          <w:sz w:val="18"/>
          <w:szCs w:val="18"/>
        </w:rPr>
      </w:pPr>
    </w:p>
    <w:p w14:paraId="6612CAE4" w14:textId="77777777" w:rsidR="009743AA" w:rsidRPr="000A17BA" w:rsidRDefault="009743AA" w:rsidP="009743AA">
      <w:pPr>
        <w:rPr>
          <w:rFonts w:cs="Courier New"/>
          <w:sz w:val="18"/>
          <w:szCs w:val="18"/>
        </w:rPr>
      </w:pPr>
    </w:p>
    <w:p w14:paraId="79FE8922" w14:textId="77777777" w:rsidR="00331EB0" w:rsidRDefault="00331EB0" w:rsidP="009743AA">
      <w:pPr>
        <w:rPr>
          <w:rFonts w:cs="Courier New"/>
          <w:sz w:val="18"/>
          <w:szCs w:val="18"/>
        </w:rPr>
      </w:pPr>
    </w:p>
    <w:p w14:paraId="34DFC44E" w14:textId="77777777" w:rsidR="00331EB0" w:rsidRDefault="00331EB0" w:rsidP="009743AA">
      <w:pPr>
        <w:rPr>
          <w:rFonts w:cs="Courier New"/>
          <w:sz w:val="18"/>
          <w:szCs w:val="18"/>
        </w:rPr>
      </w:pPr>
    </w:p>
    <w:p w14:paraId="077AADFF" w14:textId="77777777" w:rsidR="00331EB0" w:rsidRDefault="00331EB0" w:rsidP="009743AA">
      <w:pPr>
        <w:rPr>
          <w:rFonts w:cs="Courier New"/>
          <w:sz w:val="18"/>
          <w:szCs w:val="18"/>
        </w:rPr>
      </w:pPr>
    </w:p>
    <w:p w14:paraId="0871B1F5" w14:textId="77777777" w:rsidR="009743AA" w:rsidRPr="000A17BA" w:rsidRDefault="009743AA" w:rsidP="009743AA">
      <w:pPr>
        <w:rPr>
          <w:rFonts w:cs="Courier New"/>
          <w:sz w:val="18"/>
          <w:szCs w:val="18"/>
        </w:rPr>
      </w:pPr>
      <w:r w:rsidRPr="000A17BA">
        <w:rPr>
          <w:rFonts w:cs="Courier New"/>
          <w:sz w:val="18"/>
          <w:szCs w:val="18"/>
        </w:rPr>
        <w:t>1000 Genomes:</w:t>
      </w:r>
    </w:p>
    <w:p w14:paraId="0CC4BED3" w14:textId="3B78BC8E" w:rsidR="009743AA" w:rsidRPr="000A17BA" w:rsidRDefault="00DB5783" w:rsidP="009743AA">
      <w:pPr>
        <w:rPr>
          <w:rFonts w:cs="Courier New"/>
          <w:sz w:val="18"/>
          <w:szCs w:val="18"/>
        </w:rPr>
      </w:pPr>
      <w:r>
        <w:rPr>
          <w:noProof/>
          <w:lang w:eastAsia="en-US"/>
        </w:rPr>
        <mc:AlternateContent>
          <mc:Choice Requires="wps">
            <w:drawing>
              <wp:inline distT="0" distB="0" distL="0" distR="0" wp14:anchorId="5C4C72A4" wp14:editId="78ADB7FF">
                <wp:extent cx="5486400" cy="9372600"/>
                <wp:effectExtent l="0" t="0" r="0" b="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9372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CEAE48" w14:textId="4BF8CD69"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$bior/1000_genomes/20110521/ALL.wgs.phase1_release_v3.20101123.snps_indels_sv.sites_GRCh37.tsv.gz | bior_pretty_print -r 17</w:t>
                            </w:r>
                          </w:p>
                          <w:p w14:paraId="6D00D74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COLUMN NAME      COLUMN VALUE</w:t>
                            </w:r>
                          </w:p>
                          <w:p w14:paraId="545061F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      ------------</w:t>
                            </w:r>
                          </w:p>
                          <w:p w14:paraId="2ACB152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   CHROM            21</w:t>
                            </w:r>
                          </w:p>
                          <w:p w14:paraId="4BF82E0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   POS              26965148</w:t>
                            </w:r>
                          </w:p>
                          <w:p w14:paraId="0B0A6B6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3   ID               rs1135638</w:t>
                            </w:r>
                          </w:p>
                          <w:p w14:paraId="29C641D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4   REF              G</w:t>
                            </w:r>
                          </w:p>
                          <w:p w14:paraId="35D92B5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5   ALT              A</w:t>
                            </w:r>
                          </w:p>
                          <w:p w14:paraId="675FF4E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6   QUAL             .</w:t>
                            </w:r>
                          </w:p>
                          <w:p w14:paraId="6743356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7   FILTER           .</w:t>
                            </w:r>
                          </w:p>
                          <w:p w14:paraId="1863C6E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8   INFO             .</w:t>
                            </w:r>
                          </w:p>
                          <w:p w14:paraId="46D308C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9   VCF2VariantPipe  {</w:t>
                            </w:r>
                          </w:p>
                          <w:p w14:paraId="29057BB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5268BE4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1758819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3971130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41F3560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2F37E84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w:t>
                            </w:r>
                          </w:p>
                          <w:p w14:paraId="0ED73CF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w:t>
                            </w:r>
                          </w:p>
                          <w:p w14:paraId="724BBB8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5E653EE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 true</w:t>
                            </w:r>
                          </w:p>
                          <w:p w14:paraId="6D2ABAE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B51C0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2A530DE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4F480B4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19E4EE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7EA6D97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61F1952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0BF3DA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251DB7F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0026B81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68707FB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3EE0DFB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10  SameVariantPipe  {</w:t>
                            </w:r>
                          </w:p>
                          <w:p w14:paraId="53F3028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2CB43A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193BC59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2517AA9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17F824F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25AE135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"100",</w:t>
                            </w:r>
                          </w:p>
                          <w:p w14:paraId="22287F4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"PASS",</w:t>
                            </w:r>
                          </w:p>
                          <w:p w14:paraId="06A82A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7C7ECA0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"AVGPOST": 1.0,</w:t>
                            </w:r>
                          </w:p>
                          <w:p w14:paraId="271A047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"RSQ": 0.9999,</w:t>
                            </w:r>
                          </w:p>
                          <w:p w14:paraId="2C29A4B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"SNPSOURCE": [</w:t>
                            </w:r>
                          </w:p>
                          <w:p w14:paraId="54A1D54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"LOWCOV",</w:t>
                            </w:r>
                          </w:p>
                          <w:p w14:paraId="5F7EFC5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"EXOME"</w:t>
                            </w:r>
                          </w:p>
                          <w:p w14:paraId="25A3C51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6CCC64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"AN": 2184,</w:t>
                            </w:r>
                          </w:p>
                          <w:p w14:paraId="48DF006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"LDAF": 0.7609,</w:t>
                            </w:r>
                          </w:p>
                          <w:p w14:paraId="2E1F909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"VT": "SNP",</w:t>
                            </w:r>
                          </w:p>
                          <w:p w14:paraId="0BFABF8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"AA": "A",</w:t>
                            </w:r>
                          </w:p>
                          <w:p w14:paraId="2D92939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"AC": [</w:t>
                            </w:r>
                          </w:p>
                          <w:p w14:paraId="6B357AE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1661</w:t>
                            </w:r>
                          </w:p>
                          <w:p w14:paraId="7DB992D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3440E1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"ERATE": 2.0E-4,</w:t>
                            </w:r>
                          </w:p>
                          <w:p w14:paraId="74DE42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"THETA": 3.0E-4,</w:t>
                            </w:r>
                          </w:p>
                          <w:p w14:paraId="0DB0E66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"AF": 0.76,</w:t>
                            </w:r>
                          </w:p>
                          <w:p w14:paraId="5682D0B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"ASN_AF": 0.71,</w:t>
                            </w:r>
                          </w:p>
                          <w:p w14:paraId="738D95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"AMR_AF": 0.8,</w:t>
                            </w:r>
                          </w:p>
                          <w:p w14:paraId="19B8E8D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"AFR_AF": 0.72,</w:t>
                            </w:r>
                          </w:p>
                          <w:p w14:paraId="65C8397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"EUR_AF": 0.8</w:t>
                            </w:r>
                          </w:p>
                          <w:p w14:paraId="4D519C7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4EED56D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0228E0A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754028A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3963BC4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239B54C" w14:textId="77777777" w:rsidR="00C74C65" w:rsidRPr="00B1507D" w:rsidRDefault="00C74C65" w:rsidP="00331EB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78" type="#_x0000_t202" style="width:6in;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" fillcolor="#d8d8d8 [2732]" stroked="f">
                <v:path arrowok="t"/>
                <v:textbox>
                  <w:txbxContent>
                    <w:p w14:paraId="2DCEAE48" w14:textId="4BF8CD69"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cat example.vcf | </w:t>
                      </w:r>
                      <w:r>
                        <w:rPr>
                          <w:rFonts w:ascii="Courier New" w:hAnsi="Courier New" w:cs="Courier New"/>
                          <w:sz w:val="18"/>
                          <w:szCs w:val="18"/>
                        </w:rPr>
                        <w:t>bior_vcf_to_tjson</w:t>
                      </w:r>
                      <w:r w:rsidRPr="00331EB0">
                        <w:rPr>
                          <w:rFonts w:ascii="Courier New" w:hAnsi="Courier New" w:cs="Courier New"/>
                          <w:sz w:val="18"/>
                          <w:szCs w:val="18"/>
                        </w:rPr>
                        <w:t xml:space="preserve"> | bior_same_variant -d $bior/1000_genomes/20110521/ALL.wgs.phase1_release_v3.20101123.snps_indels_sv.sites_GRCh37.tsv.gz | bior_pretty_print -r 17</w:t>
                      </w:r>
                    </w:p>
                    <w:p w14:paraId="6D00D74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COLUMN NAME      COLUMN VALUE</w:t>
                      </w:r>
                    </w:p>
                    <w:p w14:paraId="545061F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      ------------</w:t>
                      </w:r>
                    </w:p>
                    <w:p w14:paraId="2ACB152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   CHROM            21</w:t>
                      </w:r>
                    </w:p>
                    <w:p w14:paraId="4BF82E0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2   POS              26965148</w:t>
                      </w:r>
                    </w:p>
                    <w:p w14:paraId="0B0A6B6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3   ID               rs1135638</w:t>
                      </w:r>
                    </w:p>
                    <w:p w14:paraId="29C641D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4   REF              G</w:t>
                      </w:r>
                    </w:p>
                    <w:p w14:paraId="35D92B5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5   ALT              A</w:t>
                      </w:r>
                    </w:p>
                    <w:p w14:paraId="675FF4E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6   QUAL             .</w:t>
                      </w:r>
                    </w:p>
                    <w:p w14:paraId="6743356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7   FILTER           .</w:t>
                      </w:r>
                    </w:p>
                    <w:p w14:paraId="1863C6E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8   INFO             .</w:t>
                      </w:r>
                    </w:p>
                    <w:p w14:paraId="46D308C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9   VCF2VariantPipe  {</w:t>
                      </w:r>
                    </w:p>
                    <w:p w14:paraId="29057BB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5268BE4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1758819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3971130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41F3560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2F37E84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w:t>
                      </w:r>
                    </w:p>
                    <w:p w14:paraId="0ED73CFF"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w:t>
                      </w:r>
                    </w:p>
                    <w:p w14:paraId="724BBB8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5E653EE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 true</w:t>
                      </w:r>
                    </w:p>
                    <w:p w14:paraId="6D2ABAE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B51C08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2A530DE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4F480B4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19E4EEB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7EA6D97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"_altAlleles": [</w:t>
                      </w:r>
                    </w:p>
                    <w:p w14:paraId="61F1952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w:t>
                      </w:r>
                    </w:p>
                    <w:p w14:paraId="0BF3DA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251DB7F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"_minBP": 26965148,</w:t>
                      </w:r>
                    </w:p>
                    <w:p w14:paraId="0026B81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"_maxBP": 26965148</w:t>
                      </w:r>
                    </w:p>
                    <w:p w14:paraId="68707FBA"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3EE0DFB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10  SameVariantPipe  {</w:t>
                      </w:r>
                    </w:p>
                    <w:p w14:paraId="53F30283"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"CHROM": "21",</w:t>
                      </w:r>
                    </w:p>
                    <w:p w14:paraId="2CB43A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"POS": "26965148",</w:t>
                      </w:r>
                    </w:p>
                    <w:p w14:paraId="193BC59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"ID": "rs1135638",</w:t>
                      </w:r>
                    </w:p>
                    <w:p w14:paraId="2517AA9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"REF": "G",</w:t>
                      </w:r>
                    </w:p>
                    <w:p w14:paraId="17F824F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"ALT": "A",</w:t>
                      </w:r>
                    </w:p>
                    <w:p w14:paraId="25AE1356"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"QUAL": "100",</w:t>
                      </w:r>
                    </w:p>
                    <w:p w14:paraId="22287F4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"FILTER": "PASS",</w:t>
                      </w:r>
                    </w:p>
                    <w:p w14:paraId="06A82A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"INFO": {</w:t>
                      </w:r>
                    </w:p>
                    <w:p w14:paraId="7C7ECA0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"AVGPOST": 1.0,</w:t>
                      </w:r>
                    </w:p>
                    <w:p w14:paraId="271A047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"RSQ": 0.9999,</w:t>
                      </w:r>
                    </w:p>
                    <w:p w14:paraId="2C29A4B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"SNPSOURCE": [</w:t>
                      </w:r>
                    </w:p>
                    <w:p w14:paraId="54A1D54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"LOWCOV",</w:t>
                      </w:r>
                    </w:p>
                    <w:p w14:paraId="5F7EFC5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"EXOME"</w:t>
                      </w:r>
                    </w:p>
                    <w:p w14:paraId="25A3C51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16CCC64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"AN": 2184,</w:t>
                      </w:r>
                    </w:p>
                    <w:p w14:paraId="48DF006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"LDAF": 0.7609,</w:t>
                      </w:r>
                    </w:p>
                    <w:p w14:paraId="2E1F9097"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"VT": "SNP",</w:t>
                      </w:r>
                    </w:p>
                    <w:p w14:paraId="0BFABF89"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"AA": "A",</w:t>
                      </w:r>
                    </w:p>
                    <w:p w14:paraId="2D92939B"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"AC": [</w:t>
                      </w:r>
                    </w:p>
                    <w:p w14:paraId="6B357AE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1661</w:t>
                      </w:r>
                    </w:p>
                    <w:p w14:paraId="7DB992DC"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53440E1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"ERATE": 2.0E-4,</w:t>
                      </w:r>
                    </w:p>
                    <w:p w14:paraId="74DE42A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"THETA": 3.0E-4,</w:t>
                      </w:r>
                    </w:p>
                    <w:p w14:paraId="0DB0E661"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"AF": 0.76,</w:t>
                      </w:r>
                    </w:p>
                    <w:p w14:paraId="5682D0B5"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"ASN_AF": 0.71,</w:t>
                      </w:r>
                    </w:p>
                    <w:p w14:paraId="738D95C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"AMR_AF": 0.8,</w:t>
                      </w:r>
                    </w:p>
                    <w:p w14:paraId="19B8E8D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"AFR_AF": 0.72,</w:t>
                      </w:r>
                    </w:p>
                    <w:p w14:paraId="65C83978"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"EUR_AF": 0.8</w:t>
                      </w:r>
                    </w:p>
                    <w:p w14:paraId="4D519C7D"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w:t>
                      </w:r>
                    </w:p>
                    <w:p w14:paraId="4EED56D4"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"_id": "rs1135638",</w:t>
                      </w:r>
                    </w:p>
                    <w:p w14:paraId="0228E0AE"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"_type": "variant",</w:t>
                      </w:r>
                    </w:p>
                    <w:p w14:paraId="754028A2"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"_landmark": "21",</w:t>
                      </w:r>
                    </w:p>
                    <w:p w14:paraId="3963BC40" w14:textId="77777777" w:rsidR="00C74C65" w:rsidRPr="00331EB0" w:rsidRDefault="00C74C65" w:rsidP="00331EB0">
                      <w:pPr>
                        <w:rPr>
                          <w:rFonts w:ascii="Courier New" w:hAnsi="Courier New" w:cs="Courier New"/>
                          <w:sz w:val="18"/>
                          <w:szCs w:val="18"/>
                        </w:rPr>
                      </w:pPr>
                      <w:r w:rsidRPr="00331EB0">
                        <w:rPr>
                          <w:rFonts w:ascii="Courier New" w:hAnsi="Courier New" w:cs="Courier New"/>
                          <w:sz w:val="18"/>
                          <w:szCs w:val="18"/>
                        </w:rPr>
                        <w:t xml:space="preserve">                       "_refAllele": "G",</w:t>
                      </w:r>
                    </w:p>
                    <w:p w14:paraId="4239B54C" w14:textId="77777777" w:rsidR="00C74C65" w:rsidRPr="00B1507D" w:rsidRDefault="00C74C65" w:rsidP="00331EB0">
                      <w:pPr>
                        <w:rPr>
                          <w:rFonts w:ascii="Courier New" w:hAnsi="Courier New" w:cs="Courier New"/>
                          <w:color w:val="000000" w:themeColor="text1"/>
                          <w:sz w:val="18"/>
                          <w:szCs w:val="18"/>
                        </w:rPr>
                      </w:pPr>
                    </w:p>
                  </w:txbxContent>
                </v:textbox>
                <w10:anchorlock/>
              </v:shape>
            </w:pict>
          </mc:Fallback>
        </mc:AlternateContent>
      </w:r>
    </w:p>
    <w:p w14:paraId="72D96EAE" w14:textId="77777777" w:rsidR="009743AA" w:rsidRDefault="009743AA" w:rsidP="009743AA">
      <w:pPr>
        <w:rPr>
          <w:rFonts w:cs="Courier New"/>
          <w:sz w:val="18"/>
          <w:szCs w:val="18"/>
        </w:rPr>
      </w:pPr>
    </w:p>
    <w:p w14:paraId="1A77F4BC" w14:textId="40FBA4C0" w:rsidR="00281D47" w:rsidRDefault="00DB5783" w:rsidP="009743AA">
      <w:pPr>
        <w:rPr>
          <w:rFonts w:cs="Courier New"/>
          <w:sz w:val="18"/>
          <w:szCs w:val="18"/>
        </w:rPr>
      </w:pPr>
      <w:r>
        <w:rPr>
          <w:rFonts w:cs="Courier New"/>
          <w:noProof/>
          <w:sz w:val="18"/>
          <w:szCs w:val="18"/>
          <w:lang w:eastAsia="en-US"/>
        </w:rPr>
        <mc:AlternateContent>
          <mc:Choice Requires="wps">
            <w:drawing>
              <wp:anchor distT="0" distB="0" distL="114300" distR="114300" simplePos="0" relativeHeight="251658240" behindDoc="0" locked="0" layoutInCell="1" allowOverlap="1" wp14:anchorId="7BD6E80C" wp14:editId="4D4090B1">
                <wp:simplePos x="0" y="0"/>
                <wp:positionH relativeFrom="column">
                  <wp:posOffset>2743200</wp:posOffset>
                </wp:positionH>
                <wp:positionV relativeFrom="paragraph">
                  <wp:posOffset>94615</wp:posOffset>
                </wp:positionV>
                <wp:extent cx="114300" cy="114300"/>
                <wp:effectExtent l="0" t="0" r="0" b="0"/>
                <wp:wrapTight wrapText="bothSides">
                  <wp:wrapPolygon edited="0">
                    <wp:start x="0" y="0"/>
                    <wp:lineTo x="21600" y="0"/>
                    <wp:lineTo x="21600" y="21600"/>
                    <wp:lineTo x="0" y="21600"/>
                    <wp:lineTo x="0" y="0"/>
                  </wp:wrapPolygon>
                </wp:wrapTight>
                <wp:docPr id="2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1FA4E" w14:textId="77777777" w:rsidR="00C74C65" w:rsidRPr="00B1507D" w:rsidRDefault="00C74C65" w:rsidP="00281D47">
                            <w:pPr>
                              <w:rPr>
                                <w:rFonts w:ascii="Courier New" w:hAnsi="Courier New" w:cs="Courier New"/>
                                <w:color w:val="000000" w:themeColor="text1"/>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9" type="#_x0000_t202" style="position:absolute;margin-left:3in;margin-top:7.4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" filled="f" stroked="f">
                <v:textbox inset=",7.2pt,,7.2pt">
                  <w:txbxContent>
                    <w:p w14:paraId="3051FA4E" w14:textId="77777777" w:rsidR="00C74C65" w:rsidRPr="00B1507D" w:rsidRDefault="00C74C65" w:rsidP="00281D47">
                      <w:pPr>
                        <w:rPr>
                          <w:rFonts w:ascii="Courier New" w:hAnsi="Courier New" w:cs="Courier New"/>
                          <w:color w:val="000000" w:themeColor="text1"/>
                          <w:sz w:val="18"/>
                          <w:szCs w:val="18"/>
                        </w:rPr>
                      </w:pPr>
                    </w:p>
                  </w:txbxContent>
                </v:textbox>
                <w10:wrap type="tight"/>
              </v:shape>
            </w:pict>
          </mc:Fallback>
        </mc:AlternateContent>
      </w:r>
    </w:p>
    <w:p w14:paraId="06F49CF4" w14:textId="1AA4B65A" w:rsidR="00281D47" w:rsidRPr="000A17BA" w:rsidRDefault="00DB5783" w:rsidP="009743AA">
      <w:pPr>
        <w:rPr>
          <w:rFonts w:cs="Courier New"/>
          <w:sz w:val="18"/>
          <w:szCs w:val="18"/>
        </w:rPr>
      </w:pPr>
      <w:r>
        <w:rPr>
          <w:noProof/>
          <w:lang w:eastAsia="en-US"/>
        </w:rPr>
        <mc:AlternateContent>
          <mc:Choice Requires="wps">
            <w:drawing>
              <wp:inline distT="0" distB="0" distL="0" distR="0" wp14:anchorId="1F72829D" wp14:editId="742A6D01">
                <wp:extent cx="5486400" cy="1217930"/>
                <wp:effectExtent l="0" t="0" r="0" b="127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21793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94711A" w14:textId="77777777" w:rsidR="00C74C65" w:rsidRPr="00826209" w:rsidRDefault="00C74C65" w:rsidP="00826209">
                            <w:pPr>
                              <w:rPr>
                                <w:rFonts w:cs="Courier New"/>
                                <w:sz w:val="18"/>
                                <w:szCs w:val="18"/>
                              </w:rPr>
                            </w:pPr>
                            <w:r w:rsidRPr="00826209">
                              <w:rPr>
                                <w:rFonts w:cs="Courier New"/>
                                <w:sz w:val="18"/>
                                <w:szCs w:val="18"/>
                              </w:rPr>
                              <w:t>"_altAlleles": [</w:t>
                            </w:r>
                          </w:p>
                          <w:p w14:paraId="06C3B908" w14:textId="77777777" w:rsidR="00C74C65" w:rsidRPr="00826209" w:rsidRDefault="00C74C65" w:rsidP="00826209">
                            <w:pPr>
                              <w:rPr>
                                <w:rFonts w:cs="Courier New"/>
                                <w:sz w:val="18"/>
                                <w:szCs w:val="18"/>
                              </w:rPr>
                            </w:pPr>
                            <w:r w:rsidRPr="00826209">
                              <w:rPr>
                                <w:rFonts w:cs="Courier New"/>
                                <w:sz w:val="18"/>
                                <w:szCs w:val="18"/>
                              </w:rPr>
                              <w:t xml:space="preserve">                         "A"</w:t>
                            </w:r>
                          </w:p>
                          <w:p w14:paraId="1D9E1F6E" w14:textId="77777777" w:rsidR="00C74C65" w:rsidRPr="00826209" w:rsidRDefault="00C74C65" w:rsidP="00826209">
                            <w:pPr>
                              <w:rPr>
                                <w:rFonts w:cs="Courier New"/>
                                <w:sz w:val="18"/>
                                <w:szCs w:val="18"/>
                              </w:rPr>
                            </w:pPr>
                            <w:r w:rsidRPr="00826209">
                              <w:rPr>
                                <w:rFonts w:cs="Courier New"/>
                                <w:sz w:val="18"/>
                                <w:szCs w:val="18"/>
                              </w:rPr>
                              <w:t xml:space="preserve">                       ],</w:t>
                            </w:r>
                          </w:p>
                          <w:p w14:paraId="5628894A" w14:textId="77777777" w:rsidR="00C74C65" w:rsidRPr="00826209" w:rsidRDefault="00C74C65" w:rsidP="00826209">
                            <w:pPr>
                              <w:rPr>
                                <w:rFonts w:cs="Courier New"/>
                                <w:sz w:val="18"/>
                                <w:szCs w:val="18"/>
                              </w:rPr>
                            </w:pPr>
                            <w:r w:rsidRPr="00826209">
                              <w:rPr>
                                <w:rFonts w:cs="Courier New"/>
                                <w:sz w:val="18"/>
                                <w:szCs w:val="18"/>
                              </w:rPr>
                              <w:t xml:space="preserve">                       "_minBP": 26965148,</w:t>
                            </w:r>
                          </w:p>
                          <w:p w14:paraId="6C27BCEA" w14:textId="77777777" w:rsidR="00C74C65" w:rsidRPr="00826209" w:rsidRDefault="00C74C65" w:rsidP="00826209">
                            <w:pPr>
                              <w:rPr>
                                <w:rFonts w:cs="Courier New"/>
                                <w:sz w:val="18"/>
                                <w:szCs w:val="18"/>
                              </w:rPr>
                            </w:pPr>
                            <w:r w:rsidRPr="00826209">
                              <w:rPr>
                                <w:rFonts w:cs="Courier New"/>
                                <w:sz w:val="18"/>
                                <w:szCs w:val="18"/>
                              </w:rPr>
                              <w:t xml:space="preserve">                       "_maxBP": 26965148</w:t>
                            </w:r>
                          </w:p>
                          <w:p w14:paraId="4B873F77" w14:textId="77777777" w:rsidR="00C74C65" w:rsidRPr="00826209" w:rsidRDefault="00C74C65" w:rsidP="00826209">
                            <w:pPr>
                              <w:rPr>
                                <w:rFonts w:cs="Courier New"/>
                                <w:sz w:val="18"/>
                                <w:szCs w:val="18"/>
                              </w:rPr>
                            </w:pPr>
                            <w:r w:rsidRPr="00826209">
                              <w:rPr>
                                <w:rFonts w:cs="Courier New"/>
                                <w:sz w:val="18"/>
                                <w:szCs w:val="18"/>
                              </w:rPr>
                              <w:t xml:space="preserve">                     }</w:t>
                            </w:r>
                          </w:p>
                          <w:p w14:paraId="1E9A85C9" w14:textId="77777777" w:rsidR="00C74C65" w:rsidRPr="00826209" w:rsidRDefault="00C74C65" w:rsidP="00826209">
                            <w:pPr>
                              <w:rPr>
                                <w:rFonts w:cs="Courier New"/>
                                <w:sz w:val="18"/>
                                <w:szCs w:val="18"/>
                              </w:rPr>
                            </w:pPr>
                            <w:r w:rsidRPr="00826209">
                              <w:rPr>
                                <w:rFonts w:cs="Courier New"/>
                                <w:sz w:val="18"/>
                                <w:szCs w:val="18"/>
                              </w:rPr>
                              <w:t xml:space="preserve"> $ </w:t>
                            </w:r>
                          </w:p>
                          <w:p w14:paraId="290B236C" w14:textId="77777777" w:rsidR="00C74C65" w:rsidRPr="00B1507D" w:rsidRDefault="00C74C65" w:rsidP="00331EB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0" type="#_x0000_t202" style="width:6in;height:9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" fillcolor="#d8d8d8 [2732]" stroked="f">
                <v:path arrowok="t"/>
                <v:textbox>
                  <w:txbxContent>
                    <w:p w14:paraId="1194711A" w14:textId="77777777" w:rsidR="00C74C65" w:rsidRPr="00826209" w:rsidRDefault="00C74C65" w:rsidP="00826209">
                      <w:pPr>
                        <w:rPr>
                          <w:rFonts w:cs="Courier New"/>
                          <w:sz w:val="18"/>
                          <w:szCs w:val="18"/>
                        </w:rPr>
                      </w:pPr>
                      <w:r w:rsidRPr="00826209">
                        <w:rPr>
                          <w:rFonts w:cs="Courier New"/>
                          <w:sz w:val="18"/>
                          <w:szCs w:val="18"/>
                        </w:rPr>
                        <w:t>"_altAlleles": [</w:t>
                      </w:r>
                    </w:p>
                    <w:p w14:paraId="06C3B908" w14:textId="77777777" w:rsidR="00C74C65" w:rsidRPr="00826209" w:rsidRDefault="00C74C65" w:rsidP="00826209">
                      <w:pPr>
                        <w:rPr>
                          <w:rFonts w:cs="Courier New"/>
                          <w:sz w:val="18"/>
                          <w:szCs w:val="18"/>
                        </w:rPr>
                      </w:pPr>
                      <w:r w:rsidRPr="00826209">
                        <w:rPr>
                          <w:rFonts w:cs="Courier New"/>
                          <w:sz w:val="18"/>
                          <w:szCs w:val="18"/>
                        </w:rPr>
                        <w:t xml:space="preserve">                         "A"</w:t>
                      </w:r>
                    </w:p>
                    <w:p w14:paraId="1D9E1F6E" w14:textId="77777777" w:rsidR="00C74C65" w:rsidRPr="00826209" w:rsidRDefault="00C74C65" w:rsidP="00826209">
                      <w:pPr>
                        <w:rPr>
                          <w:rFonts w:cs="Courier New"/>
                          <w:sz w:val="18"/>
                          <w:szCs w:val="18"/>
                        </w:rPr>
                      </w:pPr>
                      <w:r w:rsidRPr="00826209">
                        <w:rPr>
                          <w:rFonts w:cs="Courier New"/>
                          <w:sz w:val="18"/>
                          <w:szCs w:val="18"/>
                        </w:rPr>
                        <w:t xml:space="preserve">                       ],</w:t>
                      </w:r>
                    </w:p>
                    <w:p w14:paraId="5628894A" w14:textId="77777777" w:rsidR="00C74C65" w:rsidRPr="00826209" w:rsidRDefault="00C74C65" w:rsidP="00826209">
                      <w:pPr>
                        <w:rPr>
                          <w:rFonts w:cs="Courier New"/>
                          <w:sz w:val="18"/>
                          <w:szCs w:val="18"/>
                        </w:rPr>
                      </w:pPr>
                      <w:r w:rsidRPr="00826209">
                        <w:rPr>
                          <w:rFonts w:cs="Courier New"/>
                          <w:sz w:val="18"/>
                          <w:szCs w:val="18"/>
                        </w:rPr>
                        <w:t xml:space="preserve">                       "_minBP": 26965148,</w:t>
                      </w:r>
                    </w:p>
                    <w:p w14:paraId="6C27BCEA" w14:textId="77777777" w:rsidR="00C74C65" w:rsidRPr="00826209" w:rsidRDefault="00C74C65" w:rsidP="00826209">
                      <w:pPr>
                        <w:rPr>
                          <w:rFonts w:cs="Courier New"/>
                          <w:sz w:val="18"/>
                          <w:szCs w:val="18"/>
                        </w:rPr>
                      </w:pPr>
                      <w:r w:rsidRPr="00826209">
                        <w:rPr>
                          <w:rFonts w:cs="Courier New"/>
                          <w:sz w:val="18"/>
                          <w:szCs w:val="18"/>
                        </w:rPr>
                        <w:t xml:space="preserve">                       "_maxBP": 26965148</w:t>
                      </w:r>
                    </w:p>
                    <w:p w14:paraId="4B873F77" w14:textId="77777777" w:rsidR="00C74C65" w:rsidRPr="00826209" w:rsidRDefault="00C74C65" w:rsidP="00826209">
                      <w:pPr>
                        <w:rPr>
                          <w:rFonts w:cs="Courier New"/>
                          <w:sz w:val="18"/>
                          <w:szCs w:val="18"/>
                        </w:rPr>
                      </w:pPr>
                      <w:r w:rsidRPr="00826209">
                        <w:rPr>
                          <w:rFonts w:cs="Courier New"/>
                          <w:sz w:val="18"/>
                          <w:szCs w:val="18"/>
                        </w:rPr>
                        <w:t xml:space="preserve">                     }</w:t>
                      </w:r>
                    </w:p>
                    <w:p w14:paraId="1E9A85C9" w14:textId="77777777" w:rsidR="00C74C65" w:rsidRPr="00826209" w:rsidRDefault="00C74C65" w:rsidP="00826209">
                      <w:pPr>
                        <w:rPr>
                          <w:rFonts w:cs="Courier New"/>
                          <w:sz w:val="18"/>
                          <w:szCs w:val="18"/>
                        </w:rPr>
                      </w:pPr>
                      <w:r w:rsidRPr="00826209">
                        <w:rPr>
                          <w:rFonts w:cs="Courier New"/>
                          <w:sz w:val="18"/>
                          <w:szCs w:val="18"/>
                        </w:rPr>
                        <w:t xml:space="preserve"> $ </w:t>
                      </w:r>
                    </w:p>
                    <w:p w14:paraId="290B236C" w14:textId="77777777" w:rsidR="00C74C65" w:rsidRPr="00B1507D" w:rsidRDefault="00C74C65" w:rsidP="00331EB0">
                      <w:pPr>
                        <w:rPr>
                          <w:rFonts w:ascii="Courier New" w:hAnsi="Courier New" w:cs="Courier New"/>
                          <w:color w:val="000000" w:themeColor="text1"/>
                          <w:sz w:val="18"/>
                          <w:szCs w:val="18"/>
                        </w:rPr>
                      </w:pPr>
                    </w:p>
                  </w:txbxContent>
                </v:textbox>
                <w10:anchorlock/>
              </v:shape>
            </w:pict>
          </mc:Fallback>
        </mc:AlternateContent>
      </w:r>
    </w:p>
    <w:p w14:paraId="7135E925" w14:textId="77777777" w:rsidR="00826209" w:rsidRDefault="00826209" w:rsidP="009743AA">
      <w:pPr>
        <w:rPr>
          <w:rFonts w:cs="Courier New"/>
          <w:sz w:val="18"/>
          <w:szCs w:val="18"/>
        </w:rPr>
      </w:pPr>
    </w:p>
    <w:p w14:paraId="3C3E2C99" w14:textId="77777777" w:rsidR="00826209" w:rsidRDefault="00826209" w:rsidP="009743AA">
      <w:pPr>
        <w:rPr>
          <w:rFonts w:cs="Courier New"/>
          <w:sz w:val="18"/>
          <w:szCs w:val="18"/>
        </w:rPr>
      </w:pPr>
    </w:p>
    <w:p w14:paraId="3841C2AC" w14:textId="764B5115" w:rsidR="00826209" w:rsidRDefault="00DB5783" w:rsidP="009743AA">
      <w:pPr>
        <w:rPr>
          <w:noProof/>
        </w:rPr>
      </w:pPr>
      <w:r>
        <w:rPr>
          <w:noProof/>
          <w:lang w:eastAsia="en-US"/>
        </w:rPr>
        <mc:AlternateContent>
          <mc:Choice Requires="wps">
            <w:drawing>
              <wp:inline distT="0" distB="0" distL="0" distR="0" wp14:anchorId="15C3DDD8" wp14:editId="55213717">
                <wp:extent cx="5486400" cy="4302760"/>
                <wp:effectExtent l="0" t="0" r="0" b="0"/>
                <wp:docPr id="2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30276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2C4B3" w14:textId="7A287971"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 xml:space="preserve">$ cat example.vcf | </w:t>
                            </w:r>
                            <w:r>
                              <w:rPr>
                                <w:rFonts w:ascii="Courier New" w:hAnsi="Courier New" w:cs="Courier New"/>
                                <w:sz w:val="18"/>
                                <w:szCs w:val="18"/>
                              </w:rPr>
                              <w:t>bior_vcf_to_tjson</w:t>
                            </w:r>
                            <w:r w:rsidRPr="00826209">
                              <w:rPr>
                                <w:rFonts w:ascii="Courier New" w:hAnsi="Courier New" w:cs="Courier New"/>
                                <w:sz w:val="18"/>
                                <w:szCs w:val="18"/>
                              </w:rPr>
                              <w:t xml:space="preserve"> | bior_same_variant -d $bior/1000_genomes/20110521/ALL.wgs.phase1_release_v3.20101123.snps_indels_sv.sites_GRCh37.tsv.gz | bior_drill -p INFO.AF -p INFO.EUR_AF -p INFO.ASN_AF -p INFO.AFR_AF -p INFO.AMR_AF | cut -f 9 --complement</w:t>
                            </w:r>
                          </w:p>
                          <w:p w14:paraId="0980D4E2"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##fileformat=VCFv4.0</w:t>
                            </w:r>
                          </w:p>
                          <w:p w14:paraId="2E738B0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#CHROM</w:t>
                            </w:r>
                            <w:r w:rsidRPr="00826209">
                              <w:rPr>
                                <w:rFonts w:ascii="Courier New" w:hAnsi="Courier New" w:cs="Courier New"/>
                                <w:sz w:val="18"/>
                                <w:szCs w:val="18"/>
                              </w:rPr>
                              <w:tab/>
                              <w:t>POS</w:t>
                            </w:r>
                            <w:r w:rsidRPr="00826209">
                              <w:rPr>
                                <w:rFonts w:ascii="Courier New" w:hAnsi="Courier New" w:cs="Courier New"/>
                                <w:sz w:val="18"/>
                                <w:szCs w:val="18"/>
                              </w:rPr>
                              <w:tab/>
                              <w:t>ID</w:t>
                            </w:r>
                            <w:r w:rsidRPr="00826209">
                              <w:rPr>
                                <w:rFonts w:ascii="Courier New" w:hAnsi="Courier New" w:cs="Courier New"/>
                                <w:sz w:val="18"/>
                                <w:szCs w:val="18"/>
                              </w:rPr>
                              <w:tab/>
                              <w:t>REF</w:t>
                            </w:r>
                            <w:r w:rsidRPr="00826209">
                              <w:rPr>
                                <w:rFonts w:ascii="Courier New" w:hAnsi="Courier New" w:cs="Courier New"/>
                                <w:sz w:val="18"/>
                                <w:szCs w:val="18"/>
                              </w:rPr>
                              <w:tab/>
                              <w:t>ALT</w:t>
                            </w:r>
                            <w:r w:rsidRPr="00826209">
                              <w:rPr>
                                <w:rFonts w:ascii="Courier New" w:hAnsi="Courier New" w:cs="Courier New"/>
                                <w:sz w:val="18"/>
                                <w:szCs w:val="18"/>
                              </w:rPr>
                              <w:tab/>
                              <w:t>QUAL</w:t>
                            </w:r>
                            <w:r w:rsidRPr="00826209">
                              <w:rPr>
                                <w:rFonts w:ascii="Courier New" w:hAnsi="Courier New" w:cs="Courier New"/>
                                <w:sz w:val="18"/>
                                <w:szCs w:val="18"/>
                              </w:rPr>
                              <w:tab/>
                              <w:t>FILTER</w:t>
                            </w:r>
                            <w:r w:rsidRPr="00826209">
                              <w:rPr>
                                <w:rFonts w:ascii="Courier New" w:hAnsi="Courier New" w:cs="Courier New"/>
                                <w:sz w:val="18"/>
                                <w:szCs w:val="18"/>
                              </w:rPr>
                              <w:tab/>
                              <w:t>INFO</w:t>
                            </w:r>
                            <w:r w:rsidRPr="00826209">
                              <w:rPr>
                                <w:rFonts w:ascii="Courier New" w:hAnsi="Courier New" w:cs="Courier New"/>
                                <w:sz w:val="18"/>
                                <w:szCs w:val="18"/>
                              </w:rPr>
                              <w:tab/>
                              <w:t>INFO.AF</w:t>
                            </w:r>
                            <w:r w:rsidRPr="00826209">
                              <w:rPr>
                                <w:rFonts w:ascii="Courier New" w:hAnsi="Courier New" w:cs="Courier New"/>
                                <w:sz w:val="18"/>
                                <w:szCs w:val="18"/>
                              </w:rPr>
                              <w:tab/>
                              <w:t>INFO.EUR_AF</w:t>
                            </w:r>
                            <w:r w:rsidRPr="00826209">
                              <w:rPr>
                                <w:rFonts w:ascii="Courier New" w:hAnsi="Courier New" w:cs="Courier New"/>
                                <w:sz w:val="18"/>
                                <w:szCs w:val="18"/>
                              </w:rPr>
                              <w:tab/>
                              <w:t>INFO.ASN_AF</w:t>
                            </w:r>
                            <w:r w:rsidRPr="00826209">
                              <w:rPr>
                                <w:rFonts w:ascii="Courier New" w:hAnsi="Courier New" w:cs="Courier New"/>
                                <w:sz w:val="18"/>
                                <w:szCs w:val="18"/>
                              </w:rPr>
                              <w:tab/>
                              <w:t>INFO.AFR_AF</w:t>
                            </w:r>
                            <w:r w:rsidRPr="00826209">
                              <w:rPr>
                                <w:rFonts w:ascii="Courier New" w:hAnsi="Courier New" w:cs="Courier New"/>
                                <w:sz w:val="18"/>
                                <w:szCs w:val="18"/>
                              </w:rPr>
                              <w:tab/>
                              <w:t>INFO.AMR_AF</w:t>
                            </w:r>
                          </w:p>
                          <w:p w14:paraId="21A8D2A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1</w:t>
                            </w:r>
                            <w:r w:rsidRPr="00826209">
                              <w:rPr>
                                <w:rFonts w:ascii="Courier New" w:hAnsi="Courier New" w:cs="Courier New"/>
                                <w:sz w:val="18"/>
                                <w:szCs w:val="18"/>
                              </w:rPr>
                              <w:tab/>
                              <w:t>215848808</w:t>
                            </w:r>
                            <w:r w:rsidRPr="00826209">
                              <w:rPr>
                                <w:rFonts w:ascii="Courier New" w:hAnsi="Courier New" w:cs="Courier New"/>
                                <w:sz w:val="18"/>
                                <w:szCs w:val="18"/>
                              </w:rPr>
                              <w:tab/>
                              <w:t>rs116645811</w:t>
                            </w:r>
                            <w:r w:rsidRPr="00826209">
                              <w:rPr>
                                <w:rFonts w:ascii="Courier New" w:hAnsi="Courier New" w:cs="Courier New"/>
                                <w:sz w:val="18"/>
                                <w:szCs w:val="18"/>
                              </w:rPr>
                              <w:tab/>
                              <w:t>G</w:t>
                            </w:r>
                            <w:r w:rsidRPr="00826209">
                              <w:rPr>
                                <w:rFonts w:ascii="Courier New" w:hAnsi="Courier New" w:cs="Courier New"/>
                                <w:sz w:val="18"/>
                                <w:szCs w:val="18"/>
                              </w:rPr>
                              <w:tab/>
                              <w:t>A</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p>
                          <w:p w14:paraId="64A6EF7E" w14:textId="77777777" w:rsidR="00C74C65" w:rsidRPr="00826209" w:rsidRDefault="00C74C65" w:rsidP="00826209">
                            <w:pPr>
                              <w:rPr>
                                <w:rFonts w:ascii="Courier New" w:hAnsi="Courier New" w:cs="Courier New"/>
                                <w:sz w:val="18"/>
                                <w:szCs w:val="18"/>
                              </w:rPr>
                            </w:pPr>
                          </w:p>
                          <w:p w14:paraId="733E9AE6"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43C9597F"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1</w:t>
                            </w:r>
                            <w:r w:rsidRPr="00826209">
                              <w:rPr>
                                <w:rFonts w:ascii="Courier New" w:hAnsi="Courier New" w:cs="Courier New"/>
                                <w:sz w:val="18"/>
                                <w:szCs w:val="18"/>
                              </w:rPr>
                              <w:tab/>
                              <w:t>215848808</w:t>
                            </w:r>
                            <w:r w:rsidRPr="00826209">
                              <w:rPr>
                                <w:rFonts w:ascii="Courier New" w:hAnsi="Courier New" w:cs="Courier New"/>
                                <w:sz w:val="18"/>
                                <w:szCs w:val="18"/>
                              </w:rPr>
                              <w:tab/>
                              <w:t>rs116645811</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p>
                          <w:p w14:paraId="1E7B455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26965148</w:t>
                            </w:r>
                            <w:r w:rsidRPr="00826209">
                              <w:rPr>
                                <w:rFonts w:ascii="Courier New" w:hAnsi="Courier New" w:cs="Courier New"/>
                                <w:sz w:val="18"/>
                                <w:szCs w:val="18"/>
                              </w:rPr>
                              <w:tab/>
                              <w:t>rs1135638</w:t>
                            </w:r>
                            <w:r w:rsidRPr="00826209">
                              <w:rPr>
                                <w:rFonts w:ascii="Courier New" w:hAnsi="Courier New" w:cs="Courier New"/>
                                <w:sz w:val="18"/>
                                <w:szCs w:val="18"/>
                              </w:rPr>
                              <w:tab/>
                              <w:t>G</w:t>
                            </w:r>
                            <w:r w:rsidRPr="00826209">
                              <w:rPr>
                                <w:rFonts w:ascii="Courier New" w:hAnsi="Courier New" w:cs="Courier New"/>
                                <w:sz w:val="18"/>
                                <w:szCs w:val="18"/>
                              </w:rPr>
                              <w:tab/>
                              <w:t>A</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0.76</w:t>
                            </w:r>
                            <w:r w:rsidRPr="00826209">
                              <w:rPr>
                                <w:rFonts w:ascii="Courier New" w:hAnsi="Courier New" w:cs="Courier New"/>
                                <w:sz w:val="18"/>
                                <w:szCs w:val="18"/>
                              </w:rPr>
                              <w:tab/>
                              <w:t>0.8</w:t>
                            </w:r>
                            <w:r w:rsidRPr="00826209">
                              <w:rPr>
                                <w:rFonts w:ascii="Courier New" w:hAnsi="Courier New" w:cs="Courier New"/>
                                <w:sz w:val="18"/>
                                <w:szCs w:val="18"/>
                              </w:rPr>
                              <w:tab/>
                              <w:t>0.71</w:t>
                            </w:r>
                            <w:r w:rsidRPr="00826209">
                              <w:rPr>
                                <w:rFonts w:ascii="Courier New" w:hAnsi="Courier New" w:cs="Courier New"/>
                                <w:sz w:val="18"/>
                                <w:szCs w:val="18"/>
                              </w:rPr>
                              <w:tab/>
                              <w:t>0.72</w:t>
                            </w:r>
                            <w:r w:rsidRPr="00826209">
                              <w:rPr>
                                <w:rFonts w:ascii="Courier New" w:hAnsi="Courier New" w:cs="Courier New"/>
                                <w:sz w:val="18"/>
                                <w:szCs w:val="18"/>
                              </w:rPr>
                              <w:tab/>
                              <w:t>0.8</w:t>
                            </w:r>
                          </w:p>
                          <w:p w14:paraId="7A20CDA9"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26965172</w:t>
                            </w:r>
                            <w:r w:rsidRPr="00826209">
                              <w:rPr>
                                <w:rFonts w:ascii="Courier New" w:hAnsi="Courier New" w:cs="Courier New"/>
                                <w:sz w:val="18"/>
                                <w:szCs w:val="18"/>
                              </w:rPr>
                              <w:tab/>
                              <w:t>rs010576</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0.01</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0.04</w:t>
                            </w:r>
                            <w:r w:rsidRPr="00826209">
                              <w:rPr>
                                <w:rFonts w:ascii="Courier New" w:hAnsi="Courier New" w:cs="Courier New"/>
                                <w:sz w:val="18"/>
                                <w:szCs w:val="18"/>
                              </w:rPr>
                              <w:tab/>
                              <w:t>0.01</w:t>
                            </w:r>
                          </w:p>
                          <w:p w14:paraId="577EB42B"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26965205</w:t>
                            </w:r>
                            <w:r w:rsidRPr="00826209">
                              <w:rPr>
                                <w:rFonts w:ascii="Courier New" w:hAnsi="Courier New" w:cs="Courier New"/>
                                <w:sz w:val="18"/>
                                <w:szCs w:val="18"/>
                              </w:rPr>
                              <w:tab/>
                              <w:t>rs1057885</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0.76</w:t>
                            </w:r>
                            <w:r w:rsidRPr="00826209">
                              <w:rPr>
                                <w:rFonts w:ascii="Courier New" w:hAnsi="Courier New" w:cs="Courier New"/>
                                <w:sz w:val="18"/>
                                <w:szCs w:val="18"/>
                              </w:rPr>
                              <w:tab/>
                              <w:t>0.8</w:t>
                            </w:r>
                            <w:r w:rsidRPr="00826209">
                              <w:rPr>
                                <w:rFonts w:ascii="Courier New" w:hAnsi="Courier New" w:cs="Courier New"/>
                                <w:sz w:val="18"/>
                                <w:szCs w:val="18"/>
                              </w:rPr>
                              <w:tab/>
                              <w:t>0.71</w:t>
                            </w:r>
                            <w:r w:rsidRPr="00826209">
                              <w:rPr>
                                <w:rFonts w:ascii="Courier New" w:hAnsi="Courier New" w:cs="Courier New"/>
                                <w:sz w:val="18"/>
                                <w:szCs w:val="18"/>
                              </w:rPr>
                              <w:tab/>
                              <w:t>0.72</w:t>
                            </w:r>
                            <w:r w:rsidRPr="00826209">
                              <w:rPr>
                                <w:rFonts w:ascii="Courier New" w:hAnsi="Courier New" w:cs="Courier New"/>
                                <w:sz w:val="18"/>
                                <w:szCs w:val="18"/>
                              </w:rPr>
                              <w:tab/>
                              <w:t>0.8</w:t>
                            </w:r>
                          </w:p>
                          <w:p w14:paraId="32D2C57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26976144</w:t>
                            </w:r>
                            <w:r w:rsidRPr="00826209">
                              <w:rPr>
                                <w:rFonts w:ascii="Courier New" w:hAnsi="Courier New" w:cs="Courier New"/>
                                <w:sz w:val="18"/>
                                <w:szCs w:val="18"/>
                              </w:rPr>
                              <w:tab/>
                              <w:t>rs116331755</w:t>
                            </w:r>
                            <w:r w:rsidRPr="00826209">
                              <w:rPr>
                                <w:rFonts w:ascii="Courier New" w:hAnsi="Courier New" w:cs="Courier New"/>
                                <w:sz w:val="18"/>
                                <w:szCs w:val="18"/>
                              </w:rPr>
                              <w:tab/>
                              <w:t>A</w:t>
                            </w:r>
                            <w:r w:rsidRPr="00826209">
                              <w:rPr>
                                <w:rFonts w:ascii="Courier New" w:hAnsi="Courier New" w:cs="Courier New"/>
                                <w:sz w:val="18"/>
                                <w:szCs w:val="18"/>
                              </w:rPr>
                              <w:tab/>
                              <w:t>G</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9.0E-4</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0.0041</w:t>
                            </w:r>
                            <w:r w:rsidRPr="00826209">
                              <w:rPr>
                                <w:rFonts w:ascii="Courier New" w:hAnsi="Courier New" w:cs="Courier New"/>
                                <w:sz w:val="18"/>
                                <w:szCs w:val="18"/>
                              </w:rPr>
                              <w:tab/>
                              <w:t>.</w:t>
                            </w:r>
                          </w:p>
                          <w:p w14:paraId="5AEF2D8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26976222</w:t>
                            </w:r>
                            <w:r w:rsidRPr="00826209">
                              <w:rPr>
                                <w:rFonts w:ascii="Courier New" w:hAnsi="Courier New" w:cs="Courier New"/>
                                <w:sz w:val="18"/>
                                <w:szCs w:val="18"/>
                              </w:rPr>
                              <w:tab/>
                              <w:t>rs7278168</w:t>
                            </w:r>
                            <w:r w:rsidRPr="00826209">
                              <w:rPr>
                                <w:rFonts w:ascii="Courier New" w:hAnsi="Courier New" w:cs="Courier New"/>
                                <w:sz w:val="18"/>
                                <w:szCs w:val="18"/>
                              </w:rPr>
                              <w:tab/>
                              <w:t>C</w:t>
                            </w:r>
                            <w:r w:rsidRPr="00826209">
                              <w:rPr>
                                <w:rFonts w:ascii="Courier New" w:hAnsi="Courier New" w:cs="Courier New"/>
                                <w:sz w:val="18"/>
                                <w:szCs w:val="18"/>
                              </w:rPr>
                              <w:tab/>
                              <w:t>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0.11</w:t>
                            </w:r>
                            <w:r w:rsidRPr="00826209">
                              <w:rPr>
                                <w:rFonts w:ascii="Courier New" w:hAnsi="Courier New" w:cs="Courier New"/>
                                <w:sz w:val="18"/>
                                <w:szCs w:val="18"/>
                              </w:rPr>
                              <w:tab/>
                              <w:t>0.0026</w:t>
                            </w:r>
                            <w:r w:rsidRPr="00826209">
                              <w:rPr>
                                <w:rFonts w:ascii="Courier New" w:hAnsi="Courier New" w:cs="Courier New"/>
                                <w:sz w:val="18"/>
                                <w:szCs w:val="18"/>
                              </w:rPr>
                              <w:tab/>
                              <w:t>0.14</w:t>
                            </w:r>
                            <w:r w:rsidRPr="00826209">
                              <w:rPr>
                                <w:rFonts w:ascii="Courier New" w:hAnsi="Courier New" w:cs="Courier New"/>
                                <w:sz w:val="18"/>
                                <w:szCs w:val="18"/>
                              </w:rPr>
                              <w:tab/>
                              <w:t>0.24</w:t>
                            </w:r>
                            <w:r w:rsidRPr="00826209">
                              <w:rPr>
                                <w:rFonts w:ascii="Courier New" w:hAnsi="Courier New" w:cs="Courier New"/>
                                <w:sz w:val="18"/>
                                <w:szCs w:val="18"/>
                              </w:rPr>
                              <w:tab/>
                              <w:t>0.14</w:t>
                            </w:r>
                          </w:p>
                          <w:p w14:paraId="24B20A61"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26976237</w:t>
                            </w:r>
                            <w:r w:rsidRPr="00826209">
                              <w:rPr>
                                <w:rFonts w:ascii="Courier New" w:hAnsi="Courier New" w:cs="Courier New"/>
                                <w:sz w:val="18"/>
                                <w:szCs w:val="18"/>
                              </w:rPr>
                              <w:tab/>
                              <w:t>rs7278284</w:t>
                            </w:r>
                            <w:r w:rsidRPr="00826209">
                              <w:rPr>
                                <w:rFonts w:ascii="Courier New" w:hAnsi="Courier New" w:cs="Courier New"/>
                                <w:sz w:val="18"/>
                                <w:szCs w:val="18"/>
                              </w:rPr>
                              <w:tab/>
                              <w:t>C</w:t>
                            </w:r>
                            <w:r w:rsidRPr="00826209">
                              <w:rPr>
                                <w:rFonts w:ascii="Courier New" w:hAnsi="Courier New" w:cs="Courier New"/>
                                <w:sz w:val="18"/>
                                <w:szCs w:val="18"/>
                              </w:rPr>
                              <w:tab/>
                              <w:t>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0.12</w:t>
                            </w:r>
                            <w:r w:rsidRPr="00826209">
                              <w:rPr>
                                <w:rFonts w:ascii="Courier New" w:hAnsi="Courier New" w:cs="Courier New"/>
                                <w:sz w:val="18"/>
                                <w:szCs w:val="18"/>
                              </w:rPr>
                              <w:tab/>
                              <w:t>0.0026</w:t>
                            </w:r>
                            <w:r w:rsidRPr="00826209">
                              <w:rPr>
                                <w:rFonts w:ascii="Courier New" w:hAnsi="Courier New" w:cs="Courier New"/>
                                <w:sz w:val="18"/>
                                <w:szCs w:val="18"/>
                              </w:rPr>
                              <w:tab/>
                              <w:t>0.14</w:t>
                            </w:r>
                            <w:r w:rsidRPr="00826209">
                              <w:rPr>
                                <w:rFonts w:ascii="Courier New" w:hAnsi="Courier New" w:cs="Courier New"/>
                                <w:sz w:val="18"/>
                                <w:szCs w:val="18"/>
                              </w:rPr>
                              <w:tab/>
                              <w:t>0.27</w:t>
                            </w:r>
                            <w:r w:rsidRPr="00826209">
                              <w:rPr>
                                <w:rFonts w:ascii="Courier New" w:hAnsi="Courier New" w:cs="Courier New"/>
                                <w:sz w:val="18"/>
                                <w:szCs w:val="18"/>
                              </w:rPr>
                              <w:tab/>
                              <w:t>0.14</w:t>
                            </w:r>
                          </w:p>
                          <w:p w14:paraId="5D44F48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26978790</w:t>
                            </w:r>
                            <w:r w:rsidRPr="00826209">
                              <w:rPr>
                                <w:rFonts w:ascii="Courier New" w:hAnsi="Courier New" w:cs="Courier New"/>
                                <w:sz w:val="18"/>
                                <w:szCs w:val="18"/>
                              </w:rPr>
                              <w:tab/>
                              <w:t>rs75377686</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0.01</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0.04</w:t>
                            </w:r>
                            <w:r w:rsidRPr="00826209">
                              <w:rPr>
                                <w:rFonts w:ascii="Courier New" w:hAnsi="Courier New" w:cs="Courier New"/>
                                <w:sz w:val="18"/>
                                <w:szCs w:val="18"/>
                              </w:rPr>
                              <w:tab/>
                              <w:t>0.01</w:t>
                            </w:r>
                          </w:p>
                          <w:p w14:paraId="39655E85"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26978950</w:t>
                            </w:r>
                            <w:r w:rsidRPr="00826209">
                              <w:rPr>
                                <w:rFonts w:ascii="Courier New" w:hAnsi="Courier New" w:cs="Courier New"/>
                                <w:sz w:val="18"/>
                                <w:szCs w:val="18"/>
                              </w:rPr>
                              <w:tab/>
                              <w:t>rs3989369</w:t>
                            </w:r>
                            <w:r w:rsidRPr="00826209">
                              <w:rPr>
                                <w:rFonts w:ascii="Courier New" w:hAnsi="Courier New" w:cs="Courier New"/>
                                <w:sz w:val="18"/>
                                <w:szCs w:val="18"/>
                              </w:rPr>
                              <w:tab/>
                              <w:t>A</w:t>
                            </w:r>
                            <w:r w:rsidRPr="00826209">
                              <w:rPr>
                                <w:rFonts w:ascii="Courier New" w:hAnsi="Courier New" w:cs="Courier New"/>
                                <w:sz w:val="18"/>
                                <w:szCs w:val="18"/>
                              </w:rPr>
                              <w:tab/>
                              <w:t>G</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0.91</w:t>
                            </w:r>
                            <w:r w:rsidRPr="00826209">
                              <w:rPr>
                                <w:rFonts w:ascii="Courier New" w:hAnsi="Courier New" w:cs="Courier New"/>
                                <w:sz w:val="18"/>
                                <w:szCs w:val="18"/>
                              </w:rPr>
                              <w:tab/>
                              <w:t>0.96</w:t>
                            </w:r>
                            <w:r w:rsidRPr="00826209">
                              <w:rPr>
                                <w:rFonts w:ascii="Courier New" w:hAnsi="Courier New" w:cs="Courier New"/>
                                <w:sz w:val="18"/>
                                <w:szCs w:val="18"/>
                              </w:rPr>
                              <w:tab/>
                              <w:t>0.97</w:t>
                            </w:r>
                            <w:r w:rsidRPr="00826209">
                              <w:rPr>
                                <w:rFonts w:ascii="Courier New" w:hAnsi="Courier New" w:cs="Courier New"/>
                                <w:sz w:val="18"/>
                                <w:szCs w:val="18"/>
                              </w:rPr>
                              <w:tab/>
                              <w:t>0.75</w:t>
                            </w:r>
                            <w:r w:rsidRPr="00826209">
                              <w:rPr>
                                <w:rFonts w:ascii="Courier New" w:hAnsi="Courier New" w:cs="Courier New"/>
                                <w:sz w:val="18"/>
                                <w:szCs w:val="18"/>
                              </w:rPr>
                              <w:tab/>
                              <w:t>0.94</w:t>
                            </w:r>
                          </w:p>
                          <w:p w14:paraId="00E7E3BF"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5B18B82E"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5E5E937A" w14:textId="77777777" w:rsidR="00C74C65" w:rsidRPr="00B1507D" w:rsidRDefault="00C74C65" w:rsidP="00826209">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9" o:spid="_x0000_s1081" type="#_x0000_t202" style="width:6in;height:33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" fillcolor="#d8d8d8 [2732]" stroked="f">
                <v:path arrowok="t"/>
                <v:textbox>
                  <w:txbxContent>
                    <w:p w14:paraId="5142C4B3" w14:textId="7A287971"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 xml:space="preserve">$ cat example.vcf | </w:t>
                      </w:r>
                      <w:r>
                        <w:rPr>
                          <w:rFonts w:ascii="Courier New" w:hAnsi="Courier New" w:cs="Courier New"/>
                          <w:sz w:val="18"/>
                          <w:szCs w:val="18"/>
                        </w:rPr>
                        <w:t>bior_vcf_to_tjson</w:t>
                      </w:r>
                      <w:r w:rsidRPr="00826209">
                        <w:rPr>
                          <w:rFonts w:ascii="Courier New" w:hAnsi="Courier New" w:cs="Courier New"/>
                          <w:sz w:val="18"/>
                          <w:szCs w:val="18"/>
                        </w:rPr>
                        <w:t xml:space="preserve"> | bior_same_variant -d $bior/1000_genomes/20110521/ALL.wgs.phase1_release_v3.20101123.snps_indels_sv.sites_GRCh37.tsv.gz | bior_drill -p INFO.AF -p INFO.EUR_AF -p INFO.ASN_AF -p INFO.AFR_AF -p INFO.AMR_AF | cut -f 9 --complement</w:t>
                      </w:r>
                    </w:p>
                    <w:p w14:paraId="0980D4E2"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##fileformat=VCFv4.0</w:t>
                      </w:r>
                    </w:p>
                    <w:p w14:paraId="2E738B0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#CHROM</w:t>
                      </w:r>
                      <w:r w:rsidRPr="00826209">
                        <w:rPr>
                          <w:rFonts w:ascii="Courier New" w:hAnsi="Courier New" w:cs="Courier New"/>
                          <w:sz w:val="18"/>
                          <w:szCs w:val="18"/>
                        </w:rPr>
                        <w:tab/>
                        <w:t>POS</w:t>
                      </w:r>
                      <w:r w:rsidRPr="00826209">
                        <w:rPr>
                          <w:rFonts w:ascii="Courier New" w:hAnsi="Courier New" w:cs="Courier New"/>
                          <w:sz w:val="18"/>
                          <w:szCs w:val="18"/>
                        </w:rPr>
                        <w:tab/>
                        <w:t>ID</w:t>
                      </w:r>
                      <w:r w:rsidRPr="00826209">
                        <w:rPr>
                          <w:rFonts w:ascii="Courier New" w:hAnsi="Courier New" w:cs="Courier New"/>
                          <w:sz w:val="18"/>
                          <w:szCs w:val="18"/>
                        </w:rPr>
                        <w:tab/>
                        <w:t>REF</w:t>
                      </w:r>
                      <w:r w:rsidRPr="00826209">
                        <w:rPr>
                          <w:rFonts w:ascii="Courier New" w:hAnsi="Courier New" w:cs="Courier New"/>
                          <w:sz w:val="18"/>
                          <w:szCs w:val="18"/>
                        </w:rPr>
                        <w:tab/>
                        <w:t>ALT</w:t>
                      </w:r>
                      <w:r w:rsidRPr="00826209">
                        <w:rPr>
                          <w:rFonts w:ascii="Courier New" w:hAnsi="Courier New" w:cs="Courier New"/>
                          <w:sz w:val="18"/>
                          <w:szCs w:val="18"/>
                        </w:rPr>
                        <w:tab/>
                        <w:t>QUAL</w:t>
                      </w:r>
                      <w:r w:rsidRPr="00826209">
                        <w:rPr>
                          <w:rFonts w:ascii="Courier New" w:hAnsi="Courier New" w:cs="Courier New"/>
                          <w:sz w:val="18"/>
                          <w:szCs w:val="18"/>
                        </w:rPr>
                        <w:tab/>
                        <w:t>FILTER</w:t>
                      </w:r>
                      <w:r w:rsidRPr="00826209">
                        <w:rPr>
                          <w:rFonts w:ascii="Courier New" w:hAnsi="Courier New" w:cs="Courier New"/>
                          <w:sz w:val="18"/>
                          <w:szCs w:val="18"/>
                        </w:rPr>
                        <w:tab/>
                        <w:t>INFO</w:t>
                      </w:r>
                      <w:r w:rsidRPr="00826209">
                        <w:rPr>
                          <w:rFonts w:ascii="Courier New" w:hAnsi="Courier New" w:cs="Courier New"/>
                          <w:sz w:val="18"/>
                          <w:szCs w:val="18"/>
                        </w:rPr>
                        <w:tab/>
                        <w:t>INFO.AF</w:t>
                      </w:r>
                      <w:r w:rsidRPr="00826209">
                        <w:rPr>
                          <w:rFonts w:ascii="Courier New" w:hAnsi="Courier New" w:cs="Courier New"/>
                          <w:sz w:val="18"/>
                          <w:szCs w:val="18"/>
                        </w:rPr>
                        <w:tab/>
                        <w:t>INFO.EUR_AF</w:t>
                      </w:r>
                      <w:r w:rsidRPr="00826209">
                        <w:rPr>
                          <w:rFonts w:ascii="Courier New" w:hAnsi="Courier New" w:cs="Courier New"/>
                          <w:sz w:val="18"/>
                          <w:szCs w:val="18"/>
                        </w:rPr>
                        <w:tab/>
                        <w:t>INFO.ASN_AF</w:t>
                      </w:r>
                      <w:r w:rsidRPr="00826209">
                        <w:rPr>
                          <w:rFonts w:ascii="Courier New" w:hAnsi="Courier New" w:cs="Courier New"/>
                          <w:sz w:val="18"/>
                          <w:szCs w:val="18"/>
                        </w:rPr>
                        <w:tab/>
                        <w:t>INFO.AFR_AF</w:t>
                      </w:r>
                      <w:r w:rsidRPr="00826209">
                        <w:rPr>
                          <w:rFonts w:ascii="Courier New" w:hAnsi="Courier New" w:cs="Courier New"/>
                          <w:sz w:val="18"/>
                          <w:szCs w:val="18"/>
                        </w:rPr>
                        <w:tab/>
                        <w:t>INFO.AMR_AF</w:t>
                      </w:r>
                    </w:p>
                    <w:p w14:paraId="21A8D2A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1</w:t>
                      </w:r>
                      <w:r w:rsidRPr="00826209">
                        <w:rPr>
                          <w:rFonts w:ascii="Courier New" w:hAnsi="Courier New" w:cs="Courier New"/>
                          <w:sz w:val="18"/>
                          <w:szCs w:val="18"/>
                        </w:rPr>
                        <w:tab/>
                        <w:t>215848808</w:t>
                      </w:r>
                      <w:r w:rsidRPr="00826209">
                        <w:rPr>
                          <w:rFonts w:ascii="Courier New" w:hAnsi="Courier New" w:cs="Courier New"/>
                          <w:sz w:val="18"/>
                          <w:szCs w:val="18"/>
                        </w:rPr>
                        <w:tab/>
                        <w:t>rs116645811</w:t>
                      </w:r>
                      <w:r w:rsidRPr="00826209">
                        <w:rPr>
                          <w:rFonts w:ascii="Courier New" w:hAnsi="Courier New" w:cs="Courier New"/>
                          <w:sz w:val="18"/>
                          <w:szCs w:val="18"/>
                        </w:rPr>
                        <w:tab/>
                        <w:t>G</w:t>
                      </w:r>
                      <w:r w:rsidRPr="00826209">
                        <w:rPr>
                          <w:rFonts w:ascii="Courier New" w:hAnsi="Courier New" w:cs="Courier New"/>
                          <w:sz w:val="18"/>
                          <w:szCs w:val="18"/>
                        </w:rPr>
                        <w:tab/>
                        <w:t>A</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p>
                    <w:p w14:paraId="64A6EF7E" w14:textId="77777777" w:rsidR="00C74C65" w:rsidRPr="00826209" w:rsidRDefault="00C74C65" w:rsidP="00826209">
                      <w:pPr>
                        <w:rPr>
                          <w:rFonts w:ascii="Courier New" w:hAnsi="Courier New" w:cs="Courier New"/>
                          <w:sz w:val="18"/>
                          <w:szCs w:val="18"/>
                        </w:rPr>
                      </w:pPr>
                    </w:p>
                    <w:p w14:paraId="733E9AE6"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43C9597F"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1</w:t>
                      </w:r>
                      <w:r w:rsidRPr="00826209">
                        <w:rPr>
                          <w:rFonts w:ascii="Courier New" w:hAnsi="Courier New" w:cs="Courier New"/>
                          <w:sz w:val="18"/>
                          <w:szCs w:val="18"/>
                        </w:rPr>
                        <w:tab/>
                        <w:t>215848808</w:t>
                      </w:r>
                      <w:r w:rsidRPr="00826209">
                        <w:rPr>
                          <w:rFonts w:ascii="Courier New" w:hAnsi="Courier New" w:cs="Courier New"/>
                          <w:sz w:val="18"/>
                          <w:szCs w:val="18"/>
                        </w:rPr>
                        <w:tab/>
                        <w:t>rs116645811</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p>
                    <w:p w14:paraId="1E7B455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26965148</w:t>
                      </w:r>
                      <w:r w:rsidRPr="00826209">
                        <w:rPr>
                          <w:rFonts w:ascii="Courier New" w:hAnsi="Courier New" w:cs="Courier New"/>
                          <w:sz w:val="18"/>
                          <w:szCs w:val="18"/>
                        </w:rPr>
                        <w:tab/>
                        <w:t>rs1135638</w:t>
                      </w:r>
                      <w:r w:rsidRPr="00826209">
                        <w:rPr>
                          <w:rFonts w:ascii="Courier New" w:hAnsi="Courier New" w:cs="Courier New"/>
                          <w:sz w:val="18"/>
                          <w:szCs w:val="18"/>
                        </w:rPr>
                        <w:tab/>
                        <w:t>G</w:t>
                      </w:r>
                      <w:r w:rsidRPr="00826209">
                        <w:rPr>
                          <w:rFonts w:ascii="Courier New" w:hAnsi="Courier New" w:cs="Courier New"/>
                          <w:sz w:val="18"/>
                          <w:szCs w:val="18"/>
                        </w:rPr>
                        <w:tab/>
                        <w:t>A</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0.76</w:t>
                      </w:r>
                      <w:r w:rsidRPr="00826209">
                        <w:rPr>
                          <w:rFonts w:ascii="Courier New" w:hAnsi="Courier New" w:cs="Courier New"/>
                          <w:sz w:val="18"/>
                          <w:szCs w:val="18"/>
                        </w:rPr>
                        <w:tab/>
                        <w:t>0.8</w:t>
                      </w:r>
                      <w:r w:rsidRPr="00826209">
                        <w:rPr>
                          <w:rFonts w:ascii="Courier New" w:hAnsi="Courier New" w:cs="Courier New"/>
                          <w:sz w:val="18"/>
                          <w:szCs w:val="18"/>
                        </w:rPr>
                        <w:tab/>
                        <w:t>0.71</w:t>
                      </w:r>
                      <w:r w:rsidRPr="00826209">
                        <w:rPr>
                          <w:rFonts w:ascii="Courier New" w:hAnsi="Courier New" w:cs="Courier New"/>
                          <w:sz w:val="18"/>
                          <w:szCs w:val="18"/>
                        </w:rPr>
                        <w:tab/>
                        <w:t>0.72</w:t>
                      </w:r>
                      <w:r w:rsidRPr="00826209">
                        <w:rPr>
                          <w:rFonts w:ascii="Courier New" w:hAnsi="Courier New" w:cs="Courier New"/>
                          <w:sz w:val="18"/>
                          <w:szCs w:val="18"/>
                        </w:rPr>
                        <w:tab/>
                        <w:t>0.8</w:t>
                      </w:r>
                    </w:p>
                    <w:p w14:paraId="7A20CDA9"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26965172</w:t>
                      </w:r>
                      <w:r w:rsidRPr="00826209">
                        <w:rPr>
                          <w:rFonts w:ascii="Courier New" w:hAnsi="Courier New" w:cs="Courier New"/>
                          <w:sz w:val="18"/>
                          <w:szCs w:val="18"/>
                        </w:rPr>
                        <w:tab/>
                        <w:t>rs010576</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0.01</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0.04</w:t>
                      </w:r>
                      <w:r w:rsidRPr="00826209">
                        <w:rPr>
                          <w:rFonts w:ascii="Courier New" w:hAnsi="Courier New" w:cs="Courier New"/>
                          <w:sz w:val="18"/>
                          <w:szCs w:val="18"/>
                        </w:rPr>
                        <w:tab/>
                        <w:t>0.01</w:t>
                      </w:r>
                    </w:p>
                    <w:p w14:paraId="577EB42B"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26965205</w:t>
                      </w:r>
                      <w:r w:rsidRPr="00826209">
                        <w:rPr>
                          <w:rFonts w:ascii="Courier New" w:hAnsi="Courier New" w:cs="Courier New"/>
                          <w:sz w:val="18"/>
                          <w:szCs w:val="18"/>
                        </w:rPr>
                        <w:tab/>
                        <w:t>rs1057885</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0.76</w:t>
                      </w:r>
                      <w:r w:rsidRPr="00826209">
                        <w:rPr>
                          <w:rFonts w:ascii="Courier New" w:hAnsi="Courier New" w:cs="Courier New"/>
                          <w:sz w:val="18"/>
                          <w:szCs w:val="18"/>
                        </w:rPr>
                        <w:tab/>
                        <w:t>0.8</w:t>
                      </w:r>
                      <w:r w:rsidRPr="00826209">
                        <w:rPr>
                          <w:rFonts w:ascii="Courier New" w:hAnsi="Courier New" w:cs="Courier New"/>
                          <w:sz w:val="18"/>
                          <w:szCs w:val="18"/>
                        </w:rPr>
                        <w:tab/>
                        <w:t>0.71</w:t>
                      </w:r>
                      <w:r w:rsidRPr="00826209">
                        <w:rPr>
                          <w:rFonts w:ascii="Courier New" w:hAnsi="Courier New" w:cs="Courier New"/>
                          <w:sz w:val="18"/>
                          <w:szCs w:val="18"/>
                        </w:rPr>
                        <w:tab/>
                        <w:t>0.72</w:t>
                      </w:r>
                      <w:r w:rsidRPr="00826209">
                        <w:rPr>
                          <w:rFonts w:ascii="Courier New" w:hAnsi="Courier New" w:cs="Courier New"/>
                          <w:sz w:val="18"/>
                          <w:szCs w:val="18"/>
                        </w:rPr>
                        <w:tab/>
                        <w:t>0.8</w:t>
                      </w:r>
                    </w:p>
                    <w:p w14:paraId="32D2C57D"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26976144</w:t>
                      </w:r>
                      <w:r w:rsidRPr="00826209">
                        <w:rPr>
                          <w:rFonts w:ascii="Courier New" w:hAnsi="Courier New" w:cs="Courier New"/>
                          <w:sz w:val="18"/>
                          <w:szCs w:val="18"/>
                        </w:rPr>
                        <w:tab/>
                        <w:t>rs116331755</w:t>
                      </w:r>
                      <w:r w:rsidRPr="00826209">
                        <w:rPr>
                          <w:rFonts w:ascii="Courier New" w:hAnsi="Courier New" w:cs="Courier New"/>
                          <w:sz w:val="18"/>
                          <w:szCs w:val="18"/>
                        </w:rPr>
                        <w:tab/>
                        <w:t>A</w:t>
                      </w:r>
                      <w:r w:rsidRPr="00826209">
                        <w:rPr>
                          <w:rFonts w:ascii="Courier New" w:hAnsi="Courier New" w:cs="Courier New"/>
                          <w:sz w:val="18"/>
                          <w:szCs w:val="18"/>
                        </w:rPr>
                        <w:tab/>
                        <w:t>G</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9.0E-4</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0.0041</w:t>
                      </w:r>
                      <w:r w:rsidRPr="00826209">
                        <w:rPr>
                          <w:rFonts w:ascii="Courier New" w:hAnsi="Courier New" w:cs="Courier New"/>
                          <w:sz w:val="18"/>
                          <w:szCs w:val="18"/>
                        </w:rPr>
                        <w:tab/>
                        <w:t>.</w:t>
                      </w:r>
                    </w:p>
                    <w:p w14:paraId="5AEF2D8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26976222</w:t>
                      </w:r>
                      <w:r w:rsidRPr="00826209">
                        <w:rPr>
                          <w:rFonts w:ascii="Courier New" w:hAnsi="Courier New" w:cs="Courier New"/>
                          <w:sz w:val="18"/>
                          <w:szCs w:val="18"/>
                        </w:rPr>
                        <w:tab/>
                        <w:t>rs7278168</w:t>
                      </w:r>
                      <w:r w:rsidRPr="00826209">
                        <w:rPr>
                          <w:rFonts w:ascii="Courier New" w:hAnsi="Courier New" w:cs="Courier New"/>
                          <w:sz w:val="18"/>
                          <w:szCs w:val="18"/>
                        </w:rPr>
                        <w:tab/>
                        <w:t>C</w:t>
                      </w:r>
                      <w:r w:rsidRPr="00826209">
                        <w:rPr>
                          <w:rFonts w:ascii="Courier New" w:hAnsi="Courier New" w:cs="Courier New"/>
                          <w:sz w:val="18"/>
                          <w:szCs w:val="18"/>
                        </w:rPr>
                        <w:tab/>
                        <w:t>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0.11</w:t>
                      </w:r>
                      <w:r w:rsidRPr="00826209">
                        <w:rPr>
                          <w:rFonts w:ascii="Courier New" w:hAnsi="Courier New" w:cs="Courier New"/>
                          <w:sz w:val="18"/>
                          <w:szCs w:val="18"/>
                        </w:rPr>
                        <w:tab/>
                        <w:t>0.0026</w:t>
                      </w:r>
                      <w:r w:rsidRPr="00826209">
                        <w:rPr>
                          <w:rFonts w:ascii="Courier New" w:hAnsi="Courier New" w:cs="Courier New"/>
                          <w:sz w:val="18"/>
                          <w:szCs w:val="18"/>
                        </w:rPr>
                        <w:tab/>
                        <w:t>0.14</w:t>
                      </w:r>
                      <w:r w:rsidRPr="00826209">
                        <w:rPr>
                          <w:rFonts w:ascii="Courier New" w:hAnsi="Courier New" w:cs="Courier New"/>
                          <w:sz w:val="18"/>
                          <w:szCs w:val="18"/>
                        </w:rPr>
                        <w:tab/>
                        <w:t>0.24</w:t>
                      </w:r>
                      <w:r w:rsidRPr="00826209">
                        <w:rPr>
                          <w:rFonts w:ascii="Courier New" w:hAnsi="Courier New" w:cs="Courier New"/>
                          <w:sz w:val="18"/>
                          <w:szCs w:val="18"/>
                        </w:rPr>
                        <w:tab/>
                        <w:t>0.14</w:t>
                      </w:r>
                    </w:p>
                    <w:p w14:paraId="24B20A61"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26976237</w:t>
                      </w:r>
                      <w:r w:rsidRPr="00826209">
                        <w:rPr>
                          <w:rFonts w:ascii="Courier New" w:hAnsi="Courier New" w:cs="Courier New"/>
                          <w:sz w:val="18"/>
                          <w:szCs w:val="18"/>
                        </w:rPr>
                        <w:tab/>
                        <w:t>rs7278284</w:t>
                      </w:r>
                      <w:r w:rsidRPr="00826209">
                        <w:rPr>
                          <w:rFonts w:ascii="Courier New" w:hAnsi="Courier New" w:cs="Courier New"/>
                          <w:sz w:val="18"/>
                          <w:szCs w:val="18"/>
                        </w:rPr>
                        <w:tab/>
                        <w:t>C</w:t>
                      </w:r>
                      <w:r w:rsidRPr="00826209">
                        <w:rPr>
                          <w:rFonts w:ascii="Courier New" w:hAnsi="Courier New" w:cs="Courier New"/>
                          <w:sz w:val="18"/>
                          <w:szCs w:val="18"/>
                        </w:rPr>
                        <w:tab/>
                        <w:t>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0.12</w:t>
                      </w:r>
                      <w:r w:rsidRPr="00826209">
                        <w:rPr>
                          <w:rFonts w:ascii="Courier New" w:hAnsi="Courier New" w:cs="Courier New"/>
                          <w:sz w:val="18"/>
                          <w:szCs w:val="18"/>
                        </w:rPr>
                        <w:tab/>
                        <w:t>0.0026</w:t>
                      </w:r>
                      <w:r w:rsidRPr="00826209">
                        <w:rPr>
                          <w:rFonts w:ascii="Courier New" w:hAnsi="Courier New" w:cs="Courier New"/>
                          <w:sz w:val="18"/>
                          <w:szCs w:val="18"/>
                        </w:rPr>
                        <w:tab/>
                        <w:t>0.14</w:t>
                      </w:r>
                      <w:r w:rsidRPr="00826209">
                        <w:rPr>
                          <w:rFonts w:ascii="Courier New" w:hAnsi="Courier New" w:cs="Courier New"/>
                          <w:sz w:val="18"/>
                          <w:szCs w:val="18"/>
                        </w:rPr>
                        <w:tab/>
                        <w:t>0.27</w:t>
                      </w:r>
                      <w:r w:rsidRPr="00826209">
                        <w:rPr>
                          <w:rFonts w:ascii="Courier New" w:hAnsi="Courier New" w:cs="Courier New"/>
                          <w:sz w:val="18"/>
                          <w:szCs w:val="18"/>
                        </w:rPr>
                        <w:tab/>
                        <w:t>0.14</w:t>
                      </w:r>
                    </w:p>
                    <w:p w14:paraId="5D44F484"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26978790</w:t>
                      </w:r>
                      <w:r w:rsidRPr="00826209">
                        <w:rPr>
                          <w:rFonts w:ascii="Courier New" w:hAnsi="Courier New" w:cs="Courier New"/>
                          <w:sz w:val="18"/>
                          <w:szCs w:val="18"/>
                        </w:rPr>
                        <w:tab/>
                        <w:t>rs75377686</w:t>
                      </w:r>
                      <w:r w:rsidRPr="00826209">
                        <w:rPr>
                          <w:rFonts w:ascii="Courier New" w:hAnsi="Courier New" w:cs="Courier New"/>
                          <w:sz w:val="18"/>
                          <w:szCs w:val="18"/>
                        </w:rPr>
                        <w:tab/>
                        <w:t>T</w:t>
                      </w:r>
                      <w:r w:rsidRPr="00826209">
                        <w:rPr>
                          <w:rFonts w:ascii="Courier New" w:hAnsi="Courier New" w:cs="Courier New"/>
                          <w:sz w:val="18"/>
                          <w:szCs w:val="18"/>
                        </w:rPr>
                        <w:tab/>
                        <w:t>C</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0.01</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0.04</w:t>
                      </w:r>
                      <w:r w:rsidRPr="00826209">
                        <w:rPr>
                          <w:rFonts w:ascii="Courier New" w:hAnsi="Courier New" w:cs="Courier New"/>
                          <w:sz w:val="18"/>
                          <w:szCs w:val="18"/>
                        </w:rPr>
                        <w:tab/>
                        <w:t>0.01</w:t>
                      </w:r>
                    </w:p>
                    <w:p w14:paraId="39655E85"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21</w:t>
                      </w:r>
                      <w:r w:rsidRPr="00826209">
                        <w:rPr>
                          <w:rFonts w:ascii="Courier New" w:hAnsi="Courier New" w:cs="Courier New"/>
                          <w:sz w:val="18"/>
                          <w:szCs w:val="18"/>
                        </w:rPr>
                        <w:tab/>
                        <w:t>26978950</w:t>
                      </w:r>
                      <w:r w:rsidRPr="00826209">
                        <w:rPr>
                          <w:rFonts w:ascii="Courier New" w:hAnsi="Courier New" w:cs="Courier New"/>
                          <w:sz w:val="18"/>
                          <w:szCs w:val="18"/>
                        </w:rPr>
                        <w:tab/>
                        <w:t>rs3989369</w:t>
                      </w:r>
                      <w:r w:rsidRPr="00826209">
                        <w:rPr>
                          <w:rFonts w:ascii="Courier New" w:hAnsi="Courier New" w:cs="Courier New"/>
                          <w:sz w:val="18"/>
                          <w:szCs w:val="18"/>
                        </w:rPr>
                        <w:tab/>
                        <w:t>A</w:t>
                      </w:r>
                      <w:r w:rsidRPr="00826209">
                        <w:rPr>
                          <w:rFonts w:ascii="Courier New" w:hAnsi="Courier New" w:cs="Courier New"/>
                          <w:sz w:val="18"/>
                          <w:szCs w:val="18"/>
                        </w:rPr>
                        <w:tab/>
                        <w:t>G</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w:t>
                      </w:r>
                      <w:r w:rsidRPr="00826209">
                        <w:rPr>
                          <w:rFonts w:ascii="Courier New" w:hAnsi="Courier New" w:cs="Courier New"/>
                          <w:sz w:val="18"/>
                          <w:szCs w:val="18"/>
                        </w:rPr>
                        <w:tab/>
                        <w:t>0.91</w:t>
                      </w:r>
                      <w:r w:rsidRPr="00826209">
                        <w:rPr>
                          <w:rFonts w:ascii="Courier New" w:hAnsi="Courier New" w:cs="Courier New"/>
                          <w:sz w:val="18"/>
                          <w:szCs w:val="18"/>
                        </w:rPr>
                        <w:tab/>
                        <w:t>0.96</w:t>
                      </w:r>
                      <w:r w:rsidRPr="00826209">
                        <w:rPr>
                          <w:rFonts w:ascii="Courier New" w:hAnsi="Courier New" w:cs="Courier New"/>
                          <w:sz w:val="18"/>
                          <w:szCs w:val="18"/>
                        </w:rPr>
                        <w:tab/>
                        <w:t>0.97</w:t>
                      </w:r>
                      <w:r w:rsidRPr="00826209">
                        <w:rPr>
                          <w:rFonts w:ascii="Courier New" w:hAnsi="Courier New" w:cs="Courier New"/>
                          <w:sz w:val="18"/>
                          <w:szCs w:val="18"/>
                        </w:rPr>
                        <w:tab/>
                        <w:t>0.75</w:t>
                      </w:r>
                      <w:r w:rsidRPr="00826209">
                        <w:rPr>
                          <w:rFonts w:ascii="Courier New" w:hAnsi="Courier New" w:cs="Courier New"/>
                          <w:sz w:val="18"/>
                          <w:szCs w:val="18"/>
                        </w:rPr>
                        <w:tab/>
                        <w:t>0.94</w:t>
                      </w:r>
                    </w:p>
                    <w:p w14:paraId="00E7E3BF"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5B18B82E" w14:textId="77777777" w:rsidR="00C74C65" w:rsidRPr="00826209" w:rsidRDefault="00C74C65" w:rsidP="00826209">
                      <w:pPr>
                        <w:rPr>
                          <w:rFonts w:ascii="Courier New" w:hAnsi="Courier New" w:cs="Courier New"/>
                          <w:sz w:val="18"/>
                          <w:szCs w:val="18"/>
                        </w:rPr>
                      </w:pPr>
                      <w:r w:rsidRPr="00826209">
                        <w:rPr>
                          <w:rFonts w:ascii="Courier New" w:hAnsi="Courier New" w:cs="Courier New"/>
                          <w:sz w:val="18"/>
                          <w:szCs w:val="18"/>
                        </w:rPr>
                        <w:t>$</w:t>
                      </w:r>
                    </w:p>
                    <w:p w14:paraId="5E5E937A" w14:textId="77777777" w:rsidR="00C74C65" w:rsidRPr="00B1507D" w:rsidRDefault="00C74C65" w:rsidP="00826209">
                      <w:pPr>
                        <w:rPr>
                          <w:rFonts w:ascii="Courier New" w:hAnsi="Courier New" w:cs="Courier New"/>
                          <w:color w:val="000000" w:themeColor="text1"/>
                          <w:sz w:val="18"/>
                          <w:szCs w:val="18"/>
                        </w:rPr>
                      </w:pPr>
                    </w:p>
                  </w:txbxContent>
                </v:textbox>
                <w10:anchorlock/>
              </v:shape>
            </w:pict>
          </mc:Fallback>
        </mc:AlternateContent>
      </w:r>
    </w:p>
    <w:p w14:paraId="4DD61933" w14:textId="77777777" w:rsidR="00281D47" w:rsidRPr="00E81C17" w:rsidRDefault="00215917" w:rsidP="00E81C17">
      <w:pPr>
        <w:pStyle w:val="Heading2"/>
        <w:rPr>
          <w:rFonts w:asciiTheme="minorHAnsi" w:hAnsiTheme="minorHAnsi"/>
        </w:rPr>
      </w:pPr>
      <w:bookmarkStart w:id="179" w:name="_Toc239405572"/>
      <w:r w:rsidRPr="000A17BA">
        <w:rPr>
          <w:rFonts w:asciiTheme="minorHAnsi" w:hAnsiTheme="minorHAnsi"/>
        </w:rPr>
        <w:t>Putting it All Together Building an AF Pipeline</w:t>
      </w:r>
      <w:bookmarkEnd w:id="179"/>
    </w:p>
    <w:p w14:paraId="299195C4" w14:textId="690CACE8" w:rsidR="00281D47" w:rsidRPr="000A17BA" w:rsidRDefault="00DB5783" w:rsidP="00215917">
      <w:r>
        <w:rPr>
          <w:noProof/>
          <w:lang w:eastAsia="en-US"/>
        </w:rPr>
        <mc:AlternateContent>
          <mc:Choice Requires="wps">
            <w:drawing>
              <wp:inline distT="0" distB="0" distL="0" distR="0" wp14:anchorId="40B6F430" wp14:editId="71446CBE">
                <wp:extent cx="5486400" cy="3200400"/>
                <wp:effectExtent l="0" t="0" r="0" b="0"/>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2004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E2B147" w14:textId="77777777" w:rsidR="00C74C65" w:rsidRPr="007E3980" w:rsidRDefault="00C74C65" w:rsidP="007E3980">
                            <w:pPr>
                              <w:rPr>
                                <w:rFonts w:ascii="Courier New" w:hAnsi="Courier New"/>
                                <w:sz w:val="18"/>
                              </w:rPr>
                            </w:pPr>
                            <w:r w:rsidRPr="007E3980">
                              <w:rPr>
                                <w:rFonts w:ascii="Courier New" w:hAnsi="Courier New"/>
                                <w:sz w:val="18"/>
                              </w:rPr>
                              <w:t xml:space="preserve">TREAT]$ cat treatAF.bior </w:t>
                            </w:r>
                          </w:p>
                          <w:p w14:paraId="26B7C564" w14:textId="77777777" w:rsidR="00C74C65" w:rsidRPr="007E3980" w:rsidRDefault="00C74C65" w:rsidP="007E3980">
                            <w:pPr>
                              <w:rPr>
                                <w:rFonts w:ascii="Courier New" w:hAnsi="Courier New"/>
                                <w:sz w:val="18"/>
                              </w:rPr>
                            </w:pPr>
                            <w:r w:rsidRPr="007E3980">
                              <w:rPr>
                                <w:rFonts w:ascii="Courier New" w:hAnsi="Courier New"/>
                                <w:sz w:val="18"/>
                              </w:rPr>
                              <w:t>export bior=$bior/</w:t>
                            </w:r>
                          </w:p>
                          <w:p w14:paraId="731C4393" w14:textId="776CF04A" w:rsidR="00C74C65" w:rsidRPr="007E3980" w:rsidRDefault="00C74C65" w:rsidP="007E3980">
                            <w:pPr>
                              <w:rPr>
                                <w:rFonts w:ascii="Courier New" w:hAnsi="Courier New"/>
                                <w:sz w:val="18"/>
                              </w:rPr>
                            </w:pPr>
                            <w:r w:rsidRPr="007E3980">
                              <w:rPr>
                                <w:rFonts w:ascii="Courier New" w:hAnsi="Courier New"/>
                                <w:sz w:val="18"/>
                              </w:rPr>
                              <w:t xml:space="preserve">cat /dev/stdin | </w:t>
                            </w:r>
                            <w:r>
                              <w:rPr>
                                <w:rFonts w:ascii="Courier New" w:hAnsi="Courier New"/>
                                <w:sz w:val="18"/>
                              </w:rPr>
                              <w:t>bior_vcf_to_tjson</w:t>
                            </w:r>
                            <w:r w:rsidRPr="007E3980">
                              <w:rPr>
                                <w:rFonts w:ascii="Courier New" w:hAnsi="Courier New"/>
                                <w:sz w:val="18"/>
                              </w:rPr>
                              <w:t xml:space="preserve"> \</w:t>
                            </w:r>
                          </w:p>
                          <w:p w14:paraId="1E594BBA" w14:textId="77777777" w:rsidR="00C74C65" w:rsidRPr="007E3980" w:rsidRDefault="00C74C65" w:rsidP="007E3980">
                            <w:pPr>
                              <w:rPr>
                                <w:rFonts w:ascii="Courier New" w:hAnsi="Courier New"/>
                                <w:sz w:val="18"/>
                              </w:rPr>
                            </w:pPr>
                            <w:r w:rsidRPr="007E3980">
                              <w:rPr>
                                <w:rFonts w:ascii="Courier New" w:hAnsi="Courier New"/>
                                <w:sz w:val="18"/>
                              </w:rPr>
                              <w:t>| bior_same_variant -d $bior/dbSNP/137/00-All_GRCh37.tsv.bgz \</w:t>
                            </w:r>
                          </w:p>
                          <w:p w14:paraId="62BAD2A5" w14:textId="77777777" w:rsidR="00C74C65" w:rsidRPr="007E3980" w:rsidRDefault="00C74C65" w:rsidP="007E3980">
                            <w:pPr>
                              <w:rPr>
                                <w:rFonts w:ascii="Courier New" w:hAnsi="Courier New"/>
                                <w:sz w:val="18"/>
                              </w:rPr>
                            </w:pPr>
                            <w:r w:rsidRPr="007E3980">
                              <w:rPr>
                                <w:rFonts w:ascii="Courier New" w:hAnsi="Courier New"/>
                                <w:sz w:val="18"/>
                              </w:rPr>
                              <w:t>| bior_drill -p _id -p INFO.dbSNPBuildID -p INFO.SSR -p INFO.SCS -p INFO.CLN -p INFO.SAO  \</w:t>
                            </w:r>
                          </w:p>
                          <w:p w14:paraId="342FE6FF" w14:textId="77777777" w:rsidR="00C74C65" w:rsidRPr="007E3980" w:rsidRDefault="00C74C65" w:rsidP="007E3980">
                            <w:pPr>
                              <w:rPr>
                                <w:rFonts w:ascii="Courier New" w:hAnsi="Courier New"/>
                                <w:sz w:val="18"/>
                              </w:rPr>
                            </w:pPr>
                            <w:r w:rsidRPr="007E3980">
                              <w:rPr>
                                <w:rFonts w:ascii="Courier New" w:hAnsi="Courier New"/>
                                <w:sz w:val="18"/>
                              </w:rPr>
                              <w:t>| bior_same_variant -c -7  -d $bior/cosmic/v63/CosmicCompleteExport_GRCh37.tsv.bgz  \</w:t>
                            </w:r>
                          </w:p>
                          <w:p w14:paraId="2CBDA36C" w14:textId="77777777" w:rsidR="00C74C65" w:rsidRPr="007E3980" w:rsidRDefault="00C74C65" w:rsidP="007E3980">
                            <w:pPr>
                              <w:rPr>
                                <w:rFonts w:ascii="Courier New" w:hAnsi="Courier New"/>
                                <w:sz w:val="18"/>
                              </w:rPr>
                            </w:pPr>
                            <w:r w:rsidRPr="007E3980">
                              <w:rPr>
                                <w:rFonts w:ascii="Courier New" w:hAnsi="Courier New"/>
                                <w:sz w:val="18"/>
                              </w:rPr>
                              <w:t>| bior_drill -p Mutation_ID -p Mutation_CDS -p Mutation_AA -p Mutation_GRCh37_strand \</w:t>
                            </w:r>
                          </w:p>
                          <w:p w14:paraId="02333776" w14:textId="77777777" w:rsidR="00C74C65" w:rsidRPr="007E3980" w:rsidRDefault="00C74C65" w:rsidP="007E3980">
                            <w:pPr>
                              <w:rPr>
                                <w:rFonts w:ascii="Courier New" w:hAnsi="Courier New"/>
                                <w:sz w:val="18"/>
                              </w:rPr>
                            </w:pPr>
                            <w:r w:rsidRPr="007E3980">
                              <w:rPr>
                                <w:rFonts w:ascii="Courier New" w:hAnsi="Courier New"/>
                                <w:sz w:val="18"/>
                              </w:rPr>
                              <w:t>| bior_same_variant -c -11  -d $bior/1000_genomes/20110521/ALL.wgs.phase1_release_v3.20101123.snps_indels_sv.sites_GRCh37.tsv.gz  \</w:t>
                            </w:r>
                          </w:p>
                          <w:p w14:paraId="01E35973" w14:textId="77777777" w:rsidR="00C74C65" w:rsidRPr="007E3980" w:rsidRDefault="00C74C65" w:rsidP="007E3980">
                            <w:pPr>
                              <w:rPr>
                                <w:rFonts w:ascii="Courier New" w:hAnsi="Courier New"/>
                                <w:sz w:val="18"/>
                              </w:rPr>
                            </w:pPr>
                            <w:r w:rsidRPr="007E3980">
                              <w:rPr>
                                <w:rFonts w:ascii="Courier New" w:hAnsi="Courier New"/>
                                <w:sz w:val="18"/>
                              </w:rPr>
                              <w:t>| bior_drill -p INFO.ASN_AF  -p INFO.AMR_AF -p INFO.AFR_AF -p INFO.EUR_AF  \</w:t>
                            </w:r>
                          </w:p>
                          <w:p w14:paraId="09EB515F" w14:textId="77777777" w:rsidR="00C74C65" w:rsidRPr="007E3980" w:rsidRDefault="00C74C65" w:rsidP="007E3980">
                            <w:pPr>
                              <w:rPr>
                                <w:rFonts w:ascii="Courier New" w:hAnsi="Courier New"/>
                                <w:sz w:val="18"/>
                              </w:rPr>
                            </w:pPr>
                            <w:r w:rsidRPr="007E3980">
                              <w:rPr>
                                <w:rFonts w:ascii="Courier New" w:hAnsi="Courier New"/>
                                <w:sz w:val="18"/>
                              </w:rPr>
                              <w:t>| bior_same_variant -c -15 -d $bior/BGI/hg19/LuCAMP_200exomeFinal.maf_GRCh37.tsv.bgz   \</w:t>
                            </w:r>
                          </w:p>
                          <w:p w14:paraId="239D63A7" w14:textId="77777777" w:rsidR="00C74C65" w:rsidRPr="007E3980" w:rsidRDefault="00C74C65" w:rsidP="007E3980">
                            <w:pPr>
                              <w:rPr>
                                <w:rFonts w:ascii="Courier New" w:hAnsi="Courier New"/>
                                <w:sz w:val="18"/>
                              </w:rPr>
                            </w:pPr>
                            <w:r w:rsidRPr="007E3980">
                              <w:rPr>
                                <w:rFonts w:ascii="Courier New" w:hAnsi="Courier New"/>
                                <w:sz w:val="18"/>
                              </w:rPr>
                              <w:t>| bior_drill -p estimated_minor_allele_freq \</w:t>
                            </w:r>
                          </w:p>
                          <w:p w14:paraId="6804CE15" w14:textId="77777777" w:rsidR="00C74C65" w:rsidRPr="007E3980" w:rsidRDefault="00C74C65" w:rsidP="007E3980">
                            <w:pPr>
                              <w:rPr>
                                <w:rFonts w:ascii="Courier New" w:hAnsi="Courier New"/>
                                <w:sz w:val="18"/>
                              </w:rPr>
                            </w:pPr>
                            <w:r w:rsidRPr="007E3980">
                              <w:rPr>
                                <w:rFonts w:ascii="Courier New" w:hAnsi="Courier New"/>
                                <w:sz w:val="18"/>
                              </w:rPr>
                              <w:t>| bior_same_variant -c -16 -d $bior/ESP/build37/ESP6500SI_GRCh37.tsv.bgz \</w:t>
                            </w:r>
                          </w:p>
                          <w:p w14:paraId="1B62F025" w14:textId="77777777" w:rsidR="00C74C65" w:rsidRPr="007E3980" w:rsidRDefault="00C74C65" w:rsidP="007E3980">
                            <w:pPr>
                              <w:rPr>
                                <w:rFonts w:ascii="Courier New" w:hAnsi="Courier New"/>
                                <w:sz w:val="18"/>
                              </w:rPr>
                            </w:pPr>
                            <w:r w:rsidRPr="007E3980">
                              <w:rPr>
                                <w:rFonts w:ascii="Courier New" w:hAnsi="Courier New"/>
                                <w:sz w:val="18"/>
                              </w:rPr>
                              <w:t>| bior_drill -p INFO.MAF[0] -p INFO.MAF[1] -p INFO.MAF[2] \</w:t>
                            </w:r>
                          </w:p>
                          <w:p w14:paraId="3DA3803A" w14:textId="77777777" w:rsidR="00C74C65" w:rsidRPr="007E3980" w:rsidRDefault="00C74C65" w:rsidP="007E3980">
                            <w:pPr>
                              <w:rPr>
                                <w:rFonts w:ascii="Courier New" w:hAnsi="Courier New"/>
                                <w:sz w:val="18"/>
                              </w:rPr>
                            </w:pPr>
                            <w:r w:rsidRPr="007E3980">
                              <w:rPr>
                                <w:rFonts w:ascii="Courier New" w:hAnsi="Courier New"/>
                                <w:sz w:val="18"/>
                              </w:rPr>
                              <w:t>| bior_same_variant -c -19 -d $bior/hapmap/2010-08_phaseII+III/allele_freqs_GRCh37.tsv.bgz \</w:t>
                            </w:r>
                          </w:p>
                          <w:p w14:paraId="447B012B" w14:textId="77777777" w:rsidR="00C74C65" w:rsidRPr="007E3980" w:rsidRDefault="00C74C65" w:rsidP="007E3980">
                            <w:pPr>
                              <w:rPr>
                                <w:rFonts w:ascii="Courier New" w:hAnsi="Courier New"/>
                                <w:sz w:val="18"/>
                              </w:rPr>
                            </w:pPr>
                            <w:r w:rsidRPr="007E3980">
                              <w:rPr>
                                <w:rFonts w:ascii="Courier New" w:hAnsi="Courier New"/>
                                <w:sz w:val="18"/>
                              </w:rPr>
                              <w:t>| bior_drill -p CEU.refallele_freq -p CEU.otherallele_freq \</w:t>
                            </w:r>
                          </w:p>
                          <w:p w14:paraId="3DE8AF21" w14:textId="77777777" w:rsidR="00C74C65" w:rsidRPr="007E3980" w:rsidRDefault="00C74C65" w:rsidP="007E3980">
                            <w:pPr>
                              <w:rPr>
                                <w:rFonts w:ascii="Courier New" w:hAnsi="Courier New"/>
                                <w:sz w:val="18"/>
                              </w:rPr>
                            </w:pPr>
                            <w:r w:rsidRPr="007E3980">
                              <w:rPr>
                                <w:rFonts w:ascii="Courier New" w:hAnsi="Courier New"/>
                                <w:sz w:val="18"/>
                              </w:rPr>
                              <w:t>| ./removeJSON.pl</w:t>
                            </w:r>
                          </w:p>
                          <w:p w14:paraId="22935D08" w14:textId="77777777" w:rsidR="00C74C65" w:rsidRPr="00B1507D" w:rsidRDefault="00C74C65" w:rsidP="007E3980">
                            <w:pPr>
                              <w:rPr>
                                <w:rFonts w:ascii="Courier New" w:hAnsi="Courier New" w:cs="Courier New"/>
                                <w:color w:val="000000" w:themeColor="text1"/>
                                <w:sz w:val="18"/>
                                <w:szCs w:val="18"/>
                              </w:rPr>
                            </w:pPr>
                            <w:r w:rsidRPr="007E3980">
                              <w:rPr>
                                <w:rFonts w:ascii="Courier New" w:hAnsi="Courier New"/>
                                <w:sz w:val="18"/>
                              </w:rPr>
                              <w:t xml:space="preserve"> TREAT]$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2" type="#_x0000_t202" style="width:6in;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" fillcolor="#d8d8d8 [2732]" stroked="f">
                <v:path arrowok="t"/>
                <v:textbox>
                  <w:txbxContent>
                    <w:p w14:paraId="2FE2B147" w14:textId="77777777" w:rsidR="00C74C65" w:rsidRPr="007E3980" w:rsidRDefault="00C74C65" w:rsidP="007E3980">
                      <w:pPr>
                        <w:rPr>
                          <w:rFonts w:ascii="Courier New" w:hAnsi="Courier New"/>
                          <w:sz w:val="18"/>
                        </w:rPr>
                      </w:pPr>
                      <w:r w:rsidRPr="007E3980">
                        <w:rPr>
                          <w:rFonts w:ascii="Courier New" w:hAnsi="Courier New"/>
                          <w:sz w:val="18"/>
                        </w:rPr>
                        <w:t xml:space="preserve">TREAT]$ cat treatAF.bior </w:t>
                      </w:r>
                    </w:p>
                    <w:p w14:paraId="26B7C564" w14:textId="77777777" w:rsidR="00C74C65" w:rsidRPr="007E3980" w:rsidRDefault="00C74C65" w:rsidP="007E3980">
                      <w:pPr>
                        <w:rPr>
                          <w:rFonts w:ascii="Courier New" w:hAnsi="Courier New"/>
                          <w:sz w:val="18"/>
                        </w:rPr>
                      </w:pPr>
                      <w:r w:rsidRPr="007E3980">
                        <w:rPr>
                          <w:rFonts w:ascii="Courier New" w:hAnsi="Courier New"/>
                          <w:sz w:val="18"/>
                        </w:rPr>
                        <w:t>export bior=$bior/</w:t>
                      </w:r>
                    </w:p>
                    <w:p w14:paraId="731C4393" w14:textId="776CF04A" w:rsidR="00C74C65" w:rsidRPr="007E3980" w:rsidRDefault="00C74C65" w:rsidP="007E3980">
                      <w:pPr>
                        <w:rPr>
                          <w:rFonts w:ascii="Courier New" w:hAnsi="Courier New"/>
                          <w:sz w:val="18"/>
                        </w:rPr>
                      </w:pPr>
                      <w:r w:rsidRPr="007E3980">
                        <w:rPr>
                          <w:rFonts w:ascii="Courier New" w:hAnsi="Courier New"/>
                          <w:sz w:val="18"/>
                        </w:rPr>
                        <w:t xml:space="preserve">cat /dev/stdin | </w:t>
                      </w:r>
                      <w:r>
                        <w:rPr>
                          <w:rFonts w:ascii="Courier New" w:hAnsi="Courier New"/>
                          <w:sz w:val="18"/>
                        </w:rPr>
                        <w:t>bior_vcf_to_tjson</w:t>
                      </w:r>
                      <w:r w:rsidRPr="007E3980">
                        <w:rPr>
                          <w:rFonts w:ascii="Courier New" w:hAnsi="Courier New"/>
                          <w:sz w:val="18"/>
                        </w:rPr>
                        <w:t xml:space="preserve"> \</w:t>
                      </w:r>
                    </w:p>
                    <w:p w14:paraId="1E594BBA" w14:textId="77777777" w:rsidR="00C74C65" w:rsidRPr="007E3980" w:rsidRDefault="00C74C65" w:rsidP="007E3980">
                      <w:pPr>
                        <w:rPr>
                          <w:rFonts w:ascii="Courier New" w:hAnsi="Courier New"/>
                          <w:sz w:val="18"/>
                        </w:rPr>
                      </w:pPr>
                      <w:r w:rsidRPr="007E3980">
                        <w:rPr>
                          <w:rFonts w:ascii="Courier New" w:hAnsi="Courier New"/>
                          <w:sz w:val="18"/>
                        </w:rPr>
                        <w:t>| bior_same_variant -d $bior/dbSNP/137/00-All_GRCh37.tsv.bgz \</w:t>
                      </w:r>
                    </w:p>
                    <w:p w14:paraId="62BAD2A5" w14:textId="77777777" w:rsidR="00C74C65" w:rsidRPr="007E3980" w:rsidRDefault="00C74C65" w:rsidP="007E3980">
                      <w:pPr>
                        <w:rPr>
                          <w:rFonts w:ascii="Courier New" w:hAnsi="Courier New"/>
                          <w:sz w:val="18"/>
                        </w:rPr>
                      </w:pPr>
                      <w:r w:rsidRPr="007E3980">
                        <w:rPr>
                          <w:rFonts w:ascii="Courier New" w:hAnsi="Courier New"/>
                          <w:sz w:val="18"/>
                        </w:rPr>
                        <w:t>| bior_drill -p _id -p INFO.dbSNPBuildID -p INFO.SSR -p INFO.SCS -p INFO.CLN -p INFO.SAO  \</w:t>
                      </w:r>
                    </w:p>
                    <w:p w14:paraId="342FE6FF" w14:textId="77777777" w:rsidR="00C74C65" w:rsidRPr="007E3980" w:rsidRDefault="00C74C65" w:rsidP="007E3980">
                      <w:pPr>
                        <w:rPr>
                          <w:rFonts w:ascii="Courier New" w:hAnsi="Courier New"/>
                          <w:sz w:val="18"/>
                        </w:rPr>
                      </w:pPr>
                      <w:r w:rsidRPr="007E3980">
                        <w:rPr>
                          <w:rFonts w:ascii="Courier New" w:hAnsi="Courier New"/>
                          <w:sz w:val="18"/>
                        </w:rPr>
                        <w:t>| bior_same_variant -c -7  -d $bior/cosmic/v63/CosmicCompleteExport_GRCh37.tsv.bgz  \</w:t>
                      </w:r>
                    </w:p>
                    <w:p w14:paraId="2CBDA36C" w14:textId="77777777" w:rsidR="00C74C65" w:rsidRPr="007E3980" w:rsidRDefault="00C74C65" w:rsidP="007E3980">
                      <w:pPr>
                        <w:rPr>
                          <w:rFonts w:ascii="Courier New" w:hAnsi="Courier New"/>
                          <w:sz w:val="18"/>
                        </w:rPr>
                      </w:pPr>
                      <w:r w:rsidRPr="007E3980">
                        <w:rPr>
                          <w:rFonts w:ascii="Courier New" w:hAnsi="Courier New"/>
                          <w:sz w:val="18"/>
                        </w:rPr>
                        <w:t>| bior_drill -p Mutation_ID -p Mutation_CDS -p Mutation_AA -p Mutation_GRCh37_strand \</w:t>
                      </w:r>
                    </w:p>
                    <w:p w14:paraId="02333776" w14:textId="77777777" w:rsidR="00C74C65" w:rsidRPr="007E3980" w:rsidRDefault="00C74C65" w:rsidP="007E3980">
                      <w:pPr>
                        <w:rPr>
                          <w:rFonts w:ascii="Courier New" w:hAnsi="Courier New"/>
                          <w:sz w:val="18"/>
                        </w:rPr>
                      </w:pPr>
                      <w:r w:rsidRPr="007E3980">
                        <w:rPr>
                          <w:rFonts w:ascii="Courier New" w:hAnsi="Courier New"/>
                          <w:sz w:val="18"/>
                        </w:rPr>
                        <w:t>| bior_same_variant -c -11  -d $bior/1000_genomes/20110521/ALL.wgs.phase1_release_v3.20101123.snps_indels_sv.sites_GRCh37.tsv.gz  \</w:t>
                      </w:r>
                    </w:p>
                    <w:p w14:paraId="01E35973" w14:textId="77777777" w:rsidR="00C74C65" w:rsidRPr="007E3980" w:rsidRDefault="00C74C65" w:rsidP="007E3980">
                      <w:pPr>
                        <w:rPr>
                          <w:rFonts w:ascii="Courier New" w:hAnsi="Courier New"/>
                          <w:sz w:val="18"/>
                        </w:rPr>
                      </w:pPr>
                      <w:r w:rsidRPr="007E3980">
                        <w:rPr>
                          <w:rFonts w:ascii="Courier New" w:hAnsi="Courier New"/>
                          <w:sz w:val="18"/>
                        </w:rPr>
                        <w:t>| bior_drill -p INFO.ASN_AF  -p INFO.AMR_AF -p INFO.AFR_AF -p INFO.EUR_AF  \</w:t>
                      </w:r>
                    </w:p>
                    <w:p w14:paraId="09EB515F" w14:textId="77777777" w:rsidR="00C74C65" w:rsidRPr="007E3980" w:rsidRDefault="00C74C65" w:rsidP="007E3980">
                      <w:pPr>
                        <w:rPr>
                          <w:rFonts w:ascii="Courier New" w:hAnsi="Courier New"/>
                          <w:sz w:val="18"/>
                        </w:rPr>
                      </w:pPr>
                      <w:r w:rsidRPr="007E3980">
                        <w:rPr>
                          <w:rFonts w:ascii="Courier New" w:hAnsi="Courier New"/>
                          <w:sz w:val="18"/>
                        </w:rPr>
                        <w:t>| bior_same_variant -c -15 -d $bior/BGI/hg19/LuCAMP_200exomeFinal.maf_GRCh37.tsv.bgz   \</w:t>
                      </w:r>
                    </w:p>
                    <w:p w14:paraId="239D63A7" w14:textId="77777777" w:rsidR="00C74C65" w:rsidRPr="007E3980" w:rsidRDefault="00C74C65" w:rsidP="007E3980">
                      <w:pPr>
                        <w:rPr>
                          <w:rFonts w:ascii="Courier New" w:hAnsi="Courier New"/>
                          <w:sz w:val="18"/>
                        </w:rPr>
                      </w:pPr>
                      <w:r w:rsidRPr="007E3980">
                        <w:rPr>
                          <w:rFonts w:ascii="Courier New" w:hAnsi="Courier New"/>
                          <w:sz w:val="18"/>
                        </w:rPr>
                        <w:t>| bior_drill -p estimated_minor_allele_freq \</w:t>
                      </w:r>
                    </w:p>
                    <w:p w14:paraId="6804CE15" w14:textId="77777777" w:rsidR="00C74C65" w:rsidRPr="007E3980" w:rsidRDefault="00C74C65" w:rsidP="007E3980">
                      <w:pPr>
                        <w:rPr>
                          <w:rFonts w:ascii="Courier New" w:hAnsi="Courier New"/>
                          <w:sz w:val="18"/>
                        </w:rPr>
                      </w:pPr>
                      <w:r w:rsidRPr="007E3980">
                        <w:rPr>
                          <w:rFonts w:ascii="Courier New" w:hAnsi="Courier New"/>
                          <w:sz w:val="18"/>
                        </w:rPr>
                        <w:t>| bior_same_variant -c -16 -d $bior/ESP/build37/ESP6500SI_GRCh37.tsv.bgz \</w:t>
                      </w:r>
                    </w:p>
                    <w:p w14:paraId="1B62F025" w14:textId="77777777" w:rsidR="00C74C65" w:rsidRPr="007E3980" w:rsidRDefault="00C74C65" w:rsidP="007E3980">
                      <w:pPr>
                        <w:rPr>
                          <w:rFonts w:ascii="Courier New" w:hAnsi="Courier New"/>
                          <w:sz w:val="18"/>
                        </w:rPr>
                      </w:pPr>
                      <w:r w:rsidRPr="007E3980">
                        <w:rPr>
                          <w:rFonts w:ascii="Courier New" w:hAnsi="Courier New"/>
                          <w:sz w:val="18"/>
                        </w:rPr>
                        <w:t>| bior_drill -p INFO.MAF[0] -p INFO.MAF[1] -p INFO.MAF[2] \</w:t>
                      </w:r>
                    </w:p>
                    <w:p w14:paraId="3DA3803A" w14:textId="77777777" w:rsidR="00C74C65" w:rsidRPr="007E3980" w:rsidRDefault="00C74C65" w:rsidP="007E3980">
                      <w:pPr>
                        <w:rPr>
                          <w:rFonts w:ascii="Courier New" w:hAnsi="Courier New"/>
                          <w:sz w:val="18"/>
                        </w:rPr>
                      </w:pPr>
                      <w:r w:rsidRPr="007E3980">
                        <w:rPr>
                          <w:rFonts w:ascii="Courier New" w:hAnsi="Courier New"/>
                          <w:sz w:val="18"/>
                        </w:rPr>
                        <w:t>| bior_same_variant -c -19 -d $bior/hapmap/2010-08_phaseII+III/allele_freqs_GRCh37.tsv.bgz \</w:t>
                      </w:r>
                    </w:p>
                    <w:p w14:paraId="447B012B" w14:textId="77777777" w:rsidR="00C74C65" w:rsidRPr="007E3980" w:rsidRDefault="00C74C65" w:rsidP="007E3980">
                      <w:pPr>
                        <w:rPr>
                          <w:rFonts w:ascii="Courier New" w:hAnsi="Courier New"/>
                          <w:sz w:val="18"/>
                        </w:rPr>
                      </w:pPr>
                      <w:r w:rsidRPr="007E3980">
                        <w:rPr>
                          <w:rFonts w:ascii="Courier New" w:hAnsi="Courier New"/>
                          <w:sz w:val="18"/>
                        </w:rPr>
                        <w:t>| bior_drill -p CEU.refallele_freq -p CEU.otherallele_freq \</w:t>
                      </w:r>
                    </w:p>
                    <w:p w14:paraId="3DE8AF21" w14:textId="77777777" w:rsidR="00C74C65" w:rsidRPr="007E3980" w:rsidRDefault="00C74C65" w:rsidP="007E3980">
                      <w:pPr>
                        <w:rPr>
                          <w:rFonts w:ascii="Courier New" w:hAnsi="Courier New"/>
                          <w:sz w:val="18"/>
                        </w:rPr>
                      </w:pPr>
                      <w:r w:rsidRPr="007E3980">
                        <w:rPr>
                          <w:rFonts w:ascii="Courier New" w:hAnsi="Courier New"/>
                          <w:sz w:val="18"/>
                        </w:rPr>
                        <w:t>| ./removeJSON.pl</w:t>
                      </w:r>
                    </w:p>
                    <w:p w14:paraId="22935D08" w14:textId="77777777" w:rsidR="00C74C65" w:rsidRPr="00B1507D" w:rsidRDefault="00C74C65" w:rsidP="007E3980">
                      <w:pPr>
                        <w:rPr>
                          <w:rFonts w:ascii="Courier New" w:hAnsi="Courier New" w:cs="Courier New"/>
                          <w:color w:val="000000" w:themeColor="text1"/>
                          <w:sz w:val="18"/>
                          <w:szCs w:val="18"/>
                        </w:rPr>
                      </w:pPr>
                      <w:r w:rsidRPr="007E3980">
                        <w:rPr>
                          <w:rFonts w:ascii="Courier New" w:hAnsi="Courier New"/>
                          <w:sz w:val="18"/>
                        </w:rPr>
                        <w:t xml:space="preserve"> TREAT]$</w:t>
                      </w:r>
                    </w:p>
                  </w:txbxContent>
                </v:textbox>
                <w10:anchorlock/>
              </v:shape>
            </w:pict>
          </mc:Fallback>
        </mc:AlternateContent>
      </w:r>
    </w:p>
    <w:p w14:paraId="512B4AAE" w14:textId="77777777" w:rsidR="007E3980" w:rsidRPr="000A17BA" w:rsidRDefault="003A6C07" w:rsidP="007E3980">
      <w:r w:rsidRPr="000A17BA">
        <w:t xml:space="preserve"> </w:t>
      </w:r>
    </w:p>
    <w:p w14:paraId="04DCE42F" w14:textId="77777777" w:rsidR="00215917" w:rsidRDefault="00215917" w:rsidP="003A6C07"/>
    <w:p w14:paraId="3378CE20" w14:textId="6AA5402A" w:rsidR="00CC75CC" w:rsidRPr="000A17BA" w:rsidRDefault="00CC75CC" w:rsidP="00CC75CC">
      <w:pPr>
        <w:pStyle w:val="Heading1"/>
        <w:rPr>
          <w:rFonts w:asciiTheme="minorHAnsi" w:hAnsiTheme="minorHAnsi"/>
        </w:rPr>
      </w:pPr>
      <w:bookmarkStart w:id="180" w:name="_Toc239405573"/>
      <w:r>
        <w:rPr>
          <w:rFonts w:asciiTheme="minorHAnsi" w:hAnsiTheme="minorHAnsi"/>
        </w:rPr>
        <w:t>Extracting Data with JSONPaths (bior_drill)</w:t>
      </w:r>
      <w:bookmarkEnd w:id="180"/>
    </w:p>
    <w:p w14:paraId="0C910BA7" w14:textId="77777777" w:rsidR="00CC75CC" w:rsidRDefault="00CC75CC" w:rsidP="003A6C07"/>
    <w:p w14:paraId="609B6864" w14:textId="72ACA6D3" w:rsidR="00CC75CC" w:rsidRPr="000A17BA" w:rsidRDefault="00CC75CC" w:rsidP="003A6C07">
      <w:del w:id="181" w:author="Daniel Quest" w:date="2013-08-29T14:21:00Z">
        <w:r w:rsidDel="00874194">
          <w:delText xml:space="preserve">TODO: </w:delText>
        </w:r>
      </w:del>
      <w:r>
        <w:t>To extract data that is embedded in a JSON document</w:t>
      </w:r>
      <w:ins w:id="182" w:author="Daniel Quest" w:date="2013-08-29T14:21:00Z">
        <w:r w:rsidR="00874194">
          <w:t xml:space="preserve"> as an array you can use drill.path[1] to get the first</w:t>
        </w:r>
      </w:ins>
      <w:ins w:id="183" w:author="Daniel Quest" w:date="2013-08-29T14:22:00Z">
        <w:r w:rsidR="00874194">
          <w:t xml:space="preserve"> element in the array, drill.path[1].field to get a field in a json array or drill.path[*] to get all elements in the array.</w:t>
        </w:r>
      </w:ins>
      <w:del w:id="184" w:author="Daniel Quest" w:date="2013-08-29T14:22:00Z">
        <w:r w:rsidDel="00874194">
          <w:delText xml:space="preserve"> [] *</w:delText>
        </w:r>
      </w:del>
    </w:p>
    <w:p w14:paraId="292A92ED" w14:textId="77777777" w:rsidR="00215917" w:rsidRPr="000A17BA" w:rsidRDefault="00A15010" w:rsidP="00215917">
      <w:pPr>
        <w:pStyle w:val="Heading1"/>
        <w:rPr>
          <w:rFonts w:asciiTheme="minorHAnsi" w:hAnsiTheme="minorHAnsi"/>
        </w:rPr>
      </w:pPr>
      <w:bookmarkStart w:id="185" w:name="_Toc239405574"/>
      <w:r w:rsidRPr="000A17BA">
        <w:rPr>
          <w:rFonts w:asciiTheme="minorHAnsi" w:hAnsiTheme="minorHAnsi"/>
        </w:rPr>
        <w:t>Command Line Tools</w:t>
      </w:r>
      <w:bookmarkEnd w:id="185"/>
    </w:p>
    <w:p w14:paraId="61535C3F" w14:textId="77777777" w:rsidR="00A15010" w:rsidRPr="000A17BA" w:rsidRDefault="00A15010" w:rsidP="00A15010"/>
    <w:p w14:paraId="5606C808" w14:textId="77777777" w:rsidR="00A15010" w:rsidRPr="000A17BA" w:rsidRDefault="00A15010" w:rsidP="00A15010">
      <w:r w:rsidRPr="000A17BA">
        <w:t>Want SNPeff</w:t>
      </w:r>
    </w:p>
    <w:p w14:paraId="5D34D15E" w14:textId="0F751872" w:rsidR="00A15010" w:rsidRPr="000A17BA" w:rsidRDefault="00DB5783" w:rsidP="00A15010">
      <w:r>
        <w:rPr>
          <w:noProof/>
          <w:lang w:eastAsia="en-US"/>
        </w:rPr>
        <mc:AlternateContent>
          <mc:Choice Requires="wps">
            <w:drawing>
              <wp:inline distT="0" distB="0" distL="0" distR="0" wp14:anchorId="581310BE" wp14:editId="03026F51">
                <wp:extent cx="5486400" cy="547370"/>
                <wp:effectExtent l="0" t="0" r="0" b="11430"/>
                <wp:docPr id="1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4737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E97F3" w14:textId="77777777" w:rsidR="00C74C65" w:rsidRPr="00E81C17" w:rsidRDefault="00C74C65" w:rsidP="00E81C17">
                            <w:pPr>
                              <w:rPr>
                                <w:rFonts w:ascii="Courier New" w:hAnsi="Courier New"/>
                                <w:sz w:val="18"/>
                              </w:rPr>
                            </w:pPr>
                            <w:r w:rsidRPr="00E81C17">
                              <w:rPr>
                                <w:rFonts w:ascii="Courier New" w:hAnsi="Courier New"/>
                                <w:sz w:val="18"/>
                              </w:rPr>
                              <w:t>cat example.vcf | bior_snpeff | bior_drill –p Effect –p Effect_impact –p Functional_class –p Amino_acid_change | cut -­</w:t>
                            </w:r>
                            <w:r w:rsidRPr="00E81C17">
                              <w:rPr>
                                <w:sz w:val="18"/>
                              </w:rPr>
                              <w:t>‐</w:t>
                            </w:r>
                            <w:r w:rsidRPr="00E81C17">
                              <w:rPr>
                                <w:rFonts w:ascii="Courier New" w:hAnsi="Courier New"/>
                                <w:sz w:val="18"/>
                              </w:rPr>
                              <w:t>f 9 -­</w:t>
                            </w:r>
                            <w:r w:rsidRPr="00E81C17">
                              <w:rPr>
                                <w:sz w:val="18"/>
                              </w:rPr>
                              <w:t>‐</w:t>
                            </w:r>
                            <w:r w:rsidRPr="00E81C17">
                              <w:rPr>
                                <w:rFonts w:ascii="Courier New" w:hAnsi="Courier New"/>
                                <w:sz w:val="18"/>
                              </w:rPr>
                              <w:t xml:space="preserve"> -­</w:t>
                            </w:r>
                            <w:r w:rsidRPr="00E81C17">
                              <w:rPr>
                                <w:sz w:val="18"/>
                              </w:rPr>
                              <w:t>‐</w:t>
                            </w:r>
                            <w:r w:rsidRPr="00E81C17">
                              <w:rPr>
                                <w:rFonts w:ascii="Courier New" w:hAnsi="Courier New"/>
                                <w:sz w:val="18"/>
                              </w:rPr>
                              <w:t>complement &gt; example.w_genes.vcf</w:t>
                            </w:r>
                          </w:p>
                          <w:p w14:paraId="6EB830DF"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3" type="#_x0000_t202" style="width:6in;height:4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" fillcolor="#d8d8d8 [2732]" stroked="f">
                <v:path arrowok="t"/>
                <v:textbox>
                  <w:txbxContent>
                    <w:p w14:paraId="561E97F3" w14:textId="77777777" w:rsidR="00C74C65" w:rsidRPr="00E81C17" w:rsidRDefault="00C74C65" w:rsidP="00E81C17">
                      <w:pPr>
                        <w:rPr>
                          <w:rFonts w:ascii="Courier New" w:hAnsi="Courier New"/>
                          <w:sz w:val="18"/>
                        </w:rPr>
                      </w:pPr>
                      <w:r w:rsidRPr="00E81C17">
                        <w:rPr>
                          <w:rFonts w:ascii="Courier New" w:hAnsi="Courier New"/>
                          <w:sz w:val="18"/>
                        </w:rPr>
                        <w:t>cat example.vcf | bior_snpeff | bior_drill –p Effect –p Effect_impact –p Functional_class –p Amino_acid_change | cut -­</w:t>
                      </w:r>
                      <w:r w:rsidRPr="00E81C17">
                        <w:rPr>
                          <w:sz w:val="18"/>
                        </w:rPr>
                        <w:t>‐</w:t>
                      </w:r>
                      <w:r w:rsidRPr="00E81C17">
                        <w:rPr>
                          <w:rFonts w:ascii="Courier New" w:hAnsi="Courier New"/>
                          <w:sz w:val="18"/>
                        </w:rPr>
                        <w:t>f 9 -­</w:t>
                      </w:r>
                      <w:r w:rsidRPr="00E81C17">
                        <w:rPr>
                          <w:sz w:val="18"/>
                        </w:rPr>
                        <w:t>‐</w:t>
                      </w:r>
                      <w:r w:rsidRPr="00E81C17">
                        <w:rPr>
                          <w:rFonts w:ascii="Courier New" w:hAnsi="Courier New"/>
                          <w:sz w:val="18"/>
                        </w:rPr>
                        <w:t xml:space="preserve"> -­</w:t>
                      </w:r>
                      <w:r w:rsidRPr="00E81C17">
                        <w:rPr>
                          <w:sz w:val="18"/>
                        </w:rPr>
                        <w:t>‐</w:t>
                      </w:r>
                      <w:r w:rsidRPr="00E81C17">
                        <w:rPr>
                          <w:rFonts w:ascii="Courier New" w:hAnsi="Courier New"/>
                          <w:sz w:val="18"/>
                        </w:rPr>
                        <w:t>complement &gt; example.w_genes.vcf</w:t>
                      </w:r>
                    </w:p>
                    <w:p w14:paraId="6EB830DF"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4E50E3A8" w14:textId="77777777" w:rsidR="00A15010" w:rsidRPr="000A17BA" w:rsidRDefault="00A15010" w:rsidP="00A15010"/>
    <w:p w14:paraId="103A7C13" w14:textId="77777777" w:rsidR="00A15010" w:rsidRPr="000A17BA" w:rsidRDefault="00A15010" w:rsidP="00A15010">
      <w:r w:rsidRPr="000A17BA">
        <w:t>Want SIFT &amp; PolyPhen</w:t>
      </w:r>
    </w:p>
    <w:p w14:paraId="2EB6A8CA" w14:textId="22649B71" w:rsidR="00A15010" w:rsidRPr="000A17BA" w:rsidRDefault="00DB5783" w:rsidP="00A15010">
      <w:r>
        <w:rPr>
          <w:noProof/>
          <w:lang w:eastAsia="en-US"/>
        </w:rPr>
        <mc:AlternateContent>
          <mc:Choice Requires="wps">
            <w:drawing>
              <wp:inline distT="0" distB="0" distL="0" distR="0" wp14:anchorId="445B1303" wp14:editId="1DAA1E99">
                <wp:extent cx="5486400" cy="1924685"/>
                <wp:effectExtent l="0" t="0" r="0" b="5715"/>
                <wp:docPr id="1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92468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02998" w14:textId="77777777" w:rsidR="00C74C65" w:rsidRPr="00E81C17" w:rsidRDefault="00C74C65" w:rsidP="00E81C17">
                            <w:pPr>
                              <w:rPr>
                                <w:rFonts w:ascii="Courier New" w:hAnsi="Courier New"/>
                                <w:sz w:val="18"/>
                              </w:rPr>
                            </w:pPr>
                            <w:r w:rsidRPr="00E81C17">
                              <w:rPr>
                                <w:rFonts w:ascii="Courier New" w:hAnsi="Courier New"/>
                                <w:sz w:val="18"/>
                              </w:rPr>
                              <w:t>cat example.vcf | bior_vep | bior_drill –p Consequence –p SIFT –p PolyPhen –p SIFT_Score –p PolyPhen_Score | cut -­</w:t>
                            </w:r>
                            <w:r w:rsidRPr="00E81C17">
                              <w:rPr>
                                <w:sz w:val="18"/>
                              </w:rPr>
                              <w:t>‐</w:t>
                            </w:r>
                            <w:r w:rsidRPr="00E81C17">
                              <w:rPr>
                                <w:rFonts w:ascii="Courier New" w:hAnsi="Courier New"/>
                                <w:sz w:val="18"/>
                              </w:rPr>
                              <w:t>f 9 -­</w:t>
                            </w:r>
                            <w:r w:rsidRPr="00E81C17">
                              <w:rPr>
                                <w:sz w:val="18"/>
                              </w:rPr>
                              <w:t>‐</w:t>
                            </w:r>
                            <w:r w:rsidRPr="00E81C17">
                              <w:rPr>
                                <w:rFonts w:ascii="Courier New" w:hAnsi="Courier New"/>
                                <w:sz w:val="18"/>
                              </w:rPr>
                              <w:t xml:space="preserve"> -­</w:t>
                            </w:r>
                            <w:r w:rsidRPr="00E81C17">
                              <w:rPr>
                                <w:sz w:val="18"/>
                              </w:rPr>
                              <w:t>‐</w:t>
                            </w:r>
                            <w:r w:rsidRPr="00E81C17">
                              <w:rPr>
                                <w:rFonts w:ascii="Courier New" w:hAnsi="Courier New"/>
                                <w:sz w:val="18"/>
                              </w:rPr>
                              <w:t>complement &gt; example.w_genes.vcf</w:t>
                            </w:r>
                          </w:p>
                          <w:p w14:paraId="7378671C" w14:textId="77777777" w:rsidR="00C74C65" w:rsidRPr="00E81C17" w:rsidRDefault="00C74C65" w:rsidP="00E81C17">
                            <w:pPr>
                              <w:rPr>
                                <w:rFonts w:ascii="Courier New" w:hAnsi="Courier New"/>
                                <w:sz w:val="18"/>
                              </w:rPr>
                            </w:pPr>
                          </w:p>
                          <w:p w14:paraId="6D189488" w14:textId="77777777" w:rsidR="00C74C65" w:rsidRPr="00E81C17" w:rsidRDefault="00C74C65" w:rsidP="00E81C17">
                            <w:pPr>
                              <w:rPr>
                                <w:rFonts w:ascii="Courier New" w:hAnsi="Courier New"/>
                                <w:sz w:val="18"/>
                              </w:rPr>
                            </w:pPr>
                            <w:r w:rsidRPr="00E81C17">
                              <w:rPr>
                                <w:rFonts w:ascii="Courier New" w:hAnsi="Courier New"/>
                                <w:sz w:val="18"/>
                              </w:rPr>
                              <w:t xml:space="preserve"> TREAT]$ cat treatTOOLS.bior </w:t>
                            </w:r>
                          </w:p>
                          <w:p w14:paraId="63070CE1" w14:textId="77777777" w:rsidR="00C74C65" w:rsidRPr="00E81C17" w:rsidRDefault="00C74C65" w:rsidP="00E81C17">
                            <w:pPr>
                              <w:rPr>
                                <w:rFonts w:ascii="Courier New" w:hAnsi="Courier New"/>
                                <w:sz w:val="18"/>
                              </w:rPr>
                            </w:pPr>
                            <w:r w:rsidRPr="00E81C17">
                              <w:rPr>
                                <w:rFonts w:ascii="Courier New" w:hAnsi="Courier New"/>
                                <w:sz w:val="18"/>
                              </w:rPr>
                              <w:t>bior_vep &lt; /dev/stdin \</w:t>
                            </w:r>
                          </w:p>
                          <w:p w14:paraId="20860E19" w14:textId="77777777" w:rsidR="00C74C65" w:rsidRPr="00E81C17" w:rsidRDefault="00C74C65" w:rsidP="00E81C17">
                            <w:pPr>
                              <w:rPr>
                                <w:rFonts w:ascii="Courier New" w:hAnsi="Courier New"/>
                                <w:sz w:val="18"/>
                              </w:rPr>
                            </w:pPr>
                            <w:r w:rsidRPr="00E81C17">
                              <w:rPr>
                                <w:rFonts w:ascii="Courier New" w:hAnsi="Courier New"/>
                                <w:sz w:val="18"/>
                              </w:rPr>
                              <w:t>| bior_drill -p Allele -p Gene -p Feature -p Feature_type -p Consequence -p cDNA_position -p CDS_position -p Protein_position -p Amino_acids -p Codons -p HGNC -p SIFT_TERM -p SIFT_Score -p PolyPhen_TERM -p PolyPhen_Score \</w:t>
                            </w:r>
                          </w:p>
                          <w:p w14:paraId="51D7A04F" w14:textId="77777777" w:rsidR="00C74C65" w:rsidRPr="00E81C17" w:rsidRDefault="00C74C65" w:rsidP="00E81C17">
                            <w:pPr>
                              <w:rPr>
                                <w:rFonts w:ascii="Courier New" w:hAnsi="Courier New"/>
                                <w:sz w:val="18"/>
                              </w:rPr>
                            </w:pPr>
                            <w:r w:rsidRPr="00E81C17">
                              <w:rPr>
                                <w:rFonts w:ascii="Courier New" w:hAnsi="Courier New"/>
                                <w:sz w:val="18"/>
                              </w:rPr>
                              <w:t>| bior_snpeff \</w:t>
                            </w:r>
                          </w:p>
                          <w:p w14:paraId="582DDEA0" w14:textId="77777777" w:rsidR="00C74C65" w:rsidRPr="00E81C17" w:rsidRDefault="00C74C65" w:rsidP="00E81C17">
                            <w:pPr>
                              <w:rPr>
                                <w:rFonts w:ascii="Courier New" w:hAnsi="Courier New"/>
                                <w:sz w:val="18"/>
                              </w:rPr>
                            </w:pPr>
                            <w:r w:rsidRPr="00E81C17">
                              <w:rPr>
                                <w:rFonts w:ascii="Courier New" w:hAnsi="Courier New"/>
                                <w:sz w:val="18"/>
                              </w:rPr>
                              <w:t>| bior_drill -p Effect -p Effect_impact -p Functional_class -p Codon_change -p Amino_acid_change -p Gene_name -p Gene_bioType -p Coding -p Transcript -p Exon</w:t>
                            </w:r>
                          </w:p>
                          <w:p w14:paraId="72C2777D" w14:textId="77777777" w:rsidR="00C74C65" w:rsidRPr="00E81C17" w:rsidRDefault="00C74C65" w:rsidP="00E81C17">
                            <w:pPr>
                              <w:rPr>
                                <w:rFonts w:ascii="Courier New" w:hAnsi="Courier New"/>
                                <w:sz w:val="18"/>
                              </w:rPr>
                            </w:pPr>
                            <w:r w:rsidRPr="00E81C17">
                              <w:rPr>
                                <w:rFonts w:ascii="Courier New" w:hAnsi="Courier New"/>
                                <w:sz w:val="18"/>
                              </w:rPr>
                              <w:t xml:space="preserve"> TREAT]$</w:t>
                            </w:r>
                          </w:p>
                          <w:p w14:paraId="296EEEAC"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4" type="#_x0000_t202" style="width:6in;height:15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" fillcolor="#d8d8d8 [2732]" stroked="f">
                <v:path arrowok="t"/>
                <v:textbox>
                  <w:txbxContent>
                    <w:p w14:paraId="17F02998" w14:textId="77777777" w:rsidR="00C74C65" w:rsidRPr="00E81C17" w:rsidRDefault="00C74C65" w:rsidP="00E81C17">
                      <w:pPr>
                        <w:rPr>
                          <w:rFonts w:ascii="Courier New" w:hAnsi="Courier New"/>
                          <w:sz w:val="18"/>
                        </w:rPr>
                      </w:pPr>
                      <w:r w:rsidRPr="00E81C17">
                        <w:rPr>
                          <w:rFonts w:ascii="Courier New" w:hAnsi="Courier New"/>
                          <w:sz w:val="18"/>
                        </w:rPr>
                        <w:t>cat example.vcf | bior_vep | bior_drill –p Consequence –p SIFT –p PolyPhen –p SIFT_Score –p PolyPhen_Score | cut -­</w:t>
                      </w:r>
                      <w:r w:rsidRPr="00E81C17">
                        <w:rPr>
                          <w:sz w:val="18"/>
                        </w:rPr>
                        <w:t>‐</w:t>
                      </w:r>
                      <w:r w:rsidRPr="00E81C17">
                        <w:rPr>
                          <w:rFonts w:ascii="Courier New" w:hAnsi="Courier New"/>
                          <w:sz w:val="18"/>
                        </w:rPr>
                        <w:t>f 9 -­</w:t>
                      </w:r>
                      <w:r w:rsidRPr="00E81C17">
                        <w:rPr>
                          <w:sz w:val="18"/>
                        </w:rPr>
                        <w:t>‐</w:t>
                      </w:r>
                      <w:r w:rsidRPr="00E81C17">
                        <w:rPr>
                          <w:rFonts w:ascii="Courier New" w:hAnsi="Courier New"/>
                          <w:sz w:val="18"/>
                        </w:rPr>
                        <w:t xml:space="preserve"> -­</w:t>
                      </w:r>
                      <w:r w:rsidRPr="00E81C17">
                        <w:rPr>
                          <w:sz w:val="18"/>
                        </w:rPr>
                        <w:t>‐</w:t>
                      </w:r>
                      <w:r w:rsidRPr="00E81C17">
                        <w:rPr>
                          <w:rFonts w:ascii="Courier New" w:hAnsi="Courier New"/>
                          <w:sz w:val="18"/>
                        </w:rPr>
                        <w:t>complement &gt; example.w_genes.vcf</w:t>
                      </w:r>
                    </w:p>
                    <w:p w14:paraId="7378671C" w14:textId="77777777" w:rsidR="00C74C65" w:rsidRPr="00E81C17" w:rsidRDefault="00C74C65" w:rsidP="00E81C17">
                      <w:pPr>
                        <w:rPr>
                          <w:rFonts w:ascii="Courier New" w:hAnsi="Courier New"/>
                          <w:sz w:val="18"/>
                        </w:rPr>
                      </w:pPr>
                    </w:p>
                    <w:p w14:paraId="6D189488" w14:textId="77777777" w:rsidR="00C74C65" w:rsidRPr="00E81C17" w:rsidRDefault="00C74C65" w:rsidP="00E81C17">
                      <w:pPr>
                        <w:rPr>
                          <w:rFonts w:ascii="Courier New" w:hAnsi="Courier New"/>
                          <w:sz w:val="18"/>
                        </w:rPr>
                      </w:pPr>
                      <w:r w:rsidRPr="00E81C17">
                        <w:rPr>
                          <w:rFonts w:ascii="Courier New" w:hAnsi="Courier New"/>
                          <w:sz w:val="18"/>
                        </w:rPr>
                        <w:t xml:space="preserve"> TREAT]$ cat treatTOOLS.bior </w:t>
                      </w:r>
                    </w:p>
                    <w:p w14:paraId="63070CE1" w14:textId="77777777" w:rsidR="00C74C65" w:rsidRPr="00E81C17" w:rsidRDefault="00C74C65" w:rsidP="00E81C17">
                      <w:pPr>
                        <w:rPr>
                          <w:rFonts w:ascii="Courier New" w:hAnsi="Courier New"/>
                          <w:sz w:val="18"/>
                        </w:rPr>
                      </w:pPr>
                      <w:r w:rsidRPr="00E81C17">
                        <w:rPr>
                          <w:rFonts w:ascii="Courier New" w:hAnsi="Courier New"/>
                          <w:sz w:val="18"/>
                        </w:rPr>
                        <w:t>bior_vep &lt; /dev/stdin \</w:t>
                      </w:r>
                    </w:p>
                    <w:p w14:paraId="20860E19" w14:textId="77777777" w:rsidR="00C74C65" w:rsidRPr="00E81C17" w:rsidRDefault="00C74C65" w:rsidP="00E81C17">
                      <w:pPr>
                        <w:rPr>
                          <w:rFonts w:ascii="Courier New" w:hAnsi="Courier New"/>
                          <w:sz w:val="18"/>
                        </w:rPr>
                      </w:pPr>
                      <w:r w:rsidRPr="00E81C17">
                        <w:rPr>
                          <w:rFonts w:ascii="Courier New" w:hAnsi="Courier New"/>
                          <w:sz w:val="18"/>
                        </w:rPr>
                        <w:t>| bior_drill -p Allele -p Gene -p Feature -p Feature_type -p Consequence -p cDNA_position -p CDS_position -p Protein_position -p Amino_acids -p Codons -p HGNC -p SIFT_TERM -p SIFT_Score -p PolyPhen_TERM -p PolyPhen_Score \</w:t>
                      </w:r>
                    </w:p>
                    <w:p w14:paraId="51D7A04F" w14:textId="77777777" w:rsidR="00C74C65" w:rsidRPr="00E81C17" w:rsidRDefault="00C74C65" w:rsidP="00E81C17">
                      <w:pPr>
                        <w:rPr>
                          <w:rFonts w:ascii="Courier New" w:hAnsi="Courier New"/>
                          <w:sz w:val="18"/>
                        </w:rPr>
                      </w:pPr>
                      <w:r w:rsidRPr="00E81C17">
                        <w:rPr>
                          <w:rFonts w:ascii="Courier New" w:hAnsi="Courier New"/>
                          <w:sz w:val="18"/>
                        </w:rPr>
                        <w:t>| bior_snpeff \</w:t>
                      </w:r>
                    </w:p>
                    <w:p w14:paraId="582DDEA0" w14:textId="77777777" w:rsidR="00C74C65" w:rsidRPr="00E81C17" w:rsidRDefault="00C74C65" w:rsidP="00E81C17">
                      <w:pPr>
                        <w:rPr>
                          <w:rFonts w:ascii="Courier New" w:hAnsi="Courier New"/>
                          <w:sz w:val="18"/>
                        </w:rPr>
                      </w:pPr>
                      <w:r w:rsidRPr="00E81C17">
                        <w:rPr>
                          <w:rFonts w:ascii="Courier New" w:hAnsi="Courier New"/>
                          <w:sz w:val="18"/>
                        </w:rPr>
                        <w:t>| bior_drill -p Effect -p Effect_impact -p Functional_class -p Codon_change -p Amino_acid_change -p Gene_name -p Gene_bioType -p Coding -p Transcript -p Exon</w:t>
                      </w:r>
                    </w:p>
                    <w:p w14:paraId="72C2777D" w14:textId="77777777" w:rsidR="00C74C65" w:rsidRPr="00E81C17" w:rsidRDefault="00C74C65" w:rsidP="00E81C17">
                      <w:pPr>
                        <w:rPr>
                          <w:rFonts w:ascii="Courier New" w:hAnsi="Courier New"/>
                          <w:sz w:val="18"/>
                        </w:rPr>
                      </w:pPr>
                      <w:r w:rsidRPr="00E81C17">
                        <w:rPr>
                          <w:rFonts w:ascii="Courier New" w:hAnsi="Courier New"/>
                          <w:sz w:val="18"/>
                        </w:rPr>
                        <w:t xml:space="preserve"> TREAT]$</w:t>
                      </w:r>
                    </w:p>
                    <w:p w14:paraId="296EEEAC"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30761697" w14:textId="77777777" w:rsidR="00602CFB" w:rsidRPr="000A17BA" w:rsidRDefault="00EC279B" w:rsidP="00602CFB">
      <w:pPr>
        <w:pStyle w:val="Heading1"/>
        <w:rPr>
          <w:rFonts w:asciiTheme="minorHAnsi" w:hAnsiTheme="minorHAnsi"/>
        </w:rPr>
      </w:pPr>
      <w:bookmarkStart w:id="186" w:name="_Toc239405575"/>
      <w:r w:rsidRPr="000A17BA">
        <w:rPr>
          <w:rFonts w:asciiTheme="minorHAnsi" w:hAnsiTheme="minorHAnsi"/>
        </w:rPr>
        <w:t>Mixing In Scripts and Languages</w:t>
      </w:r>
      <w:bookmarkEnd w:id="186"/>
    </w:p>
    <w:p w14:paraId="3D4D6417" w14:textId="77777777" w:rsidR="00602CFB" w:rsidRPr="000A17BA" w:rsidRDefault="00602CFB" w:rsidP="00602CFB">
      <w:pPr>
        <w:pStyle w:val="Heading2"/>
        <w:rPr>
          <w:rFonts w:asciiTheme="minorHAnsi" w:hAnsiTheme="minorHAnsi"/>
          <w:sz w:val="30"/>
          <w:szCs w:val="30"/>
        </w:rPr>
      </w:pPr>
      <w:bookmarkStart w:id="187" w:name="_Toc239405576"/>
      <w:r w:rsidRPr="000A17BA">
        <w:rPr>
          <w:rFonts w:asciiTheme="minorHAnsi" w:hAnsiTheme="minorHAnsi"/>
        </w:rPr>
        <w:t>To find all overlapping genes that are not the same gene:</w:t>
      </w:r>
      <w:bookmarkEnd w:id="187"/>
    </w:p>
    <w:p w14:paraId="5D0599E6" w14:textId="3DCA3425" w:rsidR="00602CFB" w:rsidRPr="000A17BA" w:rsidRDefault="00602CFB" w:rsidP="00602CFB">
      <w:pPr>
        <w:widowControl w:val="0"/>
        <w:autoSpaceDE w:val="0"/>
        <w:autoSpaceDN w:val="0"/>
        <w:adjustRightInd w:val="0"/>
        <w:rPr>
          <w:rFonts w:cs="Calibri"/>
          <w:sz w:val="30"/>
          <w:szCs w:val="30"/>
        </w:rPr>
      </w:pPr>
      <w:r w:rsidRPr="000A17BA">
        <w:rPr>
          <w:rFonts w:cs="Calibri"/>
          <w:sz w:val="28"/>
          <w:szCs w:val="28"/>
        </w:rPr>
        <w:t> </w:t>
      </w:r>
      <w:r w:rsidR="00DB5783">
        <w:rPr>
          <w:rFonts w:cs="Calibri"/>
          <w:noProof/>
          <w:sz w:val="28"/>
          <w:szCs w:val="28"/>
          <w:lang w:eastAsia="en-US"/>
        </w:rPr>
        <mc:AlternateContent>
          <mc:Choice Requires="wps">
            <w:drawing>
              <wp:inline distT="0" distB="0" distL="0" distR="0" wp14:anchorId="7B01A3B8" wp14:editId="189596E3">
                <wp:extent cx="5486400" cy="635635"/>
                <wp:effectExtent l="0" t="0" r="0" b="0"/>
                <wp:docPr id="1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63563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41E9B" w14:textId="77777777" w:rsidR="00C74C65" w:rsidRPr="00E81C17" w:rsidRDefault="00C74C65" w:rsidP="00E81C17">
                            <w:pPr>
                              <w:rPr>
                                <w:rFonts w:ascii="Courier New" w:hAnsi="Courier New"/>
                                <w:sz w:val="18"/>
                              </w:rPr>
                            </w:pPr>
                            <w:r w:rsidRPr="00E81C17">
                              <w:rPr>
                                <w:rFonts w:ascii="Courier New" w:hAnsi="Courier New" w:cs="Calibri"/>
                                <w:sz w:val="18"/>
                                <w:szCs w:val="28"/>
                              </w:rPr>
                              <w:t>zcat $bior/NCBIGene/GRCh37_p10/genes.tsv.bgz | bior_overlap -d $bior/v1/NCBIGene/GRCh37_p10/genes.tsv.bgz | perl -e 'while (&lt;&gt;) {chomp; @a=split(/\t/,$_); if($a[3] ne $a[4]){print $a[3]."\t".$a[4]."\n";} }' | bior_drill -c -2 -p gene | bior_drill -c -2 -p gene |  less</w:t>
                            </w:r>
                          </w:p>
                          <w:p w14:paraId="0616E911"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5" type="#_x0000_t202" style="width:6in;height: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" fillcolor="#d8d8d8 [2732]" stroked="f">
                <v:path arrowok="t"/>
                <v:textbox>
                  <w:txbxContent>
                    <w:p w14:paraId="31041E9B" w14:textId="77777777" w:rsidR="00C74C65" w:rsidRPr="00E81C17" w:rsidRDefault="00C74C65" w:rsidP="00E81C17">
                      <w:pPr>
                        <w:rPr>
                          <w:rFonts w:ascii="Courier New" w:hAnsi="Courier New"/>
                          <w:sz w:val="18"/>
                        </w:rPr>
                      </w:pPr>
                      <w:r w:rsidRPr="00E81C17">
                        <w:rPr>
                          <w:rFonts w:ascii="Courier New" w:hAnsi="Courier New" w:cs="Calibri"/>
                          <w:sz w:val="18"/>
                          <w:szCs w:val="28"/>
                        </w:rPr>
                        <w:t>zcat $bior/NCBIGene/GRCh37_p10/genes.tsv.bgz | bior_overlap -d $bior/v1/NCBIGene/GRCh37_p10/genes.tsv.bgz | perl -e 'while (&lt;&gt;) {chomp; @a=split(/\t/,$_); if($a[3] ne $a[4]){print $a[3]."\t".$a[4]."\n";} }' | bior_drill -c -2 -p gene | bior_drill -c -2 -p gene |  less</w:t>
                      </w:r>
                    </w:p>
                    <w:p w14:paraId="0616E911"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3AEDFAB3" w14:textId="77777777" w:rsidR="00602CFB" w:rsidRPr="000A17BA" w:rsidRDefault="00602CFB" w:rsidP="00602CFB"/>
    <w:p w14:paraId="56B77F51" w14:textId="77777777" w:rsidR="00602CFB" w:rsidRPr="000A17BA" w:rsidRDefault="00EC279B" w:rsidP="00EC279B">
      <w:pPr>
        <w:pStyle w:val="Heading1"/>
        <w:rPr>
          <w:rFonts w:asciiTheme="minorHAnsi" w:hAnsiTheme="minorHAnsi"/>
        </w:rPr>
      </w:pPr>
      <w:bookmarkStart w:id="188" w:name="_Toc239405577"/>
      <w:r w:rsidRPr="000A17BA">
        <w:rPr>
          <w:rFonts w:asciiTheme="minorHAnsi" w:hAnsiTheme="minorHAnsi"/>
        </w:rPr>
        <w:t>Common Problems</w:t>
      </w:r>
      <w:bookmarkEnd w:id="188"/>
    </w:p>
    <w:p w14:paraId="589C1B8B" w14:textId="77777777" w:rsidR="00602CFB" w:rsidRPr="000A17BA" w:rsidRDefault="00602CFB" w:rsidP="00602CFB">
      <w:pPr>
        <w:pStyle w:val="Heading2"/>
        <w:rPr>
          <w:rFonts w:asciiTheme="minorHAnsi" w:hAnsiTheme="minorHAnsi"/>
        </w:rPr>
      </w:pPr>
      <w:bookmarkStart w:id="189" w:name="_Toc239405578"/>
      <w:r w:rsidRPr="000A17BA">
        <w:rPr>
          <w:rFonts w:asciiTheme="minorHAnsi" w:hAnsiTheme="minorHAnsi"/>
        </w:rPr>
        <w:t>Handling VCF Files with VERY large headers</w:t>
      </w:r>
      <w:bookmarkEnd w:id="189"/>
    </w:p>
    <w:p w14:paraId="77D98A85" w14:textId="77777777" w:rsidR="00602CFB" w:rsidRPr="000A17BA" w:rsidRDefault="00602CFB" w:rsidP="00602CFB"/>
    <w:p w14:paraId="02B3404F" w14:textId="2B00603B" w:rsidR="00602CFB" w:rsidRPr="000A17BA" w:rsidRDefault="008B6917" w:rsidP="006A4B87">
      <w:pPr>
        <w:widowControl w:val="0"/>
        <w:autoSpaceDE w:val="0"/>
        <w:autoSpaceDN w:val="0"/>
        <w:adjustRightInd w:val="0"/>
        <w:spacing w:after="220"/>
        <w:rPr>
          <w:rFonts w:cs="Verdana"/>
          <w:color w:val="262626"/>
        </w:rPr>
      </w:pPr>
      <w:r>
        <w:rPr>
          <w:rFonts w:cs="Verdana"/>
          <w:bCs/>
          <w:color w:val="262626"/>
        </w:rPr>
        <w:t>All BioR c</w:t>
      </w:r>
      <w:r w:rsidRPr="008B6917">
        <w:rPr>
          <w:rFonts w:cs="Verdana"/>
          <w:bCs/>
          <w:color w:val="262626"/>
        </w:rPr>
        <w:t>omm</w:t>
      </w:r>
      <w:r>
        <w:rPr>
          <w:rFonts w:cs="Verdana"/>
          <w:color w:val="262626"/>
        </w:rPr>
        <w:t>ands store the header in memory.  This is done because commands like</w:t>
      </w:r>
      <w:r w:rsidR="00602CFB" w:rsidRPr="000A17BA">
        <w:rPr>
          <w:rFonts w:cs="Verdana"/>
          <w:color w:val="262626"/>
        </w:rPr>
        <w:t xml:space="preserve"> </w:t>
      </w:r>
      <w:r w:rsidR="00DB3313">
        <w:rPr>
          <w:rFonts w:cs="Verdana"/>
          <w:color w:val="262626"/>
        </w:rPr>
        <w:t>bior_vcf_to_tjson</w:t>
      </w:r>
      <w:r>
        <w:rPr>
          <w:rFonts w:cs="Verdana"/>
          <w:color w:val="262626"/>
        </w:rPr>
        <w:t xml:space="preserve"> use the header to understand the structure of the data lines and parse the lines into JSON more intelligently (e.g. identify numbers instead of strings, identify arrays, ect.).  In production, we have noticed that some headers are extreamly large (multiple megabytes).  When a user runs BioR, the header is expanded into objects in memory for each BioR command.  This can lead to BioR slowing to a craw</w:t>
      </w:r>
      <w:r w:rsidR="006A4B87">
        <w:rPr>
          <w:rFonts w:cs="Verdana"/>
          <w:color w:val="262626"/>
        </w:rPr>
        <w:t xml:space="preserve">l when the ram on the machine is exceeded. </w:t>
      </w:r>
      <w:r w:rsidR="00602CFB" w:rsidRPr="000A17BA">
        <w:rPr>
          <w:rFonts w:cs="Verdana"/>
          <w:color w:val="262626"/>
        </w:rPr>
        <w:t> Internally what happens is that the header is chopped off and stored in memory, then each row streams through the system as an array of strings.  </w:t>
      </w:r>
      <w:r w:rsidR="006A4B87">
        <w:rPr>
          <w:rFonts w:cs="Verdana"/>
          <w:color w:val="262626"/>
        </w:rPr>
        <w:t xml:space="preserve">The data rows are not that large, but the metadata in the header </w:t>
      </w:r>
      <w:r w:rsidR="00602CFB" w:rsidRPr="000A17BA">
        <w:rPr>
          <w:rFonts w:cs="Verdana"/>
          <w:color w:val="262626"/>
        </w:rPr>
        <w:t>may get copied many times in memory as transformations are done on the data.  </w:t>
      </w:r>
      <w:r w:rsidR="006A4B87">
        <w:rPr>
          <w:rFonts w:cs="Verdana"/>
          <w:color w:val="262626"/>
        </w:rPr>
        <w:t xml:space="preserve">The best workaround for this problem is to use grep to cut </w:t>
      </w:r>
      <w:r w:rsidR="00602CFB" w:rsidRPr="000A17BA">
        <w:rPr>
          <w:rFonts w:cs="Verdana"/>
          <w:color w:val="262626"/>
        </w:rPr>
        <w:t xml:space="preserve">off all </w:t>
      </w:r>
      <w:r w:rsidR="006A4B87">
        <w:rPr>
          <w:rFonts w:cs="Verdana"/>
          <w:color w:val="262626"/>
        </w:rPr>
        <w:t xml:space="preserve">excess </w:t>
      </w:r>
      <w:r w:rsidR="00602CFB" w:rsidRPr="000A17BA">
        <w:rPr>
          <w:rFonts w:cs="Verdana"/>
          <w:color w:val="262626"/>
        </w:rPr>
        <w:t>he</w:t>
      </w:r>
      <w:r w:rsidR="006A4B87">
        <w:rPr>
          <w:rFonts w:cs="Verdana"/>
          <w:color w:val="262626"/>
        </w:rPr>
        <w:t>ader lines (e.g. lines that are not descriptive)</w:t>
      </w:r>
      <w:r w:rsidR="00602CFB" w:rsidRPr="000A17BA">
        <w:rPr>
          <w:rFonts w:cs="Verdana"/>
          <w:color w:val="262626"/>
        </w:rPr>
        <w:t xml:space="preserve"> then push the BioR output on to the file.</w:t>
      </w:r>
      <w:r w:rsidR="006A4B87">
        <w:rPr>
          <w:rFonts w:cs="Verdana"/>
          <w:color w:val="262626"/>
        </w:rPr>
        <w:t xml:space="preserve">  Recombine the header if needed.</w:t>
      </w:r>
    </w:p>
    <w:p w14:paraId="31B6C1C9" w14:textId="77777777"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 e.g. </w:t>
      </w:r>
    </w:p>
    <w:p w14:paraId="4B350082" w14:textId="77777777"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zcat example.vcf.gz | head -n 10000 | grep -v "##" &gt; mylongheader.vcf</w:t>
      </w:r>
    </w:p>
    <w:p w14:paraId="4B614674" w14:textId="4CA1AEA0"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 xml:space="preserve">zcat example.vcf.gz | </w:t>
      </w:r>
      <w:r w:rsidR="00DB3313">
        <w:rPr>
          <w:rFonts w:cs="Verdana"/>
          <w:color w:val="262626"/>
        </w:rPr>
        <w:t>bior_vcf_to_tjson</w:t>
      </w:r>
      <w:r w:rsidRPr="000A17BA">
        <w:rPr>
          <w:rFonts w:cs="Verdana"/>
          <w:color w:val="262626"/>
        </w:rPr>
        <w:t xml:space="preserve"> | bior_mycommands &gt;&gt; mylongheader.vcf</w:t>
      </w:r>
    </w:p>
    <w:p w14:paraId="3F6B158B" w14:textId="5DA53BB9" w:rsidR="00602CFB" w:rsidRPr="000A17BA" w:rsidRDefault="006A4B87" w:rsidP="006A4B87">
      <w:pPr>
        <w:pStyle w:val="Heading2"/>
      </w:pPr>
      <w:bookmarkStart w:id="190" w:name="_Toc239405579"/>
      <w:r>
        <w:t>Large Memory Requirements</w:t>
      </w:r>
      <w:bookmarkEnd w:id="190"/>
    </w:p>
    <w:p w14:paraId="0761129A" w14:textId="53FB2004" w:rsidR="006A4B87" w:rsidRDefault="006A4B87" w:rsidP="006A4B87">
      <w:r>
        <w:t>Sometimes users complain about large memory requrirements from BioR – especially SNPEff.  SNPEff, when run in production requires 4Gb of Ram.  BioR will align large insertions and deletions prior to sending them to SNPEff using the same exact method used in SNPEff.  When processing these large variants, both BioR and SNPEff can crash.  The current work-</w:t>
      </w:r>
      <w:r w:rsidR="00EA1CA9">
        <w:t>around</w:t>
      </w:r>
      <w:r>
        <w:t xml:space="preserve"> for dealing with large variants is to pre-screen them and filter them out to another file prior to annotating with SNPEff.  Hopefully the BioR team will be able to collect better statistics and not align large variants in the future</w:t>
      </w:r>
      <w:r w:rsidR="00EA1CA9">
        <w:t>.</w:t>
      </w:r>
    </w:p>
    <w:p w14:paraId="48736BEF" w14:textId="77777777" w:rsidR="00C640D6" w:rsidRDefault="00C640D6" w:rsidP="006A4B87"/>
    <w:p w14:paraId="0F007B94" w14:textId="2CCF7CD0" w:rsidR="00C640D6" w:rsidRDefault="00C640D6" w:rsidP="00C640D6">
      <w:pPr>
        <w:pStyle w:val="Heading2"/>
      </w:pPr>
      <w:bookmarkStart w:id="191" w:name="_Toc239405580"/>
      <w:r>
        <w:t>BioR exits with some error I don’t understand</w:t>
      </w:r>
      <w:bookmarkEnd w:id="191"/>
    </w:p>
    <w:p w14:paraId="2EF3F0CF" w14:textId="39502373" w:rsidR="00C640D6" w:rsidRPr="00C640D6" w:rsidRDefault="00C640D6" w:rsidP="00C640D6">
      <w:r>
        <w:t>Rerun the same exact command with logging enabled (-l) and submit both the input file, and the results of the log to the BioR team.  We will try to help you ASAP.</w:t>
      </w:r>
    </w:p>
    <w:p w14:paraId="0A264B5E" w14:textId="77777777" w:rsidR="00614488" w:rsidRPr="000A17BA" w:rsidRDefault="00614488" w:rsidP="00614488">
      <w:pPr>
        <w:pStyle w:val="Heading1"/>
        <w:rPr>
          <w:rFonts w:asciiTheme="minorHAnsi" w:hAnsiTheme="minorHAnsi"/>
        </w:rPr>
      </w:pPr>
      <w:bookmarkStart w:id="192" w:name="_Toc239405581"/>
      <w:r w:rsidRPr="000A17BA">
        <w:rPr>
          <w:rFonts w:asciiTheme="minorHAnsi" w:hAnsiTheme="minorHAnsi"/>
        </w:rPr>
        <w:t>Creating Catalogs</w:t>
      </w:r>
      <w:bookmarkEnd w:id="192"/>
    </w:p>
    <w:p w14:paraId="7A260EC4" w14:textId="77777777" w:rsidR="00614488" w:rsidRPr="000A17BA" w:rsidRDefault="00614488" w:rsidP="00602CFB">
      <w:pPr>
        <w:rPr>
          <w:rFonts w:cs="Verdana"/>
          <w:color w:val="262626"/>
        </w:rPr>
      </w:pPr>
    </w:p>
    <w:p w14:paraId="21116932" w14:textId="77777777" w:rsidR="00602CFB" w:rsidRPr="000A17BA" w:rsidRDefault="00602CFB" w:rsidP="00602CFB">
      <w:pPr>
        <w:pStyle w:val="Heading2"/>
        <w:rPr>
          <w:rFonts w:asciiTheme="minorHAnsi" w:hAnsiTheme="minorHAnsi"/>
        </w:rPr>
      </w:pPr>
      <w:bookmarkStart w:id="193" w:name="_Toc239405582"/>
      <w:r w:rsidRPr="000A17BA">
        <w:rPr>
          <w:rFonts w:asciiTheme="minorHAnsi" w:hAnsiTheme="minorHAnsi"/>
        </w:rPr>
        <w:t>Indexing your Samples</w:t>
      </w:r>
      <w:bookmarkEnd w:id="193"/>
    </w:p>
    <w:p w14:paraId="33FD5D89" w14:textId="77777777"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Lets say you want to get variants in your sample that overlap a gene.  One way to do this is to stream the variants e.g:</w:t>
      </w:r>
    </w:p>
    <w:p w14:paraId="19FA175B" w14:textId="0433B95F"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 </w:t>
      </w:r>
      <w:r w:rsidR="00DB5783">
        <w:rPr>
          <w:rFonts w:cs="Verdana"/>
          <w:noProof/>
          <w:color w:val="262626"/>
          <w:lang w:eastAsia="en-US"/>
        </w:rPr>
        <mc:AlternateContent>
          <mc:Choice Requires="wps">
            <w:drawing>
              <wp:inline distT="0" distB="0" distL="0" distR="0" wp14:anchorId="6599FBF7" wp14:editId="66090C8F">
                <wp:extent cx="5486400" cy="4686300"/>
                <wp:effectExtent l="0" t="0" r="0" b="12700"/>
                <wp:docPr id="1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686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0B3A4"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&gt; cat example.vcf | head</w:t>
                            </w:r>
                          </w:p>
                          <w:p w14:paraId="6D68601C"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##fileformat=VCFv4.0</w:t>
                            </w:r>
                          </w:p>
                          <w:p w14:paraId="583C0197"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#CHROM POS ID REF ALT QUAL FILTER INFO</w:t>
                            </w:r>
                          </w:p>
                          <w:p w14:paraId="1115DB98"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26960070 rs116645811 G A . . .</w:t>
                            </w:r>
                          </w:p>
                          <w:p w14:paraId="0E96129D"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26965148 rs1135638 G A . . .</w:t>
                            </w:r>
                          </w:p>
                          <w:p w14:paraId="2E54D3F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26965172 rs010576 T C . . .</w:t>
                            </w:r>
                          </w:p>
                          <w:p w14:paraId="0753CCA0"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26965205 rs1057885 T C . . .</w:t>
                            </w:r>
                          </w:p>
                          <w:p w14:paraId="34DDC435"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26976144 rs116331755 A G . . .</w:t>
                            </w:r>
                          </w:p>
                          <w:p w14:paraId="3ABCF3EE"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26976222 rs7278168 C T . . .</w:t>
                            </w:r>
                          </w:p>
                          <w:p w14:paraId="7DE6C0A8"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26976237 rs7278284 C T . . .</w:t>
                            </w:r>
                          </w:p>
                          <w:p w14:paraId="1879ED0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26978790 rs75377686 T C . . .</w:t>
                            </w:r>
                          </w:p>
                          <w:p w14:paraId="188648DC" w14:textId="47746E6E" w:rsidR="00C74C65" w:rsidRPr="001A0B08"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example.vcf | </w:t>
                            </w:r>
                            <w:r>
                              <w:rPr>
                                <w:rFonts w:ascii="Courier New" w:hAnsi="Courier New" w:cs="Courier"/>
                                <w:color w:val="262626"/>
                                <w:sz w:val="18"/>
                                <w:szCs w:val="30"/>
                              </w:rPr>
                              <w:t>bior_vcf_to_tjson</w:t>
                            </w:r>
                            <w:r w:rsidRPr="00E81C17">
                              <w:rPr>
                                <w:rFonts w:ascii="Courier New" w:hAnsi="Courier New" w:cs="Courier"/>
                                <w:color w:val="262626"/>
                                <w:sz w:val="18"/>
                                <w:szCs w:val="30"/>
                              </w:rPr>
                              <w:t xml:space="preserve"> | bior_overlap -d $bior/NCBIGene/GRCh37_p10/genes.tsv.bgz | grep "\"gene\":\"PANX2\""</w:t>
                            </w:r>
                          </w:p>
                          <w:p w14:paraId="72A5DF4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22 50616005 rs35195493 C G . . . {"CHROM":"22","POS":"50616005","ID":"rs35195493","REF":"C","ALT":"G","QUAL":".","FILTER":".","INFO":{".":true},"_id":"rs35195493","_type":"variant","_landmark":"22","_refAllele":"C","_altAlleles":["G"],"_minBP":50616005,"_maxBP":50616005} {"_type":"gene","_landmark":"22","_strand":"+","_minBP":50609160,"_maxBP":50618724,"gene":"PANX2","gene_synonym":"hPANX2; PX2","note":"pannexin 2; Derived by automated computational analysis using gene prediction method: BestRefseq.","GeneID":"56666","HGNC":"8600","HPRD":"09760","MIM":"608421"}</w:t>
                            </w:r>
                          </w:p>
                          <w:p w14:paraId="6074CD29" w14:textId="77777777" w:rsidR="00C74C65"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22 50616806 rs5771206 A G . . . {"CHROM":"22","POS":"50616806","ID":"rs5771206","REF":"A","ALT":"G","QUAL":".","FILTER":".","INFO":{".":true},"_id":"rs5771206","_type":"variant","_landmark":"22","_refAllele":"A","_altAlleles":["G"],"_minBP":50616806,"_maxBP":50616806} {"_type":"gene","_landmark":"22","_strand":"+","_minBP":50609160,"_maxBP":50618724,"gene":"PANX2","gene_synonym":"hPANX2; PX2","note":"pannexin 2; Derived by automated computational analysis using gene prediction method: BestRefseq.","GeneID":"56666","HGNC":"8600","HPRD":"09760","MIM":"608421"}</w:t>
                            </w:r>
                          </w:p>
                          <w:p w14:paraId="7BEF9AA6" w14:textId="77777777" w:rsidR="00C74C65" w:rsidRPr="00E81C17" w:rsidRDefault="00C74C65" w:rsidP="00E81C17">
                            <w:pPr>
                              <w:widowControl w:val="0"/>
                              <w:autoSpaceDE w:val="0"/>
                              <w:autoSpaceDN w:val="0"/>
                              <w:adjustRightInd w:val="0"/>
                              <w:rPr>
                                <w:rFonts w:ascii="Courier New" w:hAnsi="Courier New" w:cs="Verdana"/>
                                <w:color w:val="262626"/>
                                <w:sz w:val="18"/>
                              </w:rPr>
                            </w:pPr>
                            <w:r>
                              <w:rPr>
                                <w:rFonts w:ascii="Courier New" w:hAnsi="Courier New" w:cs="Verdana"/>
                                <w:color w:val="262626"/>
                                <w:sz w:val="18"/>
                              </w:rPr>
                              <w:t>$</w:t>
                            </w:r>
                          </w:p>
                          <w:p w14:paraId="320CBCB4"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6" type="#_x0000_t202" style="width:6in;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" fillcolor="#d8d8d8 [2732]" stroked="f">
                <v:path arrowok="t"/>
                <v:textbox>
                  <w:txbxContent>
                    <w:p w14:paraId="3E30B3A4"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&gt; cat example.vcf | head</w:t>
                      </w:r>
                    </w:p>
                    <w:p w14:paraId="6D68601C"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##fileformat=VCFv4.0</w:t>
                      </w:r>
                    </w:p>
                    <w:p w14:paraId="583C0197"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#CHROM POS ID REF ALT QUAL FILTER INFO</w:t>
                      </w:r>
                    </w:p>
                    <w:p w14:paraId="1115DB98"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26960070 rs116645811 G A . . .</w:t>
                      </w:r>
                    </w:p>
                    <w:p w14:paraId="0E96129D"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26965148 rs1135638 G A . . .</w:t>
                      </w:r>
                    </w:p>
                    <w:p w14:paraId="2E54D3F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26965172 rs010576 T C . . .</w:t>
                      </w:r>
                    </w:p>
                    <w:p w14:paraId="0753CCA0"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26965205 rs1057885 T C . . .</w:t>
                      </w:r>
                    </w:p>
                    <w:p w14:paraId="34DDC435"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26976144 rs116331755 A G . . .</w:t>
                      </w:r>
                    </w:p>
                    <w:p w14:paraId="3ABCF3EE"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26976222 rs7278168 C T . . .</w:t>
                      </w:r>
                    </w:p>
                    <w:p w14:paraId="7DE6C0A8"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26976237 rs7278284 C T . . .</w:t>
                      </w:r>
                    </w:p>
                    <w:p w14:paraId="1879ED0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21 26978790 rs75377686 T C . . .</w:t>
                      </w:r>
                    </w:p>
                    <w:p w14:paraId="188648DC" w14:textId="47746E6E" w:rsidR="00C74C65" w:rsidRPr="001A0B08"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example.vcf | </w:t>
                      </w:r>
                      <w:r>
                        <w:rPr>
                          <w:rFonts w:ascii="Courier New" w:hAnsi="Courier New" w:cs="Courier"/>
                          <w:color w:val="262626"/>
                          <w:sz w:val="18"/>
                          <w:szCs w:val="30"/>
                        </w:rPr>
                        <w:t>bior_vcf_to_tjson</w:t>
                      </w:r>
                      <w:r w:rsidRPr="00E81C17">
                        <w:rPr>
                          <w:rFonts w:ascii="Courier New" w:hAnsi="Courier New" w:cs="Courier"/>
                          <w:color w:val="262626"/>
                          <w:sz w:val="18"/>
                          <w:szCs w:val="30"/>
                        </w:rPr>
                        <w:t xml:space="preserve"> | bior_overlap -d $bior/NCBIGene/GRCh37_p10/genes.tsv.bgz | grep "\"gene\":\"PANX2\""</w:t>
                      </w:r>
                    </w:p>
                    <w:p w14:paraId="72A5DF4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22 50616005 rs35195493 C G . . . {"CHROM":"22","POS":"50616005","ID":"rs35195493","REF":"C","ALT":"G","QUAL":".","FILTER":".","INFO":{".":true},"_id":"rs35195493","_type":"variant","_landmark":"22","_refAllele":"C","_altAlleles":["G"],"_minBP":50616005,"_maxBP":50616005} {"_type":"gene","_landmark":"22","_strand":"+","_minBP":50609160,"_maxBP":50618724,"gene":"PANX2","gene_synonym":"hPANX2; PX2","note":"pannexin 2; Derived by automated computational analysis using gene prediction method: BestRefseq.","GeneID":"56666","HGNC":"8600","HPRD":"09760","MIM":"608421"}</w:t>
                      </w:r>
                    </w:p>
                    <w:p w14:paraId="6074CD29" w14:textId="77777777" w:rsidR="00C74C65"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22 50616806 rs5771206 A G . . . {"CHROM":"22","POS":"50616806","ID":"rs5771206","REF":"A","ALT":"G","QUAL":".","FILTER":".","INFO":{".":true},"_id":"rs5771206","_type":"variant","_landmark":"22","_refAllele":"A","_altAlleles":["G"],"_minBP":50616806,"_maxBP":50616806} {"_type":"gene","_landmark":"22","_strand":"+","_minBP":50609160,"_maxBP":50618724,"gene":"PANX2","gene_synonym":"hPANX2; PX2","note":"pannexin 2; Derived by automated computational analysis using gene prediction method: BestRefseq.","GeneID":"56666","HGNC":"8600","HPRD":"09760","MIM":"608421"}</w:t>
                      </w:r>
                    </w:p>
                    <w:p w14:paraId="7BEF9AA6" w14:textId="77777777" w:rsidR="00C74C65" w:rsidRPr="00E81C17" w:rsidRDefault="00C74C65" w:rsidP="00E81C17">
                      <w:pPr>
                        <w:widowControl w:val="0"/>
                        <w:autoSpaceDE w:val="0"/>
                        <w:autoSpaceDN w:val="0"/>
                        <w:adjustRightInd w:val="0"/>
                        <w:rPr>
                          <w:rFonts w:ascii="Courier New" w:hAnsi="Courier New" w:cs="Verdana"/>
                          <w:color w:val="262626"/>
                          <w:sz w:val="18"/>
                        </w:rPr>
                      </w:pPr>
                      <w:r>
                        <w:rPr>
                          <w:rFonts w:ascii="Courier New" w:hAnsi="Courier New" w:cs="Verdana"/>
                          <w:color w:val="262626"/>
                          <w:sz w:val="18"/>
                        </w:rPr>
                        <w:t>$</w:t>
                      </w:r>
                    </w:p>
                    <w:p w14:paraId="320CBCB4"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2A5EB595" w14:textId="77777777" w:rsidR="00602CFB" w:rsidRPr="000A17BA" w:rsidRDefault="00602CFB" w:rsidP="00602CFB">
      <w:pPr>
        <w:widowControl w:val="0"/>
        <w:autoSpaceDE w:val="0"/>
        <w:autoSpaceDN w:val="0"/>
        <w:adjustRightInd w:val="0"/>
        <w:rPr>
          <w:rFonts w:cs="Verdana"/>
          <w:color w:val="262626"/>
        </w:rPr>
      </w:pPr>
      <w:r w:rsidRPr="000A17BA">
        <w:rPr>
          <w:rFonts w:cs="Verdana"/>
          <w:color w:val="262626"/>
        </w:rPr>
        <w:t> </w:t>
      </w:r>
    </w:p>
    <w:p w14:paraId="0E68DF76" w14:textId="77777777" w:rsidR="00602CFB" w:rsidRPr="000A17BA" w:rsidRDefault="00602CFB" w:rsidP="00602CFB">
      <w:pPr>
        <w:widowControl w:val="0"/>
        <w:autoSpaceDE w:val="0"/>
        <w:autoSpaceDN w:val="0"/>
        <w:adjustRightInd w:val="0"/>
        <w:rPr>
          <w:rFonts w:cs="Verdana"/>
          <w:color w:val="262626"/>
        </w:rPr>
      </w:pPr>
      <w:r w:rsidRPr="000A17BA">
        <w:rPr>
          <w:rFonts w:cs="Verdana"/>
          <w:color w:val="262626"/>
        </w:rPr>
        <w:t> </w:t>
      </w:r>
    </w:p>
    <w:p w14:paraId="68516C89" w14:textId="77777777" w:rsidR="00E81C17" w:rsidRDefault="00602CFB" w:rsidP="00602CFB">
      <w:pPr>
        <w:widowControl w:val="0"/>
        <w:autoSpaceDE w:val="0"/>
        <w:autoSpaceDN w:val="0"/>
        <w:adjustRightInd w:val="0"/>
        <w:rPr>
          <w:rFonts w:cs="Verdana"/>
          <w:color w:val="262626"/>
        </w:rPr>
      </w:pPr>
      <w:r w:rsidRPr="000A17BA">
        <w:rPr>
          <w:rFonts w:cs="Verdana"/>
          <w:color w:val="262626"/>
        </w:rPr>
        <w:t>If you just want variants that overlap any gene, you can always do something like:</w:t>
      </w:r>
    </w:p>
    <w:p w14:paraId="16BDA63A" w14:textId="3DAD804C" w:rsidR="00602CFB" w:rsidRPr="000A17BA" w:rsidRDefault="00DB5783" w:rsidP="00602CFB">
      <w:pPr>
        <w:widowControl w:val="0"/>
        <w:autoSpaceDE w:val="0"/>
        <w:autoSpaceDN w:val="0"/>
        <w:adjustRightInd w:val="0"/>
        <w:rPr>
          <w:rFonts w:cs="Verdana"/>
          <w:color w:val="262626"/>
        </w:rPr>
      </w:pPr>
      <w:r>
        <w:rPr>
          <w:noProof/>
          <w:lang w:eastAsia="en-US"/>
        </w:rPr>
        <mc:AlternateContent>
          <mc:Choice Requires="wps">
            <w:drawing>
              <wp:inline distT="0" distB="0" distL="0" distR="0" wp14:anchorId="2078FE37" wp14:editId="149BF25C">
                <wp:extent cx="5486400" cy="585470"/>
                <wp:effectExtent l="0" t="0" r="0" b="0"/>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8547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370C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&gt;zcat $bior/NCBIGene/</w:t>
                            </w:r>
                          </w:p>
                          <w:p w14:paraId="2E49BD2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GRCh37_p10/genes.tsv.bgz | bior_overlap -d ./example.tsv.gz | </w:t>
                            </w:r>
                          </w:p>
                          <w:p w14:paraId="5DE9A874"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grep -v "{}" | less</w:t>
                            </w:r>
                          </w:p>
                          <w:p w14:paraId="67F04194"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7" type="#_x0000_t202" style="width:6in;height:4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" fillcolor="#d8d8d8 [2732]" stroked="f">
                <v:path arrowok="t"/>
                <v:textbox>
                  <w:txbxContent>
                    <w:p w14:paraId="584370C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&gt;zcat $bior/NCBIGene/</w:t>
                      </w:r>
                    </w:p>
                    <w:p w14:paraId="2E49BD2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GRCh37_p10/genes.tsv.bgz | bior_overlap -d ./example.tsv.gz | </w:t>
                      </w:r>
                    </w:p>
                    <w:p w14:paraId="5DE9A874"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grep -v "{}" | less</w:t>
                      </w:r>
                    </w:p>
                    <w:p w14:paraId="67F04194"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049ECC7A" w14:textId="77777777" w:rsidR="00602CFB" w:rsidRPr="000A17BA" w:rsidRDefault="00602CFB" w:rsidP="00602CFB">
      <w:pPr>
        <w:widowControl w:val="0"/>
        <w:autoSpaceDE w:val="0"/>
        <w:autoSpaceDN w:val="0"/>
        <w:adjustRightInd w:val="0"/>
        <w:rPr>
          <w:rFonts w:cs="Verdana"/>
          <w:color w:val="262626"/>
        </w:rPr>
      </w:pPr>
      <w:r w:rsidRPr="000A17BA">
        <w:rPr>
          <w:rFonts w:cs="Verdana"/>
          <w:color w:val="262626"/>
        </w:rPr>
        <w:t> </w:t>
      </w:r>
    </w:p>
    <w:p w14:paraId="5B1709C8" w14:textId="77777777" w:rsidR="00602CFB" w:rsidRPr="000A17BA" w:rsidRDefault="00602CFB" w:rsidP="00602CFB">
      <w:pPr>
        <w:widowControl w:val="0"/>
        <w:autoSpaceDE w:val="0"/>
        <w:autoSpaceDN w:val="0"/>
        <w:adjustRightInd w:val="0"/>
        <w:rPr>
          <w:rFonts w:cs="Verdana"/>
          <w:color w:val="262626"/>
        </w:rPr>
      </w:pPr>
      <w:r w:rsidRPr="000A17BA">
        <w:rPr>
          <w:rFonts w:cs="Verdana"/>
          <w:color w:val="262626"/>
        </w:rPr>
        <w:t> </w:t>
      </w:r>
    </w:p>
    <w:p w14:paraId="1DDF36F8" w14:textId="77777777" w:rsidR="00E81C17" w:rsidRDefault="00602CFB" w:rsidP="00602CFB">
      <w:pPr>
        <w:widowControl w:val="0"/>
        <w:autoSpaceDE w:val="0"/>
        <w:autoSpaceDN w:val="0"/>
        <w:adjustRightInd w:val="0"/>
        <w:rPr>
          <w:rFonts w:cs="Verdana"/>
          <w:color w:val="262626"/>
        </w:rPr>
      </w:pPr>
      <w:r w:rsidRPr="000A17BA">
        <w:rPr>
          <w:rFonts w:cs="Verdana"/>
          <w:color w:val="262626"/>
        </w:rPr>
        <w:t>That works fine for a single gene, but what if you are starting with a list of genes?  e.g.</w:t>
      </w:r>
    </w:p>
    <w:p w14:paraId="174C7E7F" w14:textId="167FE041" w:rsidR="00602CFB" w:rsidRPr="000A17BA" w:rsidRDefault="00DB5783" w:rsidP="00602CFB">
      <w:pPr>
        <w:widowControl w:val="0"/>
        <w:autoSpaceDE w:val="0"/>
        <w:autoSpaceDN w:val="0"/>
        <w:adjustRightInd w:val="0"/>
        <w:rPr>
          <w:rFonts w:cs="Verdana"/>
          <w:color w:val="262626"/>
        </w:rPr>
      </w:pPr>
      <w:r>
        <w:rPr>
          <w:noProof/>
          <w:lang w:eastAsia="en-US"/>
        </w:rPr>
        <mc:AlternateContent>
          <mc:Choice Requires="wps">
            <w:drawing>
              <wp:inline distT="0" distB="0" distL="0" distR="0" wp14:anchorId="6613067D" wp14:editId="0F5A4E70">
                <wp:extent cx="5486400" cy="772160"/>
                <wp:effectExtent l="0" t="0" r="0" b="0"/>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77216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1FF7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mygenes.txt </w:t>
                            </w:r>
                          </w:p>
                          <w:p w14:paraId="7551A10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MRPL39</w:t>
                            </w:r>
                          </w:p>
                          <w:p w14:paraId="579ADFC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PANX2</w:t>
                            </w:r>
                          </w:p>
                          <w:p w14:paraId="6B88DB71"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BRCA1</w:t>
                            </w:r>
                          </w:p>
                          <w:p w14:paraId="7C5776A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w:t>
                            </w:r>
                          </w:p>
                          <w:p w14:paraId="4271027F"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8" type="#_x0000_t202" style="width:6in;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" fillcolor="#d8d8d8 [2732]" stroked="f">
                <v:path arrowok="t"/>
                <v:textbox>
                  <w:txbxContent>
                    <w:p w14:paraId="2A21FF7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mygenes.txt </w:t>
                      </w:r>
                    </w:p>
                    <w:p w14:paraId="7551A103"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MRPL39</w:t>
                      </w:r>
                    </w:p>
                    <w:p w14:paraId="579ADFC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PANX2</w:t>
                      </w:r>
                    </w:p>
                    <w:p w14:paraId="6B88DB71"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BRCA1</w:t>
                      </w:r>
                    </w:p>
                    <w:p w14:paraId="7C5776AF" w14:textId="77777777" w:rsidR="00C74C65" w:rsidRPr="00E81C17" w:rsidRDefault="00C74C65" w:rsidP="00E81C17">
                      <w:pPr>
                        <w:widowControl w:val="0"/>
                        <w:autoSpaceDE w:val="0"/>
                        <w:autoSpaceDN w:val="0"/>
                        <w:adjustRightInd w:val="0"/>
                        <w:rPr>
                          <w:rFonts w:ascii="Courier New" w:hAnsi="Courier New" w:cs="Verdana"/>
                          <w:color w:val="262626"/>
                          <w:sz w:val="18"/>
                        </w:rPr>
                      </w:pPr>
                      <w:r w:rsidRPr="00E81C17">
                        <w:rPr>
                          <w:rFonts w:ascii="Courier New" w:hAnsi="Courier New" w:cs="Verdana"/>
                          <w:color w:val="262626"/>
                          <w:sz w:val="18"/>
                        </w:rPr>
                        <w:t>...</w:t>
                      </w:r>
                    </w:p>
                    <w:p w14:paraId="4271027F"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6C9D7CAA" w14:textId="77777777" w:rsidR="00602CFB" w:rsidRPr="000A17BA" w:rsidRDefault="00602CFB" w:rsidP="00602CFB">
      <w:pPr>
        <w:widowControl w:val="0"/>
        <w:autoSpaceDE w:val="0"/>
        <w:autoSpaceDN w:val="0"/>
        <w:adjustRightInd w:val="0"/>
        <w:rPr>
          <w:rFonts w:cs="Verdana"/>
          <w:color w:val="262626"/>
        </w:rPr>
      </w:pPr>
      <w:r w:rsidRPr="000A17BA">
        <w:rPr>
          <w:rFonts w:cs="Verdana"/>
          <w:color w:val="262626"/>
        </w:rPr>
        <w:t> </w:t>
      </w:r>
    </w:p>
    <w:p w14:paraId="70C47E3D" w14:textId="77777777" w:rsidR="00E81C17" w:rsidRDefault="00602CFB" w:rsidP="00602CFB">
      <w:pPr>
        <w:widowControl w:val="0"/>
        <w:autoSpaceDE w:val="0"/>
        <w:autoSpaceDN w:val="0"/>
        <w:adjustRightInd w:val="0"/>
        <w:rPr>
          <w:rFonts w:cs="Verdana"/>
          <w:color w:val="262626"/>
        </w:rPr>
      </w:pPr>
      <w:r w:rsidRPr="000A17BA">
        <w:rPr>
          <w:rFonts w:cs="Verdana"/>
          <w:color w:val="262626"/>
        </w:rPr>
        <w:t>In this case you may want to use an index on your data.  To create the index, do something like:</w:t>
      </w:r>
    </w:p>
    <w:p w14:paraId="3D2BED5C" w14:textId="1F805651" w:rsidR="00602CFB" w:rsidRPr="000A17BA" w:rsidRDefault="00DB5783" w:rsidP="00602CFB">
      <w:pPr>
        <w:widowControl w:val="0"/>
        <w:autoSpaceDE w:val="0"/>
        <w:autoSpaceDN w:val="0"/>
        <w:adjustRightInd w:val="0"/>
        <w:rPr>
          <w:rFonts w:cs="Verdana"/>
          <w:color w:val="262626"/>
        </w:rPr>
      </w:pPr>
      <w:r>
        <w:rPr>
          <w:noProof/>
          <w:lang w:eastAsia="en-US"/>
        </w:rPr>
        <mc:AlternateContent>
          <mc:Choice Requires="wps">
            <w:drawing>
              <wp:inline distT="0" distB="0" distL="0" distR="0" wp14:anchorId="513ED215" wp14:editId="53B3458F">
                <wp:extent cx="5486400" cy="1143000"/>
                <wp:effectExtent l="0" t="0" r="0" b="0"/>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1430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C8A0B" w14:textId="70796FFF"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example.vcf | </w:t>
                            </w:r>
                            <w:r>
                              <w:rPr>
                                <w:rFonts w:ascii="Courier New" w:hAnsi="Courier New" w:cs="Courier"/>
                                <w:color w:val="262626"/>
                                <w:sz w:val="18"/>
                                <w:szCs w:val="30"/>
                              </w:rPr>
                              <w:t>bior_vcf_to_tjson</w:t>
                            </w:r>
                            <w:r w:rsidRPr="00E81C17">
                              <w:rPr>
                                <w:rFonts w:ascii="Courier New" w:hAnsi="Courier New" w:cs="Courier"/>
                                <w:color w:val="262626"/>
                                <w:sz w:val="18"/>
                                <w:szCs w:val="30"/>
                              </w:rPr>
                              <w:t xml:space="preserve"> | grep "^#" | cut -f 1,2,9 |</w:t>
                            </w:r>
                          </w:p>
                          <w:p w14:paraId="2F989ACB"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p>
                          <w:p w14:paraId="0C772C9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 bior_drill -k -p _maxBP &gt; example.tsv</w:t>
                            </w:r>
                          </w:p>
                          <w:p w14:paraId="52F5BA2D"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p>
                          <w:p w14:paraId="37F421B8"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&gt;sort -k1,1 -k2,2n example.tsv </w:t>
                            </w:r>
                          </w:p>
                          <w:p w14:paraId="2BBE73BA"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&gt;bgzip example.tsv </w:t>
                            </w:r>
                          </w:p>
                          <w:p w14:paraId="446A5EEB"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&gt;tabix example.tsv.gz </w:t>
                            </w:r>
                          </w:p>
                          <w:p w14:paraId="3FC827A0"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&gt;tabix -s 1 -b 2 -e 3 example.tsv.gz </w:t>
                            </w:r>
                          </w:p>
                          <w:p w14:paraId="7CA4FF2F"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89" type="#_x0000_t202" style="width:6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" fillcolor="#d8d8d8 [2732]" stroked="f">
                <v:path arrowok="t"/>
                <v:textbox>
                  <w:txbxContent>
                    <w:p w14:paraId="498C8A0B" w14:textId="70796FFF"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&gt;cat example.vcf | </w:t>
                      </w:r>
                      <w:r>
                        <w:rPr>
                          <w:rFonts w:ascii="Courier New" w:hAnsi="Courier New" w:cs="Courier"/>
                          <w:color w:val="262626"/>
                          <w:sz w:val="18"/>
                          <w:szCs w:val="30"/>
                        </w:rPr>
                        <w:t>bior_vcf_to_tjson</w:t>
                      </w:r>
                      <w:r w:rsidRPr="00E81C17">
                        <w:rPr>
                          <w:rFonts w:ascii="Courier New" w:hAnsi="Courier New" w:cs="Courier"/>
                          <w:color w:val="262626"/>
                          <w:sz w:val="18"/>
                          <w:szCs w:val="30"/>
                        </w:rPr>
                        <w:t xml:space="preserve"> | grep "^#" | cut -f 1,2,9 |</w:t>
                      </w:r>
                    </w:p>
                    <w:p w14:paraId="2F989ACB"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p>
                    <w:p w14:paraId="0C772C93"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Courier"/>
                          <w:color w:val="262626"/>
                          <w:sz w:val="18"/>
                          <w:szCs w:val="30"/>
                        </w:rPr>
                        <w:t xml:space="preserve"> bior_drill -k -p _maxBP &gt; example.tsv</w:t>
                      </w:r>
                    </w:p>
                    <w:p w14:paraId="52F5BA2D"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p>
                    <w:p w14:paraId="37F421B8"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&gt;sort -k1,1 -k2,2n example.tsv </w:t>
                      </w:r>
                    </w:p>
                    <w:p w14:paraId="2BBE73BA"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&gt;bgzip example.tsv </w:t>
                      </w:r>
                    </w:p>
                    <w:p w14:paraId="446A5EEB"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&gt;tabix example.tsv.gz </w:t>
                      </w:r>
                    </w:p>
                    <w:p w14:paraId="3FC827A0" w14:textId="77777777" w:rsidR="00C74C65" w:rsidRPr="00E81C17" w:rsidRDefault="00C74C65" w:rsidP="00E81C17">
                      <w:pPr>
                        <w:widowControl w:val="0"/>
                        <w:autoSpaceDE w:val="0"/>
                        <w:autoSpaceDN w:val="0"/>
                        <w:adjustRightInd w:val="0"/>
                        <w:rPr>
                          <w:rFonts w:ascii="Courier New" w:hAnsi="Courier New" w:cs="Courier"/>
                          <w:color w:val="262626"/>
                          <w:sz w:val="18"/>
                          <w:szCs w:val="30"/>
                        </w:rPr>
                      </w:pPr>
                      <w:r w:rsidRPr="00E81C17">
                        <w:rPr>
                          <w:rFonts w:ascii="Courier New" w:hAnsi="Courier New" w:cs="Arial"/>
                          <w:color w:val="262626"/>
                          <w:sz w:val="18"/>
                          <w:szCs w:val="30"/>
                        </w:rPr>
                        <w:t xml:space="preserve">&gt;tabix -s 1 -b 2 -e 3 example.tsv.gz </w:t>
                      </w:r>
                    </w:p>
                    <w:p w14:paraId="7CA4FF2F"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p>
    <w:p w14:paraId="593DBE5C" w14:textId="77777777" w:rsidR="00602CFB" w:rsidRPr="000A17BA" w:rsidRDefault="00602CFB" w:rsidP="00602CFB">
      <w:pPr>
        <w:widowControl w:val="0"/>
        <w:autoSpaceDE w:val="0"/>
        <w:autoSpaceDN w:val="0"/>
        <w:adjustRightInd w:val="0"/>
        <w:spacing w:after="220"/>
        <w:rPr>
          <w:rFonts w:cs="Verdana"/>
          <w:color w:val="262626"/>
        </w:rPr>
      </w:pPr>
      <w:r w:rsidRPr="000A17BA">
        <w:rPr>
          <w:rFonts w:cs="Verdana"/>
          <w:color w:val="262626"/>
        </w:rPr>
        <w:t> </w:t>
      </w:r>
    </w:p>
    <w:p w14:paraId="30BCA464" w14:textId="77777777" w:rsidR="00A04AC8" w:rsidRDefault="00602CFB" w:rsidP="00602CFB">
      <w:pPr>
        <w:widowControl w:val="0"/>
        <w:autoSpaceDE w:val="0"/>
        <w:autoSpaceDN w:val="0"/>
        <w:adjustRightInd w:val="0"/>
        <w:spacing w:after="220"/>
        <w:rPr>
          <w:rFonts w:cs="Verdana"/>
          <w:color w:val="262626"/>
        </w:rPr>
      </w:pPr>
      <w:r w:rsidRPr="000A17BA">
        <w:rPr>
          <w:rFonts w:cs="Verdana"/>
          <w:color w:val="262626"/>
        </w:rPr>
        <w:t>Now use lookup to get the gene locations, and overlap to overlap those locations with your data:</w:t>
      </w:r>
    </w:p>
    <w:p w14:paraId="4FFB696B" w14:textId="6F23A582" w:rsidR="00602CFB" w:rsidRPr="000A17BA" w:rsidRDefault="00DB5783" w:rsidP="00602CFB">
      <w:pPr>
        <w:widowControl w:val="0"/>
        <w:autoSpaceDE w:val="0"/>
        <w:autoSpaceDN w:val="0"/>
        <w:adjustRightInd w:val="0"/>
        <w:spacing w:after="220"/>
        <w:rPr>
          <w:rFonts w:cs="Verdana"/>
          <w:color w:val="262626"/>
        </w:rPr>
      </w:pPr>
      <w:r>
        <w:rPr>
          <w:noProof/>
          <w:lang w:eastAsia="en-US"/>
        </w:rPr>
        <mc:AlternateContent>
          <mc:Choice Requires="wps">
            <w:drawing>
              <wp:inline distT="0" distB="0" distL="0" distR="0" wp14:anchorId="2BFCA88D" wp14:editId="15516886">
                <wp:extent cx="5486400" cy="556260"/>
                <wp:effectExtent l="0" t="0" r="0" b="2540"/>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55626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9558E"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 xml:space="preserve">&gt;cat mygenes.txt | bior_lookup -p gene </w:t>
                            </w:r>
                          </w:p>
                          <w:p w14:paraId="7013FEE7"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 xml:space="preserve">-d $bior/NCBIGene/GRCh37_p10/genes.tsv.bgz | </w:t>
                            </w:r>
                          </w:p>
                          <w:p w14:paraId="4A26C759"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bior_overlap -d ./example.tsv.gz | bior_pretty_print</w:t>
                            </w:r>
                          </w:p>
                          <w:p w14:paraId="4CBA7CAB" w14:textId="77777777" w:rsidR="00C74C65" w:rsidRPr="00B1507D" w:rsidRDefault="00C74C65" w:rsidP="00A04AC8">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0" type="#_x0000_t202" style="width:6in;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" fillcolor="#d8d8d8 [2732]" stroked="f">
                <v:path arrowok="t"/>
                <v:textbox>
                  <w:txbxContent>
                    <w:p w14:paraId="5BB9558E"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 xml:space="preserve">&gt;cat mygenes.txt | bior_lookup -p gene </w:t>
                      </w:r>
                    </w:p>
                    <w:p w14:paraId="7013FEE7"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 xml:space="preserve">-d $bior/NCBIGene/GRCh37_p10/genes.tsv.bgz | </w:t>
                      </w:r>
                    </w:p>
                    <w:p w14:paraId="4A26C759" w14:textId="77777777" w:rsidR="00C74C65" w:rsidRPr="00A04AC8" w:rsidRDefault="00C74C65" w:rsidP="00A04AC8">
                      <w:pPr>
                        <w:widowControl w:val="0"/>
                        <w:autoSpaceDE w:val="0"/>
                        <w:autoSpaceDN w:val="0"/>
                        <w:adjustRightInd w:val="0"/>
                        <w:rPr>
                          <w:rFonts w:ascii="Courier New" w:hAnsi="Courier New" w:cs="Courier"/>
                          <w:color w:val="262626"/>
                          <w:sz w:val="18"/>
                          <w:szCs w:val="30"/>
                        </w:rPr>
                      </w:pPr>
                      <w:r w:rsidRPr="00A04AC8">
                        <w:rPr>
                          <w:rFonts w:ascii="Courier New" w:hAnsi="Courier New" w:cs="Courier"/>
                          <w:color w:val="262626"/>
                          <w:sz w:val="18"/>
                          <w:szCs w:val="30"/>
                        </w:rPr>
                        <w:t>bior_overlap -d ./example.tsv.gz | bior_pretty_print</w:t>
                      </w:r>
                    </w:p>
                    <w:p w14:paraId="4CBA7CAB" w14:textId="77777777" w:rsidR="00C74C65" w:rsidRPr="00B1507D" w:rsidRDefault="00C74C65" w:rsidP="00A04AC8">
                      <w:pPr>
                        <w:rPr>
                          <w:rFonts w:ascii="Courier New" w:hAnsi="Courier New" w:cs="Courier New"/>
                          <w:color w:val="000000" w:themeColor="text1"/>
                          <w:sz w:val="18"/>
                          <w:szCs w:val="18"/>
                        </w:rPr>
                      </w:pPr>
                    </w:p>
                  </w:txbxContent>
                </v:textbox>
                <w10:anchorlock/>
              </v:shape>
            </w:pict>
          </mc:Fallback>
        </mc:AlternateContent>
      </w:r>
    </w:p>
    <w:p w14:paraId="7B080695" w14:textId="77777777" w:rsidR="00602CFB" w:rsidRPr="000A17BA" w:rsidRDefault="00602CFB" w:rsidP="00602CFB">
      <w:r w:rsidRPr="000A17BA">
        <w:rPr>
          <w:rFonts w:cs="Verdana"/>
          <w:color w:val="262626"/>
        </w:rPr>
        <w:t>You can now use bior_same_variant to annotate variants that overlap your genes.</w:t>
      </w:r>
    </w:p>
    <w:p w14:paraId="7DF184BA" w14:textId="77777777" w:rsidR="00EC279B" w:rsidRPr="000A17BA" w:rsidRDefault="00EC279B" w:rsidP="00EC279B">
      <w:pPr>
        <w:pStyle w:val="Heading2"/>
        <w:rPr>
          <w:rFonts w:asciiTheme="minorHAnsi" w:hAnsiTheme="minorHAnsi"/>
        </w:rPr>
      </w:pPr>
      <w:bookmarkStart w:id="194" w:name="_Toc239405583"/>
      <w:r w:rsidRPr="000A17BA">
        <w:rPr>
          <w:rFonts w:asciiTheme="minorHAnsi" w:hAnsiTheme="minorHAnsi"/>
        </w:rPr>
        <w:t>Creating</w:t>
      </w:r>
      <w:r w:rsidR="00AA5923">
        <w:rPr>
          <w:rFonts w:asciiTheme="minorHAnsi" w:hAnsiTheme="minorHAnsi"/>
        </w:rPr>
        <w:t xml:space="preserve"> Custom </w:t>
      </w:r>
      <w:r w:rsidRPr="000A17BA">
        <w:rPr>
          <w:rFonts w:asciiTheme="minorHAnsi" w:hAnsiTheme="minorHAnsi"/>
        </w:rPr>
        <w:t>Catalog</w:t>
      </w:r>
      <w:r w:rsidR="00AA5923">
        <w:rPr>
          <w:rFonts w:asciiTheme="minorHAnsi" w:hAnsiTheme="minorHAnsi"/>
        </w:rPr>
        <w:t>s</w:t>
      </w:r>
      <w:bookmarkEnd w:id="194"/>
    </w:p>
    <w:p w14:paraId="357DC47D" w14:textId="77777777" w:rsidR="00AA5923" w:rsidRDefault="003A3446" w:rsidP="00DF3D30">
      <w:r>
        <w:t xml:space="preserve">One of the most powerful things about BioR is that users can publish their own </w:t>
      </w:r>
      <w:r w:rsidR="00711A2D">
        <w:t>catalogs and integrate new data into the system.  They can also share these catalogs with others making the system extensible and much more powerful than a system where the catalogs must all be maintained by a single annotation team.</w:t>
      </w:r>
    </w:p>
    <w:p w14:paraId="34E7BF0F" w14:textId="77777777" w:rsidR="00A7107E" w:rsidRDefault="00A7107E" w:rsidP="00DF3D30"/>
    <w:p w14:paraId="39997F83" w14:textId="77777777" w:rsidR="00D41A30" w:rsidRDefault="00D41A30" w:rsidP="00D41A30">
      <w:pPr>
        <w:pStyle w:val="Heading3"/>
      </w:pPr>
      <w:bookmarkStart w:id="195" w:name="_Toc239405584"/>
      <w:r>
        <w:t>The Publication Process</w:t>
      </w:r>
      <w:bookmarkEnd w:id="195"/>
    </w:p>
    <w:p w14:paraId="50BD8EFE" w14:textId="2BD15A11" w:rsidR="00D41A30" w:rsidRDefault="00D41A30" w:rsidP="00F16844">
      <w:r>
        <w:t xml:space="preserve">Publishing a catalog requires (1) a parser that understands arbitrarily formatted file formats, and (2) indexing tools.  Parsers convert arbitrary data representations into JSON with a set of 'golden </w:t>
      </w:r>
      <w:r w:rsidR="00F16844">
        <w:t>identifiers</w:t>
      </w:r>
      <w:r>
        <w:t xml:space="preserve">' the BioR system understands.  Example 'golden </w:t>
      </w:r>
      <w:r w:rsidR="00F16844">
        <w:t>identifiers’</w:t>
      </w:r>
      <w:r>
        <w:t xml:space="preserve"> include _landmark, _minBP, and _maxBP.  'G</w:t>
      </w:r>
      <w:r w:rsidR="00FA47DE">
        <w:t>olden identifiers</w:t>
      </w:r>
      <w:r>
        <w:t>' are always prefixed with an underscore ('_') and must be absolutely consistent at both in terms of syntax and semantics.  For example, _minBP uses the standard 1-based coordnate system (e.g. NCBI/Blast) not interbase coordinates (</w:t>
      </w:r>
      <w:hyperlink r:id="rId14" w:anchor="Interbase_Coordinates" w:history="1">
        <w:r>
          <w:rPr>
            <w:color w:val="0A277A"/>
          </w:rPr>
          <w:t>http://gmod.org/wiki/Introduction_to_Chado#Interbase_Coordinates</w:t>
        </w:r>
      </w:hyperlink>
      <w:r>
        <w:t>), and _strand is represented as '+', '-', or '.' and NOT 'complement' as in the gbs files from NCBI.  One of the functions of a parser, is to convert from arbitrary file formats into JSON, the other is to extract the 'g</w:t>
      </w:r>
      <w:r w:rsidR="00FA47DE">
        <w:t>olden identifiers</w:t>
      </w:r>
      <w:r>
        <w:t>' and place them in the JSON.  'G</w:t>
      </w:r>
      <w:r w:rsidR="00FA47DE">
        <w:t>olden identifiers</w:t>
      </w:r>
      <w:r>
        <w:t>'  are created so that BioR programs (e.g. bior_overlap.sh) can work on the information regardless of the source file format (e.g. VCF, GFF, GBS, XML, RelationalDB, Tab-Delimited, ...).</w:t>
      </w:r>
    </w:p>
    <w:p w14:paraId="13238E47" w14:textId="5ACFB215" w:rsidR="00D41A30" w:rsidRDefault="00D41A30" w:rsidP="00F16844">
      <w:r>
        <w:t>As they become availible, parsers, will be exposed to users as command line tools.  For example, bior_vcf_to_variants.sh is a parser that converts vcf to BioR JSON.</w:t>
      </w:r>
      <w:r w:rsidR="008B6917">
        <w:t xml:space="preserve">  </w:t>
      </w:r>
    </w:p>
    <w:p w14:paraId="5615F1C3" w14:textId="77777777" w:rsidR="009727F0" w:rsidRDefault="009727F0" w:rsidP="00F16844"/>
    <w:p w14:paraId="22E8B9FB" w14:textId="4302BE38" w:rsidR="009727F0" w:rsidRDefault="009727F0" w:rsidP="009727F0">
      <w:r>
        <w:t xml:space="preserve">In summary, to make a </w:t>
      </w:r>
      <w:r w:rsidR="008B6917">
        <w:t>custom</w:t>
      </w:r>
      <w:r>
        <w:t xml:space="preserve"> catalog, you need:</w:t>
      </w:r>
    </w:p>
    <w:p w14:paraId="55339A7D" w14:textId="77777777" w:rsidR="009727F0" w:rsidRDefault="009727F0" w:rsidP="009727F0">
      <w:r>
        <w:t> </w:t>
      </w:r>
    </w:p>
    <w:p w14:paraId="37BA921D" w14:textId="77777777" w:rsidR="009727F0" w:rsidRDefault="009727F0" w:rsidP="009727F0">
      <w:r>
        <w:t>1.</w:t>
      </w:r>
      <w:r>
        <w:rPr>
          <w:rFonts w:ascii="Times New Roman" w:hAnsi="Times New Roman" w:cs="Times New Roman"/>
          <w:sz w:val="18"/>
          <w:szCs w:val="18"/>
        </w:rPr>
        <w:t xml:space="preserve">       </w:t>
      </w:r>
      <w:r>
        <w:t>Columns 1-3 bed-like (chr            start       stop) [1-based]</w:t>
      </w:r>
    </w:p>
    <w:p w14:paraId="0B84412C" w14:textId="77777777" w:rsidR="009727F0" w:rsidRDefault="009727F0" w:rsidP="009727F0">
      <w:r>
        <w:t>2.</w:t>
      </w:r>
      <w:r>
        <w:rPr>
          <w:rFonts w:ascii="Times New Roman" w:hAnsi="Times New Roman" w:cs="Times New Roman"/>
          <w:sz w:val="18"/>
          <w:szCs w:val="18"/>
        </w:rPr>
        <w:t xml:space="preserve">       </w:t>
      </w:r>
      <w:r>
        <w:t>The 4</w:t>
      </w:r>
      <w:r>
        <w:rPr>
          <w:vertAlign w:val="superscript"/>
        </w:rPr>
        <w:t>th</w:t>
      </w:r>
      <w:r>
        <w:t xml:space="preserve"> column is a series of key-value pairs enclosed by quotes and brackets</w:t>
      </w:r>
    </w:p>
    <w:p w14:paraId="6BC4F845" w14:textId="16F647A8" w:rsidR="009727F0" w:rsidRDefault="009727F0" w:rsidP="009727F0">
      <w:r>
        <w:t>3.</w:t>
      </w:r>
      <w:r>
        <w:rPr>
          <w:rFonts w:ascii="Times New Roman" w:hAnsi="Times New Roman" w:cs="Times New Roman"/>
          <w:sz w:val="18"/>
          <w:szCs w:val="18"/>
        </w:rPr>
        <w:t xml:space="preserve">       </w:t>
      </w:r>
      <w:r>
        <w:t>The 4 column contains “G</w:t>
      </w:r>
      <w:r w:rsidR="00FA47DE">
        <w:t>olden identifiers</w:t>
      </w:r>
      <w:r>
        <w:t>” [ _landmark, _minBP, and _maxBP ]</w:t>
      </w:r>
    </w:p>
    <w:p w14:paraId="7E754D3F" w14:textId="77777777" w:rsidR="009727F0" w:rsidRDefault="009727F0" w:rsidP="009727F0">
      <w:r>
        <w:t> </w:t>
      </w:r>
    </w:p>
    <w:p w14:paraId="75217686" w14:textId="031C3E46" w:rsidR="009727F0" w:rsidRDefault="009727F0" w:rsidP="009727F0">
      <w:r>
        <w:t>Once this is created, use bgzip &amp; tabix to compress and index it for genomic search.</w:t>
      </w:r>
      <w:r w:rsidR="00C640D6">
        <w:t xml:space="preserve">  For those samples that do NOT have a genomic position, use the following values (</w:t>
      </w:r>
      <w:r w:rsidR="00C640D6" w:rsidRPr="00C640D6">
        <w:rPr>
          <w:rFonts w:ascii="Courier New" w:hAnsi="Courier New" w:cs="Courier New"/>
        </w:rPr>
        <w:t>bior_create_catalog</w:t>
      </w:r>
      <w:r w:rsidR="00C640D6">
        <w:t xml:space="preserve"> will do this for you).</w:t>
      </w:r>
    </w:p>
    <w:p w14:paraId="12480CF3" w14:textId="77777777" w:rsidR="00C640D6" w:rsidRDefault="00C640D6" w:rsidP="009727F0"/>
    <w:tbl>
      <w:tblPr>
        <w:tblStyle w:val="TableGrid"/>
        <w:tblW w:w="0" w:type="auto"/>
        <w:tblLook w:val="04A0" w:firstRow="1" w:lastRow="0" w:firstColumn="1" w:lastColumn="0" w:noHBand="0" w:noVBand="1"/>
      </w:tblPr>
      <w:tblGrid>
        <w:gridCol w:w="4428"/>
        <w:gridCol w:w="4428"/>
      </w:tblGrid>
      <w:tr w:rsidR="00C640D6" w14:paraId="48884B1C" w14:textId="77777777" w:rsidTr="00C640D6">
        <w:tc>
          <w:tcPr>
            <w:tcW w:w="4428" w:type="dxa"/>
          </w:tcPr>
          <w:p w14:paraId="6DB42EF3" w14:textId="175BF852" w:rsidR="00C640D6" w:rsidRPr="00C640D6" w:rsidRDefault="00C640D6" w:rsidP="009727F0">
            <w:pPr>
              <w:rPr>
                <w:b/>
              </w:rPr>
            </w:pPr>
            <w:r>
              <w:rPr>
                <w:b/>
              </w:rPr>
              <w:t>Golden Identifier</w:t>
            </w:r>
          </w:p>
        </w:tc>
        <w:tc>
          <w:tcPr>
            <w:tcW w:w="4428" w:type="dxa"/>
          </w:tcPr>
          <w:p w14:paraId="347A07C1" w14:textId="4C7B7928" w:rsidR="00C640D6" w:rsidRPr="00C640D6" w:rsidRDefault="00C640D6" w:rsidP="009727F0">
            <w:pPr>
              <w:rPr>
                <w:b/>
              </w:rPr>
            </w:pPr>
            <w:r>
              <w:rPr>
                <w:b/>
              </w:rPr>
              <w:t>Default Value</w:t>
            </w:r>
          </w:p>
        </w:tc>
      </w:tr>
      <w:tr w:rsidR="00C640D6" w14:paraId="67F1008C" w14:textId="77777777" w:rsidTr="00C640D6">
        <w:tc>
          <w:tcPr>
            <w:tcW w:w="4428" w:type="dxa"/>
          </w:tcPr>
          <w:p w14:paraId="2FB63C67" w14:textId="37E3E1E7" w:rsidR="00C640D6" w:rsidRDefault="00C640D6" w:rsidP="009727F0">
            <w:r w:rsidRPr="00C640D6">
              <w:rPr>
                <w:rFonts w:ascii="Courier New" w:hAnsi="Courier New" w:cs="Courier New"/>
              </w:rPr>
              <w:t>_landmark</w:t>
            </w:r>
          </w:p>
        </w:tc>
        <w:tc>
          <w:tcPr>
            <w:tcW w:w="4428" w:type="dxa"/>
          </w:tcPr>
          <w:p w14:paraId="7D37FCFA" w14:textId="00079875" w:rsidR="00C640D6" w:rsidRDefault="00C640D6" w:rsidP="009727F0">
            <w:r>
              <w:t>UNKNOWN</w:t>
            </w:r>
            <w:r w:rsidR="00C74C65">
              <w:t xml:space="preserve"> ( a period ‘.’ is also ok)</w:t>
            </w:r>
          </w:p>
        </w:tc>
      </w:tr>
      <w:tr w:rsidR="00C640D6" w14:paraId="5DE777CE" w14:textId="77777777" w:rsidTr="00C640D6">
        <w:tc>
          <w:tcPr>
            <w:tcW w:w="4428" w:type="dxa"/>
          </w:tcPr>
          <w:p w14:paraId="23AEF345" w14:textId="4476B55D" w:rsidR="00C640D6" w:rsidRDefault="00C640D6" w:rsidP="009727F0">
            <w:r w:rsidRPr="008F0FC2">
              <w:rPr>
                <w:rFonts w:ascii="Courier New" w:hAnsi="Courier New" w:cs="Courier New"/>
              </w:rPr>
              <w:t>_minBP</w:t>
            </w:r>
          </w:p>
        </w:tc>
        <w:tc>
          <w:tcPr>
            <w:tcW w:w="4428" w:type="dxa"/>
          </w:tcPr>
          <w:p w14:paraId="09B773F0" w14:textId="79EF3DC2" w:rsidR="00C640D6" w:rsidRDefault="008F0FC2" w:rsidP="009727F0">
            <w:r>
              <w:t>0</w:t>
            </w:r>
          </w:p>
        </w:tc>
      </w:tr>
      <w:tr w:rsidR="00C640D6" w14:paraId="320EF48C" w14:textId="77777777" w:rsidTr="00C640D6">
        <w:tc>
          <w:tcPr>
            <w:tcW w:w="4428" w:type="dxa"/>
          </w:tcPr>
          <w:p w14:paraId="13EC0DD4" w14:textId="19188D53" w:rsidR="00C640D6" w:rsidRDefault="00C640D6" w:rsidP="009727F0">
            <w:r w:rsidRPr="008F0FC2">
              <w:rPr>
                <w:rFonts w:ascii="Courier New" w:hAnsi="Courier New" w:cs="Courier New"/>
              </w:rPr>
              <w:t>_maxBP</w:t>
            </w:r>
          </w:p>
        </w:tc>
        <w:tc>
          <w:tcPr>
            <w:tcW w:w="4428" w:type="dxa"/>
          </w:tcPr>
          <w:p w14:paraId="61DB3862" w14:textId="6A2143C5" w:rsidR="00C640D6" w:rsidRDefault="008F0FC2" w:rsidP="009727F0">
            <w:r>
              <w:t>0</w:t>
            </w:r>
          </w:p>
        </w:tc>
      </w:tr>
    </w:tbl>
    <w:p w14:paraId="7125897C" w14:textId="77777777" w:rsidR="00C640D6" w:rsidRDefault="00C640D6" w:rsidP="009727F0"/>
    <w:p w14:paraId="1FCCF0A3" w14:textId="77777777" w:rsidR="00D41A30" w:rsidRDefault="00D41A30" w:rsidP="00D41A30">
      <w:pPr>
        <w:rPr>
          <w:rFonts w:ascii="Verdana" w:hAnsi="Verdana" w:cs="Verdana"/>
          <w:color w:val="262626"/>
        </w:rPr>
      </w:pPr>
    </w:p>
    <w:p w14:paraId="47171AAD" w14:textId="61E5C128" w:rsidR="006F79C4" w:rsidRDefault="006F79C4" w:rsidP="006F79C4">
      <w:r>
        <w:rPr>
          <w:sz w:val="28"/>
          <w:szCs w:val="28"/>
        </w:rPr>
        <w:t>Zero is important because it has to be an integer and must be greater than zero.  The JSON does not have to have the golden attribute if you won't search on it.</w:t>
      </w:r>
    </w:p>
    <w:p w14:paraId="14385DBB" w14:textId="77777777" w:rsidR="00D41A30" w:rsidRDefault="00D41A30" w:rsidP="00D41A30">
      <w:pPr>
        <w:pStyle w:val="Heading3"/>
      </w:pPr>
      <w:bookmarkStart w:id="196" w:name="_Toc239405585"/>
      <w:r>
        <w:t>Parsing and Converting the Data</w:t>
      </w:r>
      <w:bookmarkEnd w:id="196"/>
    </w:p>
    <w:p w14:paraId="51709178" w14:textId="3E290557" w:rsidR="00A04AC8" w:rsidRDefault="00D41A30" w:rsidP="00DB3313">
      <w:r>
        <w:t xml:space="preserve">If a parser for the file </w:t>
      </w:r>
      <w:r w:rsidR="009727F0">
        <w:t>format</w:t>
      </w:r>
      <w:r>
        <w:t xml:space="preserve"> is </w:t>
      </w:r>
      <w:r w:rsidR="009727F0">
        <w:t>available</w:t>
      </w:r>
      <w:r w:rsidR="00DB3313">
        <w:t xml:space="preserve"> (e.g. </w:t>
      </w:r>
      <w:r w:rsidR="00DB3313" w:rsidRPr="00DB3313">
        <w:rPr>
          <w:rFonts w:ascii="Courier New" w:hAnsi="Courier New" w:cs="Courier New"/>
        </w:rPr>
        <w:t>bior_vcf_to_</w:t>
      </w:r>
      <w:r w:rsidR="00DB3313">
        <w:rPr>
          <w:rFonts w:ascii="Courier New" w:hAnsi="Courier New" w:cs="Courier New"/>
        </w:rPr>
        <w:t>t</w:t>
      </w:r>
      <w:r w:rsidR="00DB3313" w:rsidRPr="00DB3313">
        <w:rPr>
          <w:rFonts w:ascii="Courier New" w:hAnsi="Courier New" w:cs="Courier New"/>
        </w:rPr>
        <w:t>json</w:t>
      </w:r>
      <w:r w:rsidR="00DB3313">
        <w:t xml:space="preserve">, </w:t>
      </w:r>
      <w:r w:rsidR="00DB3313" w:rsidRPr="00DB3313">
        <w:rPr>
          <w:rFonts w:ascii="Courier New" w:hAnsi="Courier New" w:cs="Courier New"/>
        </w:rPr>
        <w:t>bior_bed_to_</w:t>
      </w:r>
      <w:r w:rsidR="00DB3313">
        <w:rPr>
          <w:rFonts w:ascii="Courier New" w:hAnsi="Courier New" w:cs="Courier New"/>
        </w:rPr>
        <w:t>t</w:t>
      </w:r>
      <w:r w:rsidR="00DB3313" w:rsidRPr="00DB3313">
        <w:rPr>
          <w:rFonts w:ascii="Courier New" w:hAnsi="Courier New" w:cs="Courier New"/>
        </w:rPr>
        <w:t>json</w:t>
      </w:r>
      <w:r w:rsidR="00DB3313">
        <w:t>, ect.)</w:t>
      </w:r>
      <w:r>
        <w:t xml:space="preserve"> </w:t>
      </w:r>
      <w:r w:rsidR="009727F0">
        <w:t>publishing</w:t>
      </w:r>
      <w:r>
        <w:t xml:space="preserve"> a </w:t>
      </w:r>
      <w:r w:rsidR="009727F0">
        <w:t>custom</w:t>
      </w:r>
      <w:r>
        <w:t xml:space="preserve"> catalog is </w:t>
      </w:r>
      <w:r w:rsidR="009727F0">
        <w:t>extremely</w:t>
      </w:r>
      <w:r>
        <w:t xml:space="preserve"> easy.  Using the standard BioR tools, a publication pipeline can be constructed rapidly.  For example:</w:t>
      </w:r>
    </w:p>
    <w:p w14:paraId="66898DD2" w14:textId="5A68C4ED" w:rsidR="00A04AC8" w:rsidRDefault="00DB5783" w:rsidP="00D41A30">
      <w:pPr>
        <w:rPr>
          <w:noProof/>
        </w:rPr>
      </w:pPr>
      <w:r>
        <w:rPr>
          <w:noProof/>
          <w:lang w:eastAsia="en-US"/>
        </w:rPr>
        <mc:AlternateContent>
          <mc:Choice Requires="wps">
            <w:drawing>
              <wp:inline distT="0" distB="0" distL="0" distR="0" wp14:anchorId="68A46A6B" wp14:editId="2818CC77">
                <wp:extent cx="5486400" cy="458470"/>
                <wp:effectExtent l="0" t="0" r="0" b="0"/>
                <wp:docPr id="1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45847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3043C" w14:textId="1B685EBF"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zcat 00-All.vcf.gz | bior_vcf_to_</w:t>
                            </w:r>
                            <w:r>
                              <w:rPr>
                                <w:rFonts w:ascii="Courier New" w:hAnsi="Courier New" w:cs="Verdana"/>
                                <w:sz w:val="18"/>
                                <w:szCs w:val="22"/>
                              </w:rPr>
                              <w:t>tjson</w:t>
                            </w:r>
                            <w:r w:rsidRPr="00A04AC8">
                              <w:rPr>
                                <w:rFonts w:ascii="Courier New" w:hAnsi="Courier New" w:cs="Verdana"/>
                                <w:sz w:val="18"/>
                                <w:szCs w:val="22"/>
                              </w:rPr>
                              <w:t>.sh | cut -f 9 | bior_drill.sh -k -p _landmark -p _minBP -p _maxBP &gt; dbSNP.tsv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1" type="#_x0000_t202" style="width:6in;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" fillcolor="#d8d8d8 [2732]" stroked="f">
                <v:path arrowok="t"/>
                <v:textbox>
                  <w:txbxContent>
                    <w:p w14:paraId="2083043C" w14:textId="1B685EBF"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zcat 00-All.vcf.gz | bior_vcf_to_</w:t>
                      </w:r>
                      <w:r>
                        <w:rPr>
                          <w:rFonts w:ascii="Courier New" w:hAnsi="Courier New" w:cs="Verdana"/>
                          <w:sz w:val="18"/>
                          <w:szCs w:val="22"/>
                        </w:rPr>
                        <w:t>tjson</w:t>
                      </w:r>
                      <w:r w:rsidRPr="00A04AC8">
                        <w:rPr>
                          <w:rFonts w:ascii="Courier New" w:hAnsi="Courier New" w:cs="Verdana"/>
                          <w:sz w:val="18"/>
                          <w:szCs w:val="22"/>
                        </w:rPr>
                        <w:t>.sh | cut -f 9 | bior_drill.sh -k -p _landmark -p _minBP -p _maxBP &gt; dbSNP.tsv</w:t>
                      </w:r>
                    </w:p>
                  </w:txbxContent>
                </v:textbox>
                <w10:anchorlock/>
              </v:shape>
            </w:pict>
          </mc:Fallback>
        </mc:AlternateContent>
      </w:r>
    </w:p>
    <w:p w14:paraId="46129A57" w14:textId="353B4CA2" w:rsidR="00A04AC8" w:rsidRDefault="00D41A30" w:rsidP="00DB3313">
      <w:r>
        <w:t>This pipeline streams the original VCF file past the parser (bior_vcf_to_</w:t>
      </w:r>
      <w:r w:rsidR="00DB3313">
        <w:t>tjson</w:t>
      </w:r>
      <w:r>
        <w:t>), removes the content of the original VCF (cut -f 9) - this is ok, as all of this information is duplicated in the JSON format, drill out the key attributes (bior_drill.sh) so that they can be indexed, and then output to a raw data file (dbSNP.tsv).  The raw output file should look like this:</w:t>
      </w:r>
    </w:p>
    <w:p w14:paraId="52B7C868" w14:textId="77777777" w:rsidR="00A04AC8" w:rsidRDefault="00A04AC8" w:rsidP="00D41A30">
      <w:pPr>
        <w:rPr>
          <w:rFonts w:ascii="Verdana" w:hAnsi="Verdana" w:cs="Verdana"/>
          <w:color w:val="262626"/>
        </w:rPr>
      </w:pPr>
    </w:p>
    <w:p w14:paraId="6F901E96" w14:textId="77777777" w:rsidR="00A04AC8" w:rsidRDefault="00A04AC8" w:rsidP="00D41A30">
      <w:pPr>
        <w:rPr>
          <w:rFonts w:ascii="Verdana" w:hAnsi="Verdana" w:cs="Verdana"/>
          <w:color w:val="262626"/>
        </w:rPr>
      </w:pPr>
    </w:p>
    <w:p w14:paraId="06F25469" w14:textId="0D67415A" w:rsidR="00A04AC8" w:rsidRDefault="00DB5783" w:rsidP="00D41A30">
      <w:pPr>
        <w:rPr>
          <w:noProof/>
        </w:rPr>
      </w:pPr>
      <w:r>
        <w:rPr>
          <w:noProof/>
          <w:lang w:eastAsia="en-US"/>
        </w:rPr>
        <mc:AlternateContent>
          <mc:Choice Requires="wps">
            <w:drawing>
              <wp:inline distT="0" distB="0" distL="0" distR="0" wp14:anchorId="60A51F1D" wp14:editId="3E1D843F">
                <wp:extent cx="5486400" cy="1727200"/>
                <wp:effectExtent l="0" t="0" r="0" b="0"/>
                <wp:docPr id="1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7272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1C5FE" w14:textId="77777777" w:rsidR="00C74C65" w:rsidRDefault="00C74C65" w:rsidP="00A04AC8">
                            <w:pPr>
                              <w:rPr>
                                <w:rFonts w:ascii="Courier New" w:hAnsi="Courier New" w:cs="Verdana"/>
                                <w:sz w:val="18"/>
                                <w:szCs w:val="22"/>
                              </w:rPr>
                            </w:pPr>
                            <w:r w:rsidRPr="00A04AC8">
                              <w:rPr>
                                <w:rFonts w:ascii="Courier New" w:hAnsi="Courier New" w:cs="Verdana"/>
                                <w:sz w:val="18"/>
                                <w:szCs w:val="22"/>
                              </w:rPr>
                              <w:t>$ head dbSNP.tsv </w:t>
                            </w:r>
                          </w:p>
                          <w:p w14:paraId="55FD0E5B" w14:textId="77777777" w:rsidR="00C74C65" w:rsidRDefault="00C74C65" w:rsidP="00A04AC8">
                            <w:pPr>
                              <w:rPr>
                                <w:rFonts w:ascii="Courier New" w:hAnsi="Courier New" w:cs="Verdana"/>
                                <w:sz w:val="18"/>
                                <w:szCs w:val="22"/>
                              </w:rPr>
                            </w:pPr>
                            <w:r w:rsidRPr="00A04AC8">
                              <w:rPr>
                                <w:rFonts w:ascii="Courier New" w:hAnsi="Courier New" w:cs="Verdana"/>
                                <w:sz w:val="18"/>
                                <w:szCs w:val="22"/>
                              </w:rPr>
                              <w:t>1    10144    10145    {"CHROM":"1","POS":"10144","ID":"rs144773400","REF":"TA","ALT":"T","QUAL":".","FILTER":".","INFO":{"RSPOS":10145,"dbSNPBuildID":134,"SSR":0,"SAO":0,"VP":"050000000005000002000200","WGT":1,"VC":"DIV","ASP":true,"OTHERKG":true},"_id":"rs144773400","_type":"variant","_landmark":"1","_refAllele":"TA","_altAlleles":["T"],"_minBP":10144,"_maxBP":10145} </w:t>
                            </w:r>
                          </w:p>
                          <w:p w14:paraId="6C3264FF" w14:textId="2AC67888" w:rsidR="00C74C65" w:rsidRDefault="00C74C65" w:rsidP="00A04AC8">
                            <w:pPr>
                              <w:rPr>
                                <w:rFonts w:ascii="Courier New" w:hAnsi="Courier New" w:cs="Verdana"/>
                                <w:sz w:val="18"/>
                                <w:szCs w:val="22"/>
                              </w:rPr>
                            </w:pPr>
                            <w:r w:rsidRPr="00A04AC8">
                              <w:rPr>
                                <w:rFonts w:ascii="Courier New" w:hAnsi="Courier New" w:cs="Verdana"/>
                                <w:sz w:val="18"/>
                                <w:szCs w:val="22"/>
                              </w:rPr>
                              <w:t>1    10177    10177    {"CHROM":"1","POS":"10177","ID":"rs201752861","REF":"A","ALT":"C","QUAL":".","FILTER":".","INFO":{"RSPOS":10177,"dbSNPBuildID":137,"SSR":0,"SAO":0,"VP":"050000000005000002000100","WGT":1,"VC":"SNV","ASP":true,"OTHERKG":true},"_id":"rs201752861","_type":"variant","_landmark":"1","_refAllele":"A","_altAlleles":["C"],"_minBP":10177,"_maxBP":10177} </w:t>
                            </w:r>
                          </w:p>
                          <w:p w14:paraId="05D8F1C8" w14:textId="61A424C5" w:rsidR="00C74C65" w:rsidRDefault="00C74C65" w:rsidP="00A04AC8">
                            <w:pPr>
                              <w:rPr>
                                <w:rFonts w:ascii="Courier New" w:hAnsi="Courier New" w:cs="Verdana"/>
                                <w:sz w:val="18"/>
                                <w:szCs w:val="22"/>
                              </w:rPr>
                            </w:pPr>
                            <w:r>
                              <w:rPr>
                                <w:rFonts w:ascii="Courier New" w:hAnsi="Courier New" w:cs="Verdana"/>
                                <w:sz w:val="18"/>
                                <w:szCs w:val="22"/>
                              </w:rPr>
                              <w:t>...</w:t>
                            </w:r>
                          </w:p>
                          <w:p w14:paraId="1B0ABBF2" w14:textId="77777777" w:rsidR="00C74C65" w:rsidRPr="00A04AC8" w:rsidRDefault="00C74C65" w:rsidP="00A04AC8">
                            <w:pPr>
                              <w:rPr>
                                <w:rFonts w:ascii="Courier New" w:hAnsi="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2" type="#_x0000_t202" style="width:6in;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" fillcolor="#d8d8d8 [2732]" stroked="f">
                <v:path arrowok="t"/>
                <v:textbox>
                  <w:txbxContent>
                    <w:p w14:paraId="1931C5FE" w14:textId="77777777" w:rsidR="00C74C65" w:rsidRDefault="00C74C65" w:rsidP="00A04AC8">
                      <w:pPr>
                        <w:rPr>
                          <w:rFonts w:ascii="Courier New" w:hAnsi="Courier New" w:cs="Verdana"/>
                          <w:sz w:val="18"/>
                          <w:szCs w:val="22"/>
                        </w:rPr>
                      </w:pPr>
                      <w:r w:rsidRPr="00A04AC8">
                        <w:rPr>
                          <w:rFonts w:ascii="Courier New" w:hAnsi="Courier New" w:cs="Verdana"/>
                          <w:sz w:val="18"/>
                          <w:szCs w:val="22"/>
                        </w:rPr>
                        <w:t>$ head dbSNP.tsv </w:t>
                      </w:r>
                    </w:p>
                    <w:p w14:paraId="55FD0E5B" w14:textId="77777777" w:rsidR="00C74C65" w:rsidRDefault="00C74C65" w:rsidP="00A04AC8">
                      <w:pPr>
                        <w:rPr>
                          <w:rFonts w:ascii="Courier New" w:hAnsi="Courier New" w:cs="Verdana"/>
                          <w:sz w:val="18"/>
                          <w:szCs w:val="22"/>
                        </w:rPr>
                      </w:pPr>
                      <w:r w:rsidRPr="00A04AC8">
                        <w:rPr>
                          <w:rFonts w:ascii="Courier New" w:hAnsi="Courier New" w:cs="Verdana"/>
                          <w:sz w:val="18"/>
                          <w:szCs w:val="22"/>
                        </w:rPr>
                        <w:t>1    10144    10145    {"CHROM":"1","POS":"10144","ID":"rs144773400","REF":"TA","ALT":"T","QUAL":".","FILTER":".","INFO":{"RSPOS":10145,"dbSNPBuildID":134,"SSR":0,"SAO":0,"VP":"050000000005000002000200","WGT":1,"VC":"DIV","ASP":true,"OTHERKG":true},"_id":"rs144773400","_type":"variant","_landmark":"1","_refAllele":"TA","_altAlleles":["T"],"_minBP":10144,"_maxBP":10145} </w:t>
                      </w:r>
                    </w:p>
                    <w:p w14:paraId="6C3264FF" w14:textId="2AC67888" w:rsidR="00C74C65" w:rsidRDefault="00C74C65" w:rsidP="00A04AC8">
                      <w:pPr>
                        <w:rPr>
                          <w:rFonts w:ascii="Courier New" w:hAnsi="Courier New" w:cs="Verdana"/>
                          <w:sz w:val="18"/>
                          <w:szCs w:val="22"/>
                        </w:rPr>
                      </w:pPr>
                      <w:r w:rsidRPr="00A04AC8">
                        <w:rPr>
                          <w:rFonts w:ascii="Courier New" w:hAnsi="Courier New" w:cs="Verdana"/>
                          <w:sz w:val="18"/>
                          <w:szCs w:val="22"/>
                        </w:rPr>
                        <w:t>1    10177    10177    {"CHROM":"1","POS":"10177","ID":"rs201752861","REF":"A","ALT":"C","QUAL":".","FILTER":".","INFO":{"RSPOS":10177,"dbSNPBuildID":137,"SSR":0,"SAO":0,"VP":"050000000005000002000100","WGT":1,"VC":"SNV","ASP":true,"OTHERKG":true},"_id":"rs201752861","_type":"variant","_landmark":"1","_refAllele":"A","_altAlleles":["C"],"_minBP":10177,"_maxBP":10177} </w:t>
                      </w:r>
                    </w:p>
                    <w:p w14:paraId="05D8F1C8" w14:textId="61A424C5" w:rsidR="00C74C65" w:rsidRDefault="00C74C65" w:rsidP="00A04AC8">
                      <w:pPr>
                        <w:rPr>
                          <w:rFonts w:ascii="Courier New" w:hAnsi="Courier New" w:cs="Verdana"/>
                          <w:sz w:val="18"/>
                          <w:szCs w:val="22"/>
                        </w:rPr>
                      </w:pPr>
                      <w:r>
                        <w:rPr>
                          <w:rFonts w:ascii="Courier New" w:hAnsi="Courier New" w:cs="Verdana"/>
                          <w:sz w:val="18"/>
                          <w:szCs w:val="22"/>
                        </w:rPr>
                        <w:t>...</w:t>
                      </w:r>
                    </w:p>
                    <w:p w14:paraId="1B0ABBF2" w14:textId="77777777" w:rsidR="00C74C65" w:rsidRPr="00A04AC8" w:rsidRDefault="00C74C65" w:rsidP="00A04AC8">
                      <w:pPr>
                        <w:rPr>
                          <w:rFonts w:ascii="Courier New" w:hAnsi="Courier New"/>
                          <w:sz w:val="18"/>
                          <w:szCs w:val="18"/>
                        </w:rPr>
                      </w:pPr>
                    </w:p>
                  </w:txbxContent>
                </v:textbox>
                <w10:anchorlock/>
              </v:shape>
            </w:pict>
          </mc:Fallback>
        </mc:AlternateContent>
      </w:r>
    </w:p>
    <w:p w14:paraId="199CF39F" w14:textId="77777777" w:rsidR="00A04AC8" w:rsidRDefault="00A04AC8" w:rsidP="00D41A30"/>
    <w:p w14:paraId="353AEC6F" w14:textId="77777777" w:rsidR="00D41A30" w:rsidRDefault="00D41A30" w:rsidP="009727F0">
      <w:pPr>
        <w:pStyle w:val="Heading3"/>
      </w:pPr>
      <w:bookmarkStart w:id="197" w:name="_Toc239405586"/>
      <w:r>
        <w:t>Indexing the Data</w:t>
      </w:r>
      <w:r w:rsidR="009727F0">
        <w:t xml:space="preserve"> for Coordinate Based Search</w:t>
      </w:r>
      <w:bookmarkEnd w:id="197"/>
    </w:p>
    <w:p w14:paraId="308D37B7" w14:textId="77777777" w:rsidR="009727F0" w:rsidRDefault="009727F0" w:rsidP="00D41A30"/>
    <w:p w14:paraId="349F35B5" w14:textId="77777777" w:rsidR="00A04AC8" w:rsidRDefault="00D41A30" w:rsidP="009727F0">
      <w:r>
        <w:t xml:space="preserve">For positional search, BioR supports indexing using Tabix.  Tabix/bgzip should be installed in the RCF </w:t>
      </w:r>
      <w:r w:rsidR="00A24BB7">
        <w:t>environment</w:t>
      </w:r>
      <w:r>
        <w:t>.  First, compress the raw input.  Assuming it is sorted:</w:t>
      </w:r>
    </w:p>
    <w:p w14:paraId="5ADC2C81" w14:textId="4887F8AF" w:rsidR="00A04AC8" w:rsidRDefault="00DB5783" w:rsidP="009727F0">
      <w:pPr>
        <w:rPr>
          <w:noProof/>
        </w:rPr>
      </w:pPr>
      <w:r>
        <w:rPr>
          <w:noProof/>
          <w:lang w:eastAsia="en-US"/>
        </w:rPr>
        <mc:AlternateContent>
          <mc:Choice Requires="wps">
            <w:drawing>
              <wp:inline distT="0" distB="0" distL="0" distR="0" wp14:anchorId="6AF51706" wp14:editId="4CE356DB">
                <wp:extent cx="5486400" cy="345440"/>
                <wp:effectExtent l="0" t="0" r="0" b="10160"/>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4544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97D2C8" w14:textId="77777777"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 bgzip dbSNP.tsv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3" type="#_x0000_t202" style="width:6in;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" fillcolor="#d8d8d8 [2732]" stroked="f">
                <v:path arrowok="t"/>
                <v:textbox>
                  <w:txbxContent>
                    <w:p w14:paraId="5997D2C8" w14:textId="77777777"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 bgzip dbSNP.tsv </w:t>
                      </w:r>
                    </w:p>
                  </w:txbxContent>
                </v:textbox>
                <w10:anchorlock/>
              </v:shape>
            </w:pict>
          </mc:Fallback>
        </mc:AlternateContent>
      </w:r>
    </w:p>
    <w:p w14:paraId="4BA44334" w14:textId="77777777" w:rsidR="00A04AC8" w:rsidRDefault="00D41A30" w:rsidP="009727F0">
      <w:r>
        <w:t>Then run the tabix command:</w:t>
      </w:r>
    </w:p>
    <w:p w14:paraId="77B302C5" w14:textId="504EAF61" w:rsidR="00A04AC8" w:rsidRDefault="00DB5783" w:rsidP="009727F0">
      <w:pPr>
        <w:rPr>
          <w:noProof/>
        </w:rPr>
      </w:pPr>
      <w:r>
        <w:rPr>
          <w:noProof/>
          <w:lang w:eastAsia="en-US"/>
        </w:rPr>
        <mc:AlternateContent>
          <mc:Choice Requires="wps">
            <w:drawing>
              <wp:inline distT="0" distB="0" distL="0" distR="0" wp14:anchorId="129F7668" wp14:editId="56ECAA50">
                <wp:extent cx="5486400" cy="271780"/>
                <wp:effectExtent l="0" t="0" r="0" b="7620"/>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7178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5A22D5" w14:textId="77777777"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 tabix -s 1 -b 2 -e 3 dbSNP.tsv.gz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4" type="#_x0000_t202" style="width:6in;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" fillcolor="#d8d8d8 [2732]" stroked="f">
                <v:path arrowok="t"/>
                <v:textbox>
                  <w:txbxContent>
                    <w:p w14:paraId="715A22D5" w14:textId="77777777" w:rsidR="00C74C65" w:rsidRPr="00A04AC8" w:rsidRDefault="00C74C65" w:rsidP="00A04AC8">
                      <w:pPr>
                        <w:rPr>
                          <w:rFonts w:ascii="Courier New" w:hAnsi="Courier New" w:cs="Courier New"/>
                          <w:color w:val="000000" w:themeColor="text1"/>
                          <w:sz w:val="18"/>
                          <w:szCs w:val="18"/>
                        </w:rPr>
                      </w:pPr>
                      <w:r w:rsidRPr="00A04AC8">
                        <w:rPr>
                          <w:rFonts w:ascii="Courier New" w:hAnsi="Courier New" w:cs="Verdana"/>
                          <w:sz w:val="18"/>
                          <w:szCs w:val="22"/>
                        </w:rPr>
                        <w:t>$ tabix -s 1 -b 2 -e 3 dbSNP.tsv.gz &amp;</w:t>
                      </w:r>
                    </w:p>
                  </w:txbxContent>
                </v:textbox>
                <w10:anchorlock/>
              </v:shape>
            </w:pict>
          </mc:Fallback>
        </mc:AlternateContent>
      </w:r>
    </w:p>
    <w:p w14:paraId="297E3A73" w14:textId="77777777" w:rsidR="00A04AC8" w:rsidRDefault="00A04AC8" w:rsidP="009727F0"/>
    <w:p w14:paraId="6A95236B" w14:textId="77777777" w:rsidR="00A7107E" w:rsidRDefault="00D41A30" w:rsidP="009727F0">
      <w:r>
        <w:t>That's it! you can now use your custom catalog as a database in BioR commands (e.g. bior_overlap.sh -d /path/to/your/database.tsv.gz).</w:t>
      </w:r>
    </w:p>
    <w:p w14:paraId="767CB14F" w14:textId="77777777" w:rsidR="00A7107E" w:rsidRDefault="00A7107E" w:rsidP="00D41A30"/>
    <w:p w14:paraId="28AB240E" w14:textId="77777777" w:rsidR="001A0B08" w:rsidRDefault="009727F0" w:rsidP="009727F0">
      <w:pPr>
        <w:pStyle w:val="Heading3"/>
      </w:pPr>
      <w:bookmarkStart w:id="198" w:name="_Toc239405587"/>
      <w:r>
        <w:t>Hints on Creating Indexes on Custom Catalogs</w:t>
      </w:r>
      <w:bookmarkEnd w:id="198"/>
    </w:p>
    <w:p w14:paraId="4892E668" w14:textId="45555235" w:rsidR="00A7107E" w:rsidRDefault="009727F0" w:rsidP="00A7107E">
      <w:pPr>
        <w:rPr>
          <w:sz w:val="28"/>
          <w:szCs w:val="28"/>
        </w:rPr>
      </w:pPr>
      <w:r>
        <w:rPr>
          <w:sz w:val="28"/>
          <w:szCs w:val="28"/>
        </w:rPr>
        <w:t>In addition to coordinate based search, users may also want to search a custom catalog based on IDs.  The process is exactly the same as in indexing a catalog described earlier in this document, but there are s</w:t>
      </w:r>
      <w:r w:rsidR="008F0FC2">
        <w:rPr>
          <w:sz w:val="28"/>
          <w:szCs w:val="28"/>
        </w:rPr>
        <w:t>ome gotcha’s that users need to</w:t>
      </w:r>
      <w:r w:rsidR="00A7107E">
        <w:rPr>
          <w:sz w:val="28"/>
          <w:szCs w:val="28"/>
        </w:rPr>
        <w:t> </w:t>
      </w:r>
      <w:r w:rsidR="008F0FC2">
        <w:rPr>
          <w:sz w:val="28"/>
          <w:szCs w:val="28"/>
        </w:rPr>
        <w:t>be aware of.</w:t>
      </w:r>
    </w:p>
    <w:p w14:paraId="753FA80C" w14:textId="77545189" w:rsidR="008F0FC2" w:rsidRDefault="008F0FC2" w:rsidP="008F0FC2">
      <w:pPr>
        <w:pStyle w:val="ListParagraph"/>
        <w:numPr>
          <w:ilvl w:val="0"/>
          <w:numId w:val="4"/>
        </w:numPr>
      </w:pPr>
      <w:r>
        <w:t>The catalog structure will not automatically join data.  This can be frustrating as the data provider may not give the data to you in a desirable form (e.g. you may want to know everything the data provider knows about a gene, but they may have their data organized by variant or drug) so you will have to ‘flip’ the data around so that all information about a gene can be provided to users of your catalog.  The BioR team has done this many times, and for Java programmers, there is a robust library (BioR-Catalog) and examples to help in the publication of new-complex catalogs.</w:t>
      </w:r>
    </w:p>
    <w:p w14:paraId="04165EB6" w14:textId="54F274B4" w:rsidR="008F0FC2" w:rsidRDefault="00C74C65" w:rsidP="008F0FC2">
      <w:pPr>
        <w:pStyle w:val="ListParagraph"/>
        <w:numPr>
          <w:ilvl w:val="0"/>
          <w:numId w:val="4"/>
        </w:numPr>
      </w:pPr>
      <w:r>
        <w:t>The BioR indexer command currently does not tolerate duplicate keys, so while duplicate keys can be in the data itself, you can’t index on those keys.  Running bior_index with logging enabled will help to ensure the keys you would like to index on are valid.  To index multiple ways simultaneously, multiple catalogs need to be created</w:t>
      </w:r>
    </w:p>
    <w:p w14:paraId="4FBA96BC" w14:textId="4098FD27" w:rsidR="00C74C65" w:rsidRPr="006F79C4" w:rsidRDefault="00C74C65" w:rsidP="008F0FC2">
      <w:pPr>
        <w:pStyle w:val="ListParagraph"/>
        <w:numPr>
          <w:ilvl w:val="0"/>
          <w:numId w:val="4"/>
        </w:numPr>
      </w:pPr>
      <w:r>
        <w:t xml:space="preserve">Regardless of what tools are used to construct the JSON column, it must validate as proper JSON.  Use jslint to validate:  </w:t>
      </w:r>
      <w:hyperlink r:id="rId15" w:history="1">
        <w:r w:rsidR="006F79C4" w:rsidRPr="00D5705B">
          <w:rPr>
            <w:rStyle w:val="Hyperlink"/>
            <w:sz w:val="28"/>
            <w:szCs w:val="28"/>
            <w:u w:color="0000FF"/>
          </w:rPr>
          <w:t>http://jsonlint.com</w:t>
        </w:r>
        <w:r w:rsidR="006F79C4" w:rsidRPr="00D5705B">
          <w:rPr>
            <w:rStyle w:val="Hyperlink"/>
            <w:sz w:val="28"/>
            <w:szCs w:val="28"/>
          </w:rPr>
          <w:t>/</w:t>
        </w:r>
      </w:hyperlink>
    </w:p>
    <w:p w14:paraId="200356B5" w14:textId="68FAD133" w:rsidR="006F79C4" w:rsidRDefault="006F79C4" w:rsidP="008F0FC2">
      <w:pPr>
        <w:pStyle w:val="ListParagraph"/>
        <w:numPr>
          <w:ilvl w:val="0"/>
          <w:numId w:val="4"/>
        </w:numPr>
      </w:pPr>
      <w:r>
        <w:t>JSON should not contain fields that are empty.  While adding period “.” As the value for a given key will work, it wastes space and consumes additional CPU resources so is not recommended.</w:t>
      </w:r>
    </w:p>
    <w:p w14:paraId="33952275" w14:textId="77777777" w:rsidR="00A7107E" w:rsidRDefault="00A7107E" w:rsidP="00A7107E">
      <w:r>
        <w:t>  </w:t>
      </w:r>
    </w:p>
    <w:p w14:paraId="52359F38" w14:textId="625267CA" w:rsidR="00A7107E" w:rsidRDefault="00A7107E" w:rsidP="006F79C4">
      <w:r>
        <w:rPr>
          <w:sz w:val="28"/>
          <w:szCs w:val="28"/>
        </w:rPr>
        <w:t> </w:t>
      </w:r>
    </w:p>
    <w:p w14:paraId="45F86342" w14:textId="2BCDE2E0" w:rsidR="004A253C" w:rsidRPr="00972220" w:rsidRDefault="00972220" w:rsidP="00972220">
      <w:pPr>
        <w:pStyle w:val="Heading2"/>
        <w:rPr>
          <w:rFonts w:ascii="Calibri" w:hAnsi="Calibri" w:cs="Calibri"/>
          <w:sz w:val="30"/>
          <w:szCs w:val="30"/>
        </w:rPr>
      </w:pPr>
      <w:bookmarkStart w:id="199" w:name="_Toc239405588"/>
      <w:r>
        <w:rPr>
          <w:rFonts w:ascii="Calibri" w:hAnsi="Calibri" w:cs="Calibri"/>
          <w:sz w:val="30"/>
          <w:szCs w:val="30"/>
        </w:rPr>
        <w:t>Use BioR to map SNP on rsID and find overlapping genes</w:t>
      </w:r>
      <w:r w:rsidR="004A253C">
        <w:rPr>
          <w:rFonts w:ascii="Calibri" w:hAnsi="Calibri" w:cs="Calibri"/>
          <w:sz w:val="30"/>
          <w:szCs w:val="30"/>
        </w:rPr>
        <w:t>.</w:t>
      </w:r>
      <w:bookmarkEnd w:id="199"/>
    </w:p>
    <w:p w14:paraId="6504B1AB" w14:textId="6093C951" w:rsidR="004A253C" w:rsidRDefault="00972220" w:rsidP="00972220">
      <w:r>
        <w:t>Say we obtained a simple tab-delimited file that is not in VCF format, but we still want to obtain an annotation.  The following file’s header for this is:  rsid without the “rs”, chrom, position, and 0/1 representing presence or absence in our study</w:t>
      </w:r>
      <w:r w:rsidRPr="003A3446">
        <w:t>.  There are over 5 million in this file</w:t>
      </w:r>
      <w:r>
        <w:t>.  The goal is to show</w:t>
      </w:r>
      <w:r w:rsidRPr="003A3446">
        <w:t xml:space="preserve"> how the first 100 or 1000 of these map to various genes</w:t>
      </w:r>
    </w:p>
    <w:p w14:paraId="7242C94E" w14:textId="6772DA75" w:rsidR="00972220" w:rsidRDefault="00DB5783" w:rsidP="004A253C">
      <w:pPr>
        <w:rPr>
          <w:rFonts w:ascii="Times New Roman" w:hAnsi="Times New Roman" w:cs="Times New Roman"/>
          <w:sz w:val="32"/>
          <w:szCs w:val="32"/>
        </w:rPr>
      </w:pPr>
      <w:r>
        <w:rPr>
          <w:rFonts w:ascii="Times New Roman" w:hAnsi="Times New Roman" w:cs="Times New Roman"/>
          <w:noProof/>
          <w:sz w:val="32"/>
          <w:szCs w:val="32"/>
          <w:lang w:eastAsia="en-US"/>
        </w:rPr>
        <mc:AlternateContent>
          <mc:Choice Requires="wps">
            <w:drawing>
              <wp:inline distT="0" distB="0" distL="0" distR="0" wp14:anchorId="5C6DC6E6" wp14:editId="5CDB6307">
                <wp:extent cx="5486400" cy="3250565"/>
                <wp:effectExtent l="0" t="0" r="0" b="635"/>
                <wp:docPr id="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250565"/>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5A9D" w14:textId="2717B18D" w:rsidR="00972220" w:rsidRPr="00C32E8D" w:rsidRDefault="00972220" w:rsidP="00972220">
                            <w:pPr>
                              <w:rPr>
                                <w:rFonts w:ascii="Courier New" w:hAnsi="Courier New" w:cs="Times New Roman"/>
                                <w:sz w:val="18"/>
                              </w:rPr>
                            </w:pPr>
                            <w:r>
                              <w:rPr>
                                <w:rFonts w:ascii="Courier New" w:hAnsi="Courier New"/>
                                <w:sz w:val="18"/>
                              </w:rPr>
                              <w:t>$</w:t>
                            </w:r>
                            <w:r w:rsidRPr="00C32E8D">
                              <w:rPr>
                                <w:rFonts w:ascii="Courier New" w:hAnsi="Courier New"/>
                                <w:sz w:val="18"/>
                              </w:rPr>
                              <w:t xml:space="preserve"> zcat b132_SNPChrPosOnRef_37_1.bcp.gz | more</w:t>
                            </w:r>
                          </w:p>
                          <w:p w14:paraId="6AFF0250" w14:textId="77777777" w:rsidR="00972220" w:rsidRPr="00C32E8D" w:rsidRDefault="00972220" w:rsidP="00972220">
                            <w:pPr>
                              <w:rPr>
                                <w:rFonts w:ascii="Courier New" w:hAnsi="Courier New" w:cs="Times New Roman"/>
                                <w:sz w:val="18"/>
                              </w:rPr>
                            </w:pPr>
                            <w:r w:rsidRPr="00C32E8D">
                              <w:rPr>
                                <w:rFonts w:ascii="Courier New" w:hAnsi="Courier New"/>
                                <w:sz w:val="18"/>
                              </w:rPr>
                              <w:t>3       13      32446841        0               </w:t>
                            </w:r>
                          </w:p>
                          <w:p w14:paraId="5408A9A1" w14:textId="77777777" w:rsidR="00972220" w:rsidRPr="00C32E8D" w:rsidRDefault="00972220" w:rsidP="00972220">
                            <w:pPr>
                              <w:rPr>
                                <w:rFonts w:ascii="Courier New" w:hAnsi="Courier New" w:cs="Times New Roman"/>
                                <w:sz w:val="18"/>
                              </w:rPr>
                            </w:pPr>
                            <w:r w:rsidRPr="00C32E8D">
                              <w:rPr>
                                <w:rFonts w:ascii="Courier New" w:hAnsi="Courier New"/>
                                <w:sz w:val="18"/>
                              </w:rPr>
                              <w:t>4       13      32447221        0               </w:t>
                            </w:r>
                          </w:p>
                          <w:p w14:paraId="6B6054FC" w14:textId="77777777" w:rsidR="00972220" w:rsidRPr="00C32E8D" w:rsidRDefault="00972220" w:rsidP="00972220">
                            <w:pPr>
                              <w:rPr>
                                <w:rFonts w:ascii="Courier New" w:hAnsi="Courier New" w:cs="Times New Roman"/>
                                <w:sz w:val="18"/>
                              </w:rPr>
                            </w:pPr>
                            <w:r w:rsidRPr="00C32E8D">
                              <w:rPr>
                                <w:rFonts w:ascii="Courier New" w:hAnsi="Courier New"/>
                                <w:sz w:val="18"/>
                              </w:rPr>
                              <w:t>5       7       91839109        1                </w:t>
                            </w:r>
                          </w:p>
                          <w:p w14:paraId="69A93D08" w14:textId="77777777" w:rsidR="00972220" w:rsidRPr="00C32E8D" w:rsidRDefault="00972220" w:rsidP="00972220">
                            <w:pPr>
                              <w:rPr>
                                <w:rFonts w:ascii="Courier New" w:hAnsi="Courier New" w:cs="Times New Roman"/>
                                <w:sz w:val="18"/>
                              </w:rPr>
                            </w:pPr>
                            <w:r w:rsidRPr="00C32E8D">
                              <w:rPr>
                                <w:rFonts w:ascii="Courier New" w:hAnsi="Courier New"/>
                                <w:sz w:val="18"/>
                              </w:rPr>
                              <w:t>6       7       91747130        1               </w:t>
                            </w:r>
                          </w:p>
                          <w:p w14:paraId="1C9754EB" w14:textId="77777777" w:rsidR="00972220" w:rsidRPr="00C32E8D" w:rsidRDefault="00972220" w:rsidP="00972220">
                            <w:pPr>
                              <w:rPr>
                                <w:rFonts w:ascii="Courier New" w:hAnsi="Courier New" w:cs="Times New Roman"/>
                                <w:sz w:val="18"/>
                              </w:rPr>
                            </w:pPr>
                            <w:r w:rsidRPr="00C32E8D">
                              <w:rPr>
                                <w:rFonts w:ascii="Courier New" w:hAnsi="Courier New"/>
                                <w:sz w:val="18"/>
                              </w:rPr>
                              <w:t>7       7       91779556        1               </w:t>
                            </w:r>
                          </w:p>
                          <w:p w14:paraId="74A17C42" w14:textId="77777777" w:rsidR="00972220" w:rsidRPr="00C32E8D" w:rsidRDefault="00972220" w:rsidP="00972220">
                            <w:pPr>
                              <w:rPr>
                                <w:rFonts w:ascii="Courier New" w:hAnsi="Courier New" w:cs="Times New Roman"/>
                                <w:sz w:val="18"/>
                              </w:rPr>
                            </w:pPr>
                            <w:r w:rsidRPr="00C32E8D">
                              <w:rPr>
                                <w:rFonts w:ascii="Courier New" w:hAnsi="Courier New"/>
                                <w:sz w:val="18"/>
                              </w:rPr>
                              <w:t>8       7       92408328        0               </w:t>
                            </w:r>
                          </w:p>
                          <w:p w14:paraId="7228D55A" w14:textId="77777777" w:rsidR="00972220" w:rsidRPr="00C32E8D" w:rsidRDefault="00972220" w:rsidP="00972220">
                            <w:pPr>
                              <w:rPr>
                                <w:rFonts w:ascii="Courier New" w:hAnsi="Courier New" w:cs="Times New Roman"/>
                                <w:sz w:val="18"/>
                              </w:rPr>
                            </w:pPr>
                            <w:r w:rsidRPr="00C32E8D">
                              <w:rPr>
                                <w:rFonts w:ascii="Courier New" w:hAnsi="Courier New"/>
                                <w:sz w:val="18"/>
                              </w:rPr>
                              <w:t>9       7       92373453        0               </w:t>
                            </w:r>
                          </w:p>
                          <w:p w14:paraId="238DD4C2" w14:textId="77777777" w:rsidR="00972220" w:rsidRPr="00C32E8D" w:rsidRDefault="00972220" w:rsidP="00972220">
                            <w:pPr>
                              <w:rPr>
                                <w:rFonts w:ascii="Courier New" w:hAnsi="Courier New" w:cs="Times New Roman"/>
                                <w:sz w:val="18"/>
                              </w:rPr>
                            </w:pPr>
                            <w:r w:rsidRPr="00C32E8D">
                              <w:rPr>
                                <w:rFonts w:ascii="Courier New" w:hAnsi="Courier New"/>
                                <w:sz w:val="18"/>
                              </w:rPr>
                              <w:t>10      7       92383887        0               </w:t>
                            </w:r>
                          </w:p>
                          <w:p w14:paraId="1327E215" w14:textId="77777777" w:rsidR="00972220" w:rsidRPr="00C32E8D" w:rsidRDefault="00972220" w:rsidP="00972220">
                            <w:pPr>
                              <w:rPr>
                                <w:rFonts w:ascii="Courier New" w:hAnsi="Courier New" w:cs="Times New Roman"/>
                                <w:sz w:val="18"/>
                              </w:rPr>
                            </w:pPr>
                            <w:r w:rsidRPr="00C32E8D">
                              <w:rPr>
                                <w:rFonts w:ascii="Courier New" w:hAnsi="Courier New"/>
                                <w:sz w:val="18"/>
                              </w:rPr>
                              <w:t>11      7       11364200        0               </w:t>
                            </w:r>
                          </w:p>
                          <w:p w14:paraId="7C18FDAB" w14:textId="77777777" w:rsidR="00972220" w:rsidRPr="00C32E8D" w:rsidRDefault="00972220" w:rsidP="00972220">
                            <w:pPr>
                              <w:rPr>
                                <w:rFonts w:ascii="Courier New" w:hAnsi="Courier New" w:cs="Times New Roman"/>
                                <w:sz w:val="18"/>
                              </w:rPr>
                            </w:pPr>
                            <w:r w:rsidRPr="00C32E8D">
                              <w:rPr>
                                <w:rFonts w:ascii="Courier New" w:hAnsi="Courier New"/>
                                <w:sz w:val="18"/>
                              </w:rPr>
                              <w:t>12      7       11337163        0               </w:t>
                            </w:r>
                          </w:p>
                          <w:p w14:paraId="65C8723E" w14:textId="77777777" w:rsidR="00972220" w:rsidRPr="00C32E8D" w:rsidRDefault="00972220" w:rsidP="00972220">
                            <w:pPr>
                              <w:rPr>
                                <w:rFonts w:ascii="Courier New" w:hAnsi="Courier New" w:cs="Times New Roman"/>
                                <w:sz w:val="18"/>
                              </w:rPr>
                            </w:pPr>
                            <w:r w:rsidRPr="00C32E8D">
                              <w:rPr>
                                <w:rFonts w:ascii="Courier New" w:hAnsi="Courier New"/>
                                <w:sz w:val="18"/>
                              </w:rPr>
                              <w:t>13      7       11387690        0               </w:t>
                            </w:r>
                          </w:p>
                          <w:p w14:paraId="55D3AEBB" w14:textId="77777777" w:rsidR="00972220" w:rsidRPr="00C32E8D" w:rsidRDefault="00972220" w:rsidP="00972220">
                            <w:pPr>
                              <w:rPr>
                                <w:rFonts w:ascii="Courier New" w:hAnsi="Courier New" w:cs="Times New Roman"/>
                                <w:sz w:val="18"/>
                              </w:rPr>
                            </w:pPr>
                            <w:r w:rsidRPr="00C32E8D">
                              <w:rPr>
                                <w:rFonts w:ascii="Courier New" w:hAnsi="Courier New"/>
                                <w:sz w:val="18"/>
                              </w:rPr>
                              <w:t>14      7       11380841        0               </w:t>
                            </w:r>
                          </w:p>
                          <w:p w14:paraId="34E31F97" w14:textId="77777777" w:rsidR="00972220" w:rsidRPr="00C32E8D" w:rsidRDefault="00972220" w:rsidP="00972220">
                            <w:pPr>
                              <w:rPr>
                                <w:rFonts w:ascii="Courier New" w:hAnsi="Courier New" w:cs="Times New Roman"/>
                                <w:sz w:val="18"/>
                              </w:rPr>
                            </w:pPr>
                            <w:r w:rsidRPr="00C32E8D">
                              <w:rPr>
                                <w:rFonts w:ascii="Courier New" w:hAnsi="Courier New"/>
                                <w:sz w:val="18"/>
                              </w:rPr>
                              <w:t>15      7       11602931        1               </w:t>
                            </w:r>
                          </w:p>
                          <w:p w14:paraId="083FADAA" w14:textId="77777777" w:rsidR="00972220" w:rsidRPr="00C32E8D" w:rsidRDefault="00972220" w:rsidP="00972220">
                            <w:pPr>
                              <w:rPr>
                                <w:rFonts w:ascii="Courier New" w:hAnsi="Courier New" w:cs="Times New Roman"/>
                                <w:sz w:val="18"/>
                              </w:rPr>
                            </w:pPr>
                            <w:r w:rsidRPr="00C32E8D">
                              <w:rPr>
                                <w:rFonts w:ascii="Courier New" w:hAnsi="Courier New"/>
                                <w:sz w:val="18"/>
                              </w:rPr>
                              <w:t>16      7       11602898        1               </w:t>
                            </w:r>
                          </w:p>
                          <w:p w14:paraId="0DF60304" w14:textId="77777777" w:rsidR="00972220" w:rsidRPr="00C32E8D" w:rsidRDefault="00972220" w:rsidP="00972220">
                            <w:pPr>
                              <w:rPr>
                                <w:rFonts w:ascii="Courier New" w:hAnsi="Courier New" w:cs="Times New Roman"/>
                                <w:sz w:val="18"/>
                              </w:rPr>
                            </w:pPr>
                            <w:r w:rsidRPr="00C32E8D">
                              <w:rPr>
                                <w:rFonts w:ascii="Courier New" w:hAnsi="Courier New"/>
                                <w:sz w:val="18"/>
                              </w:rPr>
                              <w:t>17      7       11583798        1               </w:t>
                            </w:r>
                          </w:p>
                          <w:p w14:paraId="31DE6308" w14:textId="77777777" w:rsidR="00972220" w:rsidRPr="00C32E8D" w:rsidRDefault="00972220" w:rsidP="00972220">
                            <w:pPr>
                              <w:rPr>
                                <w:rFonts w:ascii="Courier New" w:hAnsi="Courier New" w:cs="Times New Roman"/>
                                <w:sz w:val="18"/>
                              </w:rPr>
                            </w:pPr>
                            <w:r w:rsidRPr="00C32E8D">
                              <w:rPr>
                                <w:rFonts w:ascii="Courier New" w:hAnsi="Courier New"/>
                                <w:sz w:val="18"/>
                              </w:rPr>
                              <w:t>18      7       11597474        1               </w:t>
                            </w:r>
                          </w:p>
                          <w:p w14:paraId="3B89F4AF" w14:textId="77777777" w:rsidR="00972220" w:rsidRPr="00C32E8D" w:rsidRDefault="00972220" w:rsidP="00972220">
                            <w:pPr>
                              <w:rPr>
                                <w:rFonts w:ascii="Courier New" w:hAnsi="Courier New" w:cs="Times New Roman"/>
                                <w:sz w:val="18"/>
                              </w:rPr>
                            </w:pPr>
                            <w:r w:rsidRPr="00C32E8D">
                              <w:rPr>
                                <w:rFonts w:ascii="Courier New" w:hAnsi="Courier New"/>
                                <w:sz w:val="18"/>
                              </w:rPr>
                              <w:t>19      7       11597155        1               </w:t>
                            </w:r>
                          </w:p>
                          <w:p w14:paraId="367CC20E" w14:textId="77777777" w:rsidR="00972220" w:rsidRPr="00C32E8D" w:rsidRDefault="00972220" w:rsidP="00972220">
                            <w:pPr>
                              <w:rPr>
                                <w:rFonts w:ascii="Courier New" w:hAnsi="Courier New" w:cs="Times New Roman"/>
                                <w:sz w:val="18"/>
                              </w:rPr>
                            </w:pPr>
                            <w:r w:rsidRPr="00C32E8D">
                              <w:rPr>
                                <w:rFonts w:ascii="Courier New" w:hAnsi="Courier New"/>
                                <w:sz w:val="18"/>
                              </w:rPr>
                              <w:t>20      7       11597104        1               </w:t>
                            </w:r>
                          </w:p>
                          <w:p w14:paraId="6B2D5CD0" w14:textId="77777777" w:rsidR="00972220" w:rsidRPr="00C32E8D" w:rsidRDefault="00972220" w:rsidP="00972220">
                            <w:pPr>
                              <w:rPr>
                                <w:rFonts w:ascii="Courier New" w:hAnsi="Courier New" w:cs="Times New Roman"/>
                                <w:sz w:val="18"/>
                              </w:rPr>
                            </w:pPr>
                            <w:r w:rsidRPr="00C32E8D">
                              <w:rPr>
                                <w:rFonts w:ascii="Courier New" w:hAnsi="Courier New"/>
                                <w:sz w:val="18"/>
                              </w:rPr>
                              <w:t>21      7       11596933        1               </w:t>
                            </w:r>
                          </w:p>
                          <w:p w14:paraId="464E8D93" w14:textId="77777777" w:rsidR="00972220" w:rsidRPr="00C32E8D" w:rsidRDefault="00972220" w:rsidP="00972220">
                            <w:pPr>
                              <w:rPr>
                                <w:rFonts w:ascii="Courier New" w:hAnsi="Courier New" w:cs="Times New Roman"/>
                                <w:sz w:val="18"/>
                              </w:rPr>
                            </w:pPr>
                            <w:r w:rsidRPr="00C32E8D">
                              <w:rPr>
                                <w:rFonts w:ascii="Courier New" w:hAnsi="Courier New"/>
                                <w:sz w:val="18"/>
                              </w:rPr>
                              <w:t>22      7       11596501        1    </w:t>
                            </w:r>
                          </w:p>
                          <w:p w14:paraId="4E9A1D8A" w14:textId="77777777" w:rsidR="00972220" w:rsidRPr="00C32E8D" w:rsidRDefault="00972220" w:rsidP="00972220">
                            <w:pPr>
                              <w:rPr>
                                <w:rFonts w:ascii="Courier New" w:hAnsi="Courier New"/>
                                <w:sz w:val="18"/>
                              </w:rPr>
                            </w:pPr>
                            <w:r w:rsidRPr="00C32E8D">
                              <w:rPr>
                                <w:rFonts w:ascii="Courier New" w:hAnsi="Courier New"/>
                                <w:sz w:val="18"/>
                              </w:rPr>
                              <w:t>…</w:t>
                            </w:r>
                          </w:p>
                          <w:p w14:paraId="096C0882" w14:textId="77777777" w:rsidR="00972220" w:rsidRPr="00B1507D" w:rsidRDefault="00972220" w:rsidP="00972220">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5" type="#_x0000_t202" style="width:6in;height:25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" fillcolor="#d8d8d8 [2732]" stroked="f">
                <v:path arrowok="t"/>
                <v:textbox>
                  <w:txbxContent>
                    <w:p w14:paraId="29F65A9D" w14:textId="2717B18D" w:rsidR="00972220" w:rsidRPr="00C32E8D" w:rsidRDefault="00972220" w:rsidP="00972220">
                      <w:pPr>
                        <w:rPr>
                          <w:rFonts w:ascii="Courier New" w:hAnsi="Courier New" w:cs="Times New Roman"/>
                          <w:sz w:val="18"/>
                        </w:rPr>
                      </w:pPr>
                      <w:r>
                        <w:rPr>
                          <w:rFonts w:ascii="Courier New" w:hAnsi="Courier New"/>
                          <w:sz w:val="18"/>
                        </w:rPr>
                        <w:t>$</w:t>
                      </w:r>
                      <w:r w:rsidRPr="00C32E8D">
                        <w:rPr>
                          <w:rFonts w:ascii="Courier New" w:hAnsi="Courier New"/>
                          <w:sz w:val="18"/>
                        </w:rPr>
                        <w:t xml:space="preserve"> zcat b132_SNPChrPosOnRef_37_1.bcp.gz | more</w:t>
                      </w:r>
                    </w:p>
                    <w:p w14:paraId="6AFF0250" w14:textId="77777777" w:rsidR="00972220" w:rsidRPr="00C32E8D" w:rsidRDefault="00972220" w:rsidP="00972220">
                      <w:pPr>
                        <w:rPr>
                          <w:rFonts w:ascii="Courier New" w:hAnsi="Courier New" w:cs="Times New Roman"/>
                          <w:sz w:val="18"/>
                        </w:rPr>
                      </w:pPr>
                      <w:r w:rsidRPr="00C32E8D">
                        <w:rPr>
                          <w:rFonts w:ascii="Courier New" w:hAnsi="Courier New"/>
                          <w:sz w:val="18"/>
                        </w:rPr>
                        <w:t>3       13      32446841        0               </w:t>
                      </w:r>
                    </w:p>
                    <w:p w14:paraId="5408A9A1" w14:textId="77777777" w:rsidR="00972220" w:rsidRPr="00C32E8D" w:rsidRDefault="00972220" w:rsidP="00972220">
                      <w:pPr>
                        <w:rPr>
                          <w:rFonts w:ascii="Courier New" w:hAnsi="Courier New" w:cs="Times New Roman"/>
                          <w:sz w:val="18"/>
                        </w:rPr>
                      </w:pPr>
                      <w:r w:rsidRPr="00C32E8D">
                        <w:rPr>
                          <w:rFonts w:ascii="Courier New" w:hAnsi="Courier New"/>
                          <w:sz w:val="18"/>
                        </w:rPr>
                        <w:t>4       13      32447221        0               </w:t>
                      </w:r>
                    </w:p>
                    <w:p w14:paraId="6B6054FC" w14:textId="77777777" w:rsidR="00972220" w:rsidRPr="00C32E8D" w:rsidRDefault="00972220" w:rsidP="00972220">
                      <w:pPr>
                        <w:rPr>
                          <w:rFonts w:ascii="Courier New" w:hAnsi="Courier New" w:cs="Times New Roman"/>
                          <w:sz w:val="18"/>
                        </w:rPr>
                      </w:pPr>
                      <w:r w:rsidRPr="00C32E8D">
                        <w:rPr>
                          <w:rFonts w:ascii="Courier New" w:hAnsi="Courier New"/>
                          <w:sz w:val="18"/>
                        </w:rPr>
                        <w:t>5       7       91839109        1                </w:t>
                      </w:r>
                    </w:p>
                    <w:p w14:paraId="69A93D08" w14:textId="77777777" w:rsidR="00972220" w:rsidRPr="00C32E8D" w:rsidRDefault="00972220" w:rsidP="00972220">
                      <w:pPr>
                        <w:rPr>
                          <w:rFonts w:ascii="Courier New" w:hAnsi="Courier New" w:cs="Times New Roman"/>
                          <w:sz w:val="18"/>
                        </w:rPr>
                      </w:pPr>
                      <w:r w:rsidRPr="00C32E8D">
                        <w:rPr>
                          <w:rFonts w:ascii="Courier New" w:hAnsi="Courier New"/>
                          <w:sz w:val="18"/>
                        </w:rPr>
                        <w:t>6       7       91747130        1               </w:t>
                      </w:r>
                    </w:p>
                    <w:p w14:paraId="1C9754EB" w14:textId="77777777" w:rsidR="00972220" w:rsidRPr="00C32E8D" w:rsidRDefault="00972220" w:rsidP="00972220">
                      <w:pPr>
                        <w:rPr>
                          <w:rFonts w:ascii="Courier New" w:hAnsi="Courier New" w:cs="Times New Roman"/>
                          <w:sz w:val="18"/>
                        </w:rPr>
                      </w:pPr>
                      <w:r w:rsidRPr="00C32E8D">
                        <w:rPr>
                          <w:rFonts w:ascii="Courier New" w:hAnsi="Courier New"/>
                          <w:sz w:val="18"/>
                        </w:rPr>
                        <w:t>7       7       91779556        1               </w:t>
                      </w:r>
                    </w:p>
                    <w:p w14:paraId="74A17C42" w14:textId="77777777" w:rsidR="00972220" w:rsidRPr="00C32E8D" w:rsidRDefault="00972220" w:rsidP="00972220">
                      <w:pPr>
                        <w:rPr>
                          <w:rFonts w:ascii="Courier New" w:hAnsi="Courier New" w:cs="Times New Roman"/>
                          <w:sz w:val="18"/>
                        </w:rPr>
                      </w:pPr>
                      <w:r w:rsidRPr="00C32E8D">
                        <w:rPr>
                          <w:rFonts w:ascii="Courier New" w:hAnsi="Courier New"/>
                          <w:sz w:val="18"/>
                        </w:rPr>
                        <w:t>8       7       92408328        0               </w:t>
                      </w:r>
                    </w:p>
                    <w:p w14:paraId="7228D55A" w14:textId="77777777" w:rsidR="00972220" w:rsidRPr="00C32E8D" w:rsidRDefault="00972220" w:rsidP="00972220">
                      <w:pPr>
                        <w:rPr>
                          <w:rFonts w:ascii="Courier New" w:hAnsi="Courier New" w:cs="Times New Roman"/>
                          <w:sz w:val="18"/>
                        </w:rPr>
                      </w:pPr>
                      <w:r w:rsidRPr="00C32E8D">
                        <w:rPr>
                          <w:rFonts w:ascii="Courier New" w:hAnsi="Courier New"/>
                          <w:sz w:val="18"/>
                        </w:rPr>
                        <w:t>9       7       92373453        0               </w:t>
                      </w:r>
                    </w:p>
                    <w:p w14:paraId="238DD4C2" w14:textId="77777777" w:rsidR="00972220" w:rsidRPr="00C32E8D" w:rsidRDefault="00972220" w:rsidP="00972220">
                      <w:pPr>
                        <w:rPr>
                          <w:rFonts w:ascii="Courier New" w:hAnsi="Courier New" w:cs="Times New Roman"/>
                          <w:sz w:val="18"/>
                        </w:rPr>
                      </w:pPr>
                      <w:r w:rsidRPr="00C32E8D">
                        <w:rPr>
                          <w:rFonts w:ascii="Courier New" w:hAnsi="Courier New"/>
                          <w:sz w:val="18"/>
                        </w:rPr>
                        <w:t>10      7       92383887        0               </w:t>
                      </w:r>
                    </w:p>
                    <w:p w14:paraId="1327E215" w14:textId="77777777" w:rsidR="00972220" w:rsidRPr="00C32E8D" w:rsidRDefault="00972220" w:rsidP="00972220">
                      <w:pPr>
                        <w:rPr>
                          <w:rFonts w:ascii="Courier New" w:hAnsi="Courier New" w:cs="Times New Roman"/>
                          <w:sz w:val="18"/>
                        </w:rPr>
                      </w:pPr>
                      <w:r w:rsidRPr="00C32E8D">
                        <w:rPr>
                          <w:rFonts w:ascii="Courier New" w:hAnsi="Courier New"/>
                          <w:sz w:val="18"/>
                        </w:rPr>
                        <w:t>11      7       11364200        0               </w:t>
                      </w:r>
                    </w:p>
                    <w:p w14:paraId="7C18FDAB" w14:textId="77777777" w:rsidR="00972220" w:rsidRPr="00C32E8D" w:rsidRDefault="00972220" w:rsidP="00972220">
                      <w:pPr>
                        <w:rPr>
                          <w:rFonts w:ascii="Courier New" w:hAnsi="Courier New" w:cs="Times New Roman"/>
                          <w:sz w:val="18"/>
                        </w:rPr>
                      </w:pPr>
                      <w:r w:rsidRPr="00C32E8D">
                        <w:rPr>
                          <w:rFonts w:ascii="Courier New" w:hAnsi="Courier New"/>
                          <w:sz w:val="18"/>
                        </w:rPr>
                        <w:t>12      7       11337163        0               </w:t>
                      </w:r>
                    </w:p>
                    <w:p w14:paraId="65C8723E" w14:textId="77777777" w:rsidR="00972220" w:rsidRPr="00C32E8D" w:rsidRDefault="00972220" w:rsidP="00972220">
                      <w:pPr>
                        <w:rPr>
                          <w:rFonts w:ascii="Courier New" w:hAnsi="Courier New" w:cs="Times New Roman"/>
                          <w:sz w:val="18"/>
                        </w:rPr>
                      </w:pPr>
                      <w:r w:rsidRPr="00C32E8D">
                        <w:rPr>
                          <w:rFonts w:ascii="Courier New" w:hAnsi="Courier New"/>
                          <w:sz w:val="18"/>
                        </w:rPr>
                        <w:t>13      7       11387690        0               </w:t>
                      </w:r>
                    </w:p>
                    <w:p w14:paraId="55D3AEBB" w14:textId="77777777" w:rsidR="00972220" w:rsidRPr="00C32E8D" w:rsidRDefault="00972220" w:rsidP="00972220">
                      <w:pPr>
                        <w:rPr>
                          <w:rFonts w:ascii="Courier New" w:hAnsi="Courier New" w:cs="Times New Roman"/>
                          <w:sz w:val="18"/>
                        </w:rPr>
                      </w:pPr>
                      <w:r w:rsidRPr="00C32E8D">
                        <w:rPr>
                          <w:rFonts w:ascii="Courier New" w:hAnsi="Courier New"/>
                          <w:sz w:val="18"/>
                        </w:rPr>
                        <w:t>14      7       11380841        0               </w:t>
                      </w:r>
                    </w:p>
                    <w:p w14:paraId="34E31F97" w14:textId="77777777" w:rsidR="00972220" w:rsidRPr="00C32E8D" w:rsidRDefault="00972220" w:rsidP="00972220">
                      <w:pPr>
                        <w:rPr>
                          <w:rFonts w:ascii="Courier New" w:hAnsi="Courier New" w:cs="Times New Roman"/>
                          <w:sz w:val="18"/>
                        </w:rPr>
                      </w:pPr>
                      <w:r w:rsidRPr="00C32E8D">
                        <w:rPr>
                          <w:rFonts w:ascii="Courier New" w:hAnsi="Courier New"/>
                          <w:sz w:val="18"/>
                        </w:rPr>
                        <w:t>15      7       11602931        1               </w:t>
                      </w:r>
                    </w:p>
                    <w:p w14:paraId="083FADAA" w14:textId="77777777" w:rsidR="00972220" w:rsidRPr="00C32E8D" w:rsidRDefault="00972220" w:rsidP="00972220">
                      <w:pPr>
                        <w:rPr>
                          <w:rFonts w:ascii="Courier New" w:hAnsi="Courier New" w:cs="Times New Roman"/>
                          <w:sz w:val="18"/>
                        </w:rPr>
                      </w:pPr>
                      <w:r w:rsidRPr="00C32E8D">
                        <w:rPr>
                          <w:rFonts w:ascii="Courier New" w:hAnsi="Courier New"/>
                          <w:sz w:val="18"/>
                        </w:rPr>
                        <w:t>16      7       11602898        1               </w:t>
                      </w:r>
                    </w:p>
                    <w:p w14:paraId="0DF60304" w14:textId="77777777" w:rsidR="00972220" w:rsidRPr="00C32E8D" w:rsidRDefault="00972220" w:rsidP="00972220">
                      <w:pPr>
                        <w:rPr>
                          <w:rFonts w:ascii="Courier New" w:hAnsi="Courier New" w:cs="Times New Roman"/>
                          <w:sz w:val="18"/>
                        </w:rPr>
                      </w:pPr>
                      <w:r w:rsidRPr="00C32E8D">
                        <w:rPr>
                          <w:rFonts w:ascii="Courier New" w:hAnsi="Courier New"/>
                          <w:sz w:val="18"/>
                        </w:rPr>
                        <w:t>17      7       11583798        1               </w:t>
                      </w:r>
                    </w:p>
                    <w:p w14:paraId="31DE6308" w14:textId="77777777" w:rsidR="00972220" w:rsidRPr="00C32E8D" w:rsidRDefault="00972220" w:rsidP="00972220">
                      <w:pPr>
                        <w:rPr>
                          <w:rFonts w:ascii="Courier New" w:hAnsi="Courier New" w:cs="Times New Roman"/>
                          <w:sz w:val="18"/>
                        </w:rPr>
                      </w:pPr>
                      <w:r w:rsidRPr="00C32E8D">
                        <w:rPr>
                          <w:rFonts w:ascii="Courier New" w:hAnsi="Courier New"/>
                          <w:sz w:val="18"/>
                        </w:rPr>
                        <w:t>18      7       11597474        1               </w:t>
                      </w:r>
                    </w:p>
                    <w:p w14:paraId="3B89F4AF" w14:textId="77777777" w:rsidR="00972220" w:rsidRPr="00C32E8D" w:rsidRDefault="00972220" w:rsidP="00972220">
                      <w:pPr>
                        <w:rPr>
                          <w:rFonts w:ascii="Courier New" w:hAnsi="Courier New" w:cs="Times New Roman"/>
                          <w:sz w:val="18"/>
                        </w:rPr>
                      </w:pPr>
                      <w:r w:rsidRPr="00C32E8D">
                        <w:rPr>
                          <w:rFonts w:ascii="Courier New" w:hAnsi="Courier New"/>
                          <w:sz w:val="18"/>
                        </w:rPr>
                        <w:t>19      7       11597155        1               </w:t>
                      </w:r>
                    </w:p>
                    <w:p w14:paraId="367CC20E" w14:textId="77777777" w:rsidR="00972220" w:rsidRPr="00C32E8D" w:rsidRDefault="00972220" w:rsidP="00972220">
                      <w:pPr>
                        <w:rPr>
                          <w:rFonts w:ascii="Courier New" w:hAnsi="Courier New" w:cs="Times New Roman"/>
                          <w:sz w:val="18"/>
                        </w:rPr>
                      </w:pPr>
                      <w:r w:rsidRPr="00C32E8D">
                        <w:rPr>
                          <w:rFonts w:ascii="Courier New" w:hAnsi="Courier New"/>
                          <w:sz w:val="18"/>
                        </w:rPr>
                        <w:t>20      7       11597104        1               </w:t>
                      </w:r>
                    </w:p>
                    <w:p w14:paraId="6B2D5CD0" w14:textId="77777777" w:rsidR="00972220" w:rsidRPr="00C32E8D" w:rsidRDefault="00972220" w:rsidP="00972220">
                      <w:pPr>
                        <w:rPr>
                          <w:rFonts w:ascii="Courier New" w:hAnsi="Courier New" w:cs="Times New Roman"/>
                          <w:sz w:val="18"/>
                        </w:rPr>
                      </w:pPr>
                      <w:r w:rsidRPr="00C32E8D">
                        <w:rPr>
                          <w:rFonts w:ascii="Courier New" w:hAnsi="Courier New"/>
                          <w:sz w:val="18"/>
                        </w:rPr>
                        <w:t>21      7       11596933        1               </w:t>
                      </w:r>
                    </w:p>
                    <w:p w14:paraId="464E8D93" w14:textId="77777777" w:rsidR="00972220" w:rsidRPr="00C32E8D" w:rsidRDefault="00972220" w:rsidP="00972220">
                      <w:pPr>
                        <w:rPr>
                          <w:rFonts w:ascii="Courier New" w:hAnsi="Courier New" w:cs="Times New Roman"/>
                          <w:sz w:val="18"/>
                        </w:rPr>
                      </w:pPr>
                      <w:r w:rsidRPr="00C32E8D">
                        <w:rPr>
                          <w:rFonts w:ascii="Courier New" w:hAnsi="Courier New"/>
                          <w:sz w:val="18"/>
                        </w:rPr>
                        <w:t>22      7       11596501        1    </w:t>
                      </w:r>
                    </w:p>
                    <w:p w14:paraId="4E9A1D8A" w14:textId="77777777" w:rsidR="00972220" w:rsidRPr="00C32E8D" w:rsidRDefault="00972220" w:rsidP="00972220">
                      <w:pPr>
                        <w:rPr>
                          <w:rFonts w:ascii="Courier New" w:hAnsi="Courier New"/>
                          <w:sz w:val="18"/>
                        </w:rPr>
                      </w:pPr>
                      <w:r w:rsidRPr="00C32E8D">
                        <w:rPr>
                          <w:rFonts w:ascii="Courier New" w:hAnsi="Courier New"/>
                          <w:sz w:val="18"/>
                        </w:rPr>
                        <w:t>…</w:t>
                      </w:r>
                    </w:p>
                    <w:p w14:paraId="096C0882" w14:textId="77777777" w:rsidR="00972220" w:rsidRPr="00B1507D" w:rsidRDefault="00972220" w:rsidP="00972220">
                      <w:pPr>
                        <w:rPr>
                          <w:rFonts w:ascii="Courier New" w:hAnsi="Courier New" w:cs="Courier New"/>
                          <w:color w:val="000000" w:themeColor="text1"/>
                          <w:sz w:val="18"/>
                          <w:szCs w:val="18"/>
                        </w:rPr>
                      </w:pPr>
                    </w:p>
                  </w:txbxContent>
                </v:textbox>
                <w10:anchorlock/>
              </v:shape>
            </w:pict>
          </mc:Fallback>
        </mc:AlternateContent>
      </w:r>
    </w:p>
    <w:p w14:paraId="0020CD09" w14:textId="77777777" w:rsidR="004A253C" w:rsidRDefault="004A253C" w:rsidP="004A253C">
      <w:pPr>
        <w:rPr>
          <w:rFonts w:ascii="Times New Roman" w:hAnsi="Times New Roman" w:cs="Times New Roman"/>
          <w:sz w:val="32"/>
          <w:szCs w:val="32"/>
        </w:rPr>
      </w:pPr>
      <w:r>
        <w:t> </w:t>
      </w:r>
    </w:p>
    <w:p w14:paraId="4645E32B" w14:textId="0B6D1171" w:rsidR="004A253C" w:rsidRPr="003A3446" w:rsidRDefault="004A253C" w:rsidP="003A3446">
      <w:pPr>
        <w:rPr>
          <w:rFonts w:ascii="Times New Roman" w:hAnsi="Times New Roman" w:cs="Times New Roman"/>
        </w:rPr>
      </w:pPr>
      <w:r w:rsidRPr="003A3446">
        <w:t> </w:t>
      </w:r>
    </w:p>
    <w:p w14:paraId="0228BD35" w14:textId="77777777" w:rsidR="004A253C" w:rsidRPr="003A3446" w:rsidRDefault="004A253C" w:rsidP="003A3446"/>
    <w:p w14:paraId="6FEF39A5" w14:textId="77777777" w:rsidR="004A253C" w:rsidRPr="003A3446" w:rsidRDefault="004A253C" w:rsidP="003A3446"/>
    <w:p w14:paraId="47837344" w14:textId="77777777" w:rsidR="004A253C" w:rsidRPr="003A3446" w:rsidRDefault="004A253C" w:rsidP="003A3446">
      <w:pPr>
        <w:rPr>
          <w:rFonts w:ascii="Times New Roman" w:hAnsi="Times New Roman" w:cs="Times New Roman"/>
        </w:rPr>
      </w:pPr>
      <w:r w:rsidRPr="003A3446">
        <w:t>Try playing around with something like this to get started: (it may not be exactly what you want but we can work on that)</w:t>
      </w:r>
    </w:p>
    <w:p w14:paraId="18E9E015" w14:textId="77777777" w:rsidR="004A253C" w:rsidRPr="003A3446" w:rsidRDefault="004A253C" w:rsidP="003A3446">
      <w:pPr>
        <w:rPr>
          <w:rFonts w:ascii="Times New Roman" w:hAnsi="Times New Roman" w:cs="Times New Roman"/>
        </w:rPr>
      </w:pPr>
      <w:r w:rsidRPr="003A3446">
        <w:t> </w:t>
      </w:r>
    </w:p>
    <w:p w14:paraId="5F463A14" w14:textId="77777777" w:rsidR="004A253C" w:rsidRPr="003A3446" w:rsidRDefault="004A253C" w:rsidP="003A3446">
      <w:pPr>
        <w:rPr>
          <w:rFonts w:ascii="Times New Roman" w:hAnsi="Times New Roman" w:cs="Times New Roman"/>
        </w:rPr>
      </w:pPr>
      <w:r w:rsidRPr="003A3446">
        <w:t>NCBIGene:</w:t>
      </w:r>
    </w:p>
    <w:p w14:paraId="242EF0CD" w14:textId="458F6A3B" w:rsidR="004A253C" w:rsidRPr="003A3446" w:rsidRDefault="004A253C" w:rsidP="003A3446">
      <w:pPr>
        <w:rPr>
          <w:rFonts w:ascii="Times New Roman" w:hAnsi="Times New Roman" w:cs="Times New Roman"/>
        </w:rPr>
      </w:pPr>
      <w:r w:rsidRPr="003A3446">
        <w:t> </w:t>
      </w:r>
      <w:r w:rsidR="00DB5783">
        <w:rPr>
          <w:noProof/>
          <w:lang w:eastAsia="en-US"/>
        </w:rPr>
        <mc:AlternateContent>
          <mc:Choice Requires="wps">
            <w:drawing>
              <wp:inline distT="0" distB="0" distL="0" distR="0" wp14:anchorId="59493082" wp14:editId="4D3356A2">
                <wp:extent cx="5486400" cy="8229600"/>
                <wp:effectExtent l="0" t="0" r="0" b="0"/>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CB59A" w14:textId="1D72B39F" w:rsidR="00C74C65" w:rsidRPr="00C32E8D" w:rsidRDefault="00C74C65" w:rsidP="00C32E8D">
                            <w:pPr>
                              <w:rPr>
                                <w:rFonts w:ascii="Courier New" w:hAnsi="Courier New" w:cs="Times New Roman"/>
                                <w:sz w:val="18"/>
                              </w:rPr>
                            </w:pPr>
                            <w:r w:rsidRPr="00C32E8D">
                              <w:rPr>
                                <w:rFonts w:ascii="Courier New" w:hAnsi="Courier New"/>
                                <w:sz w:val="18"/>
                              </w:rPr>
                              <w:t xml:space="preserve">$ cat example.vcf | </w:t>
                            </w:r>
                            <w:r>
                              <w:rPr>
                                <w:rFonts w:ascii="Courier New" w:hAnsi="Courier New"/>
                                <w:sz w:val="18"/>
                              </w:rPr>
                              <w:t>bior_vcf_to_tjson</w:t>
                            </w:r>
                            <w:r w:rsidRPr="00C32E8D">
                              <w:rPr>
                                <w:rFonts w:ascii="Courier New" w:hAnsi="Courier New"/>
                                <w:sz w:val="18"/>
                              </w:rPr>
                              <w:t xml:space="preserve"> | bior_overlap -d $bior/NCBIGene/GRCh37_p10/genes.tsv.bgz | bior_pretty_print </w:t>
                            </w:r>
                          </w:p>
                          <w:p w14:paraId="4D0FC317" w14:textId="77777777" w:rsidR="00C74C65" w:rsidRPr="00C32E8D" w:rsidRDefault="00C74C65" w:rsidP="00C32E8D">
                            <w:pPr>
                              <w:rPr>
                                <w:rFonts w:ascii="Courier New" w:hAnsi="Courier New" w:cs="Times New Roman"/>
                                <w:sz w:val="18"/>
                              </w:rPr>
                            </w:pPr>
                            <w:r w:rsidRPr="00C32E8D">
                              <w:rPr>
                                <w:rFonts w:ascii="Courier New" w:hAnsi="Courier New"/>
                                <w:sz w:val="18"/>
                              </w:rPr>
                              <w:t>#   COLUMN NAME      COLUMN VALUE</w:t>
                            </w:r>
                          </w:p>
                          <w:p w14:paraId="70BC23CB" w14:textId="77777777" w:rsidR="00C74C65" w:rsidRPr="00C32E8D" w:rsidRDefault="00C74C65" w:rsidP="00C32E8D">
                            <w:pPr>
                              <w:rPr>
                                <w:rFonts w:ascii="Courier New" w:hAnsi="Courier New" w:cs="Times New Roman"/>
                                <w:sz w:val="18"/>
                              </w:rPr>
                            </w:pPr>
                            <w:r w:rsidRPr="00C32E8D">
                              <w:rPr>
                                <w:rFonts w:ascii="Courier New" w:hAnsi="Courier New"/>
                                <w:sz w:val="18"/>
                              </w:rPr>
                              <w:t>-   -----------      ------------</w:t>
                            </w:r>
                          </w:p>
                          <w:p w14:paraId="7CB605CC" w14:textId="77777777" w:rsidR="00C74C65" w:rsidRPr="00C32E8D" w:rsidRDefault="00C74C65" w:rsidP="00C32E8D">
                            <w:pPr>
                              <w:rPr>
                                <w:rFonts w:ascii="Courier New" w:hAnsi="Courier New" w:cs="Times New Roman"/>
                                <w:sz w:val="18"/>
                              </w:rPr>
                            </w:pPr>
                            <w:r w:rsidRPr="00C32E8D">
                              <w:rPr>
                                <w:rFonts w:ascii="Courier New" w:hAnsi="Courier New"/>
                                <w:sz w:val="18"/>
                              </w:rPr>
                              <w:t>1   CHROM            1</w:t>
                            </w:r>
                          </w:p>
                          <w:p w14:paraId="6E096868" w14:textId="77777777" w:rsidR="00C74C65" w:rsidRPr="00C32E8D" w:rsidRDefault="00C74C65" w:rsidP="00C32E8D">
                            <w:pPr>
                              <w:rPr>
                                <w:rFonts w:ascii="Courier New" w:hAnsi="Courier New" w:cs="Times New Roman"/>
                                <w:sz w:val="18"/>
                              </w:rPr>
                            </w:pPr>
                            <w:r w:rsidRPr="00C32E8D">
                              <w:rPr>
                                <w:rFonts w:ascii="Courier New" w:hAnsi="Courier New"/>
                                <w:sz w:val="18"/>
                              </w:rPr>
                              <w:t>2   POS              215848808</w:t>
                            </w:r>
                          </w:p>
                          <w:p w14:paraId="79F73D03" w14:textId="77777777" w:rsidR="00C74C65" w:rsidRPr="00C32E8D" w:rsidRDefault="00C74C65" w:rsidP="00C32E8D">
                            <w:pPr>
                              <w:rPr>
                                <w:rFonts w:ascii="Courier New" w:hAnsi="Courier New" w:cs="Times New Roman"/>
                                <w:sz w:val="18"/>
                              </w:rPr>
                            </w:pPr>
                            <w:r w:rsidRPr="00C32E8D">
                              <w:rPr>
                                <w:rFonts w:ascii="Courier New" w:hAnsi="Courier New"/>
                                <w:sz w:val="18"/>
                              </w:rPr>
                              <w:t>3   ID               rs116645811</w:t>
                            </w:r>
                          </w:p>
                          <w:p w14:paraId="1CEC9733" w14:textId="77777777" w:rsidR="00C74C65" w:rsidRPr="00C32E8D" w:rsidRDefault="00C74C65" w:rsidP="00C32E8D">
                            <w:pPr>
                              <w:rPr>
                                <w:rFonts w:ascii="Courier New" w:hAnsi="Courier New" w:cs="Times New Roman"/>
                                <w:sz w:val="18"/>
                              </w:rPr>
                            </w:pPr>
                            <w:r w:rsidRPr="00C32E8D">
                              <w:rPr>
                                <w:rFonts w:ascii="Courier New" w:hAnsi="Courier New"/>
                                <w:sz w:val="18"/>
                              </w:rPr>
                              <w:t>4   REF              G</w:t>
                            </w:r>
                          </w:p>
                          <w:p w14:paraId="3B7143CA" w14:textId="77777777" w:rsidR="00C74C65" w:rsidRPr="00C32E8D" w:rsidRDefault="00C74C65" w:rsidP="00C32E8D">
                            <w:pPr>
                              <w:rPr>
                                <w:rFonts w:ascii="Courier New" w:hAnsi="Courier New" w:cs="Times New Roman"/>
                                <w:sz w:val="18"/>
                              </w:rPr>
                            </w:pPr>
                            <w:r w:rsidRPr="00C32E8D">
                              <w:rPr>
                                <w:rFonts w:ascii="Courier New" w:hAnsi="Courier New"/>
                                <w:sz w:val="18"/>
                              </w:rPr>
                              <w:t>5   ALT              A</w:t>
                            </w:r>
                          </w:p>
                          <w:p w14:paraId="03426212" w14:textId="77777777" w:rsidR="00C74C65" w:rsidRPr="00C32E8D" w:rsidRDefault="00C74C65" w:rsidP="00C32E8D">
                            <w:pPr>
                              <w:rPr>
                                <w:rFonts w:ascii="Courier New" w:hAnsi="Courier New" w:cs="Times New Roman"/>
                                <w:sz w:val="18"/>
                              </w:rPr>
                            </w:pPr>
                            <w:r w:rsidRPr="00C32E8D">
                              <w:rPr>
                                <w:rFonts w:ascii="Courier New" w:hAnsi="Courier New"/>
                                <w:sz w:val="18"/>
                              </w:rPr>
                              <w:t>6   QUAL             .</w:t>
                            </w:r>
                          </w:p>
                          <w:p w14:paraId="24B8FD2B" w14:textId="77777777" w:rsidR="00C74C65" w:rsidRPr="00C32E8D" w:rsidRDefault="00C74C65" w:rsidP="00C32E8D">
                            <w:pPr>
                              <w:rPr>
                                <w:rFonts w:ascii="Courier New" w:hAnsi="Courier New" w:cs="Times New Roman"/>
                                <w:sz w:val="18"/>
                              </w:rPr>
                            </w:pPr>
                            <w:r w:rsidRPr="00C32E8D">
                              <w:rPr>
                                <w:rFonts w:ascii="Courier New" w:hAnsi="Courier New"/>
                                <w:sz w:val="18"/>
                              </w:rPr>
                              <w:t>7   FILTER           .</w:t>
                            </w:r>
                          </w:p>
                          <w:p w14:paraId="67D5300A" w14:textId="77777777" w:rsidR="00C74C65" w:rsidRPr="00C32E8D" w:rsidRDefault="00C74C65" w:rsidP="00C32E8D">
                            <w:pPr>
                              <w:rPr>
                                <w:rFonts w:ascii="Courier New" w:hAnsi="Courier New" w:cs="Times New Roman"/>
                                <w:sz w:val="18"/>
                              </w:rPr>
                            </w:pPr>
                            <w:r w:rsidRPr="00C32E8D">
                              <w:rPr>
                                <w:rFonts w:ascii="Courier New" w:hAnsi="Courier New"/>
                                <w:sz w:val="18"/>
                              </w:rPr>
                              <w:t>8   INFO             .</w:t>
                            </w:r>
                          </w:p>
                          <w:p w14:paraId="78A0E32B" w14:textId="77777777" w:rsidR="00C74C65" w:rsidRPr="00C32E8D" w:rsidRDefault="00C74C65" w:rsidP="00C32E8D">
                            <w:pPr>
                              <w:rPr>
                                <w:rFonts w:ascii="Courier New" w:hAnsi="Courier New" w:cs="Times New Roman"/>
                                <w:sz w:val="18"/>
                              </w:rPr>
                            </w:pPr>
                            <w:r w:rsidRPr="00C32E8D">
                              <w:rPr>
                                <w:rFonts w:ascii="Courier New" w:hAnsi="Courier New"/>
                                <w:sz w:val="18"/>
                              </w:rPr>
                              <w:t>9   VCF2VariantPipe  {</w:t>
                            </w:r>
                          </w:p>
                          <w:p w14:paraId="4F37EC45" w14:textId="77777777" w:rsidR="00C74C65" w:rsidRPr="00C32E8D" w:rsidRDefault="00C74C65" w:rsidP="00C32E8D">
                            <w:pPr>
                              <w:rPr>
                                <w:rFonts w:ascii="Courier New" w:hAnsi="Courier New" w:cs="Times New Roman"/>
                                <w:sz w:val="18"/>
                              </w:rPr>
                            </w:pPr>
                            <w:r w:rsidRPr="00C32E8D">
                              <w:rPr>
                                <w:rFonts w:ascii="Courier New" w:hAnsi="Courier New"/>
                                <w:sz w:val="18"/>
                              </w:rPr>
                              <w:t>                       "CHROM": "1",</w:t>
                            </w:r>
                          </w:p>
                          <w:p w14:paraId="2F6FF274" w14:textId="77777777" w:rsidR="00C74C65" w:rsidRPr="00C32E8D" w:rsidRDefault="00C74C65" w:rsidP="00C32E8D">
                            <w:pPr>
                              <w:rPr>
                                <w:rFonts w:ascii="Courier New" w:hAnsi="Courier New" w:cs="Times New Roman"/>
                                <w:sz w:val="18"/>
                              </w:rPr>
                            </w:pPr>
                            <w:r w:rsidRPr="00C32E8D">
                              <w:rPr>
                                <w:rFonts w:ascii="Courier New" w:hAnsi="Courier New"/>
                                <w:sz w:val="18"/>
                              </w:rPr>
                              <w:t>                       "POS": "215848808",</w:t>
                            </w:r>
                          </w:p>
                          <w:p w14:paraId="74B50861" w14:textId="77777777" w:rsidR="00C74C65" w:rsidRPr="00C32E8D" w:rsidRDefault="00C74C65" w:rsidP="00C32E8D">
                            <w:pPr>
                              <w:rPr>
                                <w:rFonts w:ascii="Courier New" w:hAnsi="Courier New" w:cs="Times New Roman"/>
                                <w:sz w:val="18"/>
                              </w:rPr>
                            </w:pPr>
                            <w:r w:rsidRPr="00C32E8D">
                              <w:rPr>
                                <w:rFonts w:ascii="Courier New" w:hAnsi="Courier New"/>
                                <w:sz w:val="18"/>
                              </w:rPr>
                              <w:t>                       "ID": "rs116645811",</w:t>
                            </w:r>
                          </w:p>
                          <w:p w14:paraId="600F72F0" w14:textId="77777777" w:rsidR="00C74C65" w:rsidRPr="00C32E8D" w:rsidRDefault="00C74C65" w:rsidP="00C32E8D">
                            <w:pPr>
                              <w:rPr>
                                <w:rFonts w:ascii="Courier New" w:hAnsi="Courier New" w:cs="Times New Roman"/>
                                <w:sz w:val="18"/>
                              </w:rPr>
                            </w:pPr>
                            <w:r w:rsidRPr="00C32E8D">
                              <w:rPr>
                                <w:rFonts w:ascii="Courier New" w:hAnsi="Courier New"/>
                                <w:sz w:val="18"/>
                              </w:rPr>
                              <w:t>                       "REF": "G",</w:t>
                            </w:r>
                          </w:p>
                          <w:p w14:paraId="4BB94B36" w14:textId="77777777" w:rsidR="00C74C65" w:rsidRPr="00C32E8D" w:rsidRDefault="00C74C65" w:rsidP="00C32E8D">
                            <w:pPr>
                              <w:rPr>
                                <w:rFonts w:ascii="Courier New" w:hAnsi="Courier New" w:cs="Times New Roman"/>
                                <w:sz w:val="18"/>
                              </w:rPr>
                            </w:pPr>
                            <w:r w:rsidRPr="00C32E8D">
                              <w:rPr>
                                <w:rFonts w:ascii="Courier New" w:hAnsi="Courier New"/>
                                <w:sz w:val="18"/>
                              </w:rPr>
                              <w:t>                       "ALT": "A",</w:t>
                            </w:r>
                          </w:p>
                          <w:p w14:paraId="1E873148" w14:textId="77777777" w:rsidR="00C74C65" w:rsidRPr="00C32E8D" w:rsidRDefault="00C74C65" w:rsidP="00C32E8D">
                            <w:pPr>
                              <w:rPr>
                                <w:rFonts w:ascii="Courier New" w:hAnsi="Courier New" w:cs="Times New Roman"/>
                                <w:sz w:val="18"/>
                              </w:rPr>
                            </w:pPr>
                            <w:r w:rsidRPr="00C32E8D">
                              <w:rPr>
                                <w:rFonts w:ascii="Courier New" w:hAnsi="Courier New"/>
                                <w:sz w:val="18"/>
                              </w:rPr>
                              <w:t>                       "QUAL": ".",</w:t>
                            </w:r>
                          </w:p>
                          <w:p w14:paraId="437A68C1" w14:textId="77777777" w:rsidR="00C74C65" w:rsidRPr="00C32E8D" w:rsidRDefault="00C74C65" w:rsidP="00C32E8D">
                            <w:pPr>
                              <w:rPr>
                                <w:rFonts w:ascii="Courier New" w:hAnsi="Courier New" w:cs="Times New Roman"/>
                                <w:sz w:val="18"/>
                              </w:rPr>
                            </w:pPr>
                            <w:r w:rsidRPr="00C32E8D">
                              <w:rPr>
                                <w:rFonts w:ascii="Courier New" w:hAnsi="Courier New"/>
                                <w:sz w:val="18"/>
                              </w:rPr>
                              <w:t>                       "FILTER": ".",</w:t>
                            </w:r>
                          </w:p>
                          <w:p w14:paraId="4A118689" w14:textId="77777777" w:rsidR="00C74C65" w:rsidRPr="00C32E8D" w:rsidRDefault="00C74C65" w:rsidP="00C32E8D">
                            <w:pPr>
                              <w:rPr>
                                <w:rFonts w:ascii="Courier New" w:hAnsi="Courier New" w:cs="Times New Roman"/>
                                <w:sz w:val="18"/>
                              </w:rPr>
                            </w:pPr>
                            <w:r w:rsidRPr="00C32E8D">
                              <w:rPr>
                                <w:rFonts w:ascii="Courier New" w:hAnsi="Courier New"/>
                                <w:sz w:val="18"/>
                              </w:rPr>
                              <w:t>                       "INFO": {</w:t>
                            </w:r>
                          </w:p>
                          <w:p w14:paraId="1D63081E" w14:textId="77777777" w:rsidR="00C74C65" w:rsidRPr="00C32E8D" w:rsidRDefault="00C74C65" w:rsidP="00C32E8D">
                            <w:pPr>
                              <w:rPr>
                                <w:rFonts w:ascii="Courier New" w:hAnsi="Courier New" w:cs="Times New Roman"/>
                                <w:sz w:val="18"/>
                              </w:rPr>
                            </w:pPr>
                            <w:r w:rsidRPr="00C32E8D">
                              <w:rPr>
                                <w:rFonts w:ascii="Courier New" w:hAnsi="Courier New"/>
                                <w:sz w:val="18"/>
                              </w:rPr>
                              <w:t>                         ".": true</w:t>
                            </w:r>
                          </w:p>
                          <w:p w14:paraId="7B3B3246"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29049D4B" w14:textId="77777777" w:rsidR="00C74C65" w:rsidRPr="00C32E8D" w:rsidRDefault="00C74C65" w:rsidP="00C32E8D">
                            <w:pPr>
                              <w:rPr>
                                <w:rFonts w:ascii="Courier New" w:hAnsi="Courier New" w:cs="Times New Roman"/>
                                <w:sz w:val="18"/>
                              </w:rPr>
                            </w:pPr>
                            <w:r w:rsidRPr="00C32E8D">
                              <w:rPr>
                                <w:rFonts w:ascii="Courier New" w:hAnsi="Courier New"/>
                                <w:sz w:val="18"/>
                              </w:rPr>
                              <w:t>                       "_id": "rs116645811",</w:t>
                            </w:r>
                          </w:p>
                          <w:p w14:paraId="31131572" w14:textId="77777777" w:rsidR="00C74C65" w:rsidRPr="00C32E8D" w:rsidRDefault="00C74C65" w:rsidP="00C32E8D">
                            <w:pPr>
                              <w:rPr>
                                <w:rFonts w:ascii="Courier New" w:hAnsi="Courier New" w:cs="Times New Roman"/>
                                <w:sz w:val="18"/>
                              </w:rPr>
                            </w:pPr>
                            <w:r w:rsidRPr="00C32E8D">
                              <w:rPr>
                                <w:rFonts w:ascii="Courier New" w:hAnsi="Courier New"/>
                                <w:sz w:val="18"/>
                              </w:rPr>
                              <w:t>                       "_type": "variant",</w:t>
                            </w:r>
                          </w:p>
                          <w:p w14:paraId="442A9007" w14:textId="77777777" w:rsidR="00C74C65" w:rsidRPr="00C32E8D" w:rsidRDefault="00C74C65" w:rsidP="00C32E8D">
                            <w:pPr>
                              <w:rPr>
                                <w:rFonts w:ascii="Courier New" w:hAnsi="Courier New" w:cs="Times New Roman"/>
                                <w:sz w:val="18"/>
                              </w:rPr>
                            </w:pPr>
                            <w:r w:rsidRPr="00C32E8D">
                              <w:rPr>
                                <w:rFonts w:ascii="Courier New" w:hAnsi="Courier New"/>
                                <w:sz w:val="18"/>
                              </w:rPr>
                              <w:t>                       "_landmark": "1",</w:t>
                            </w:r>
                          </w:p>
                          <w:p w14:paraId="2FE43FAD" w14:textId="77777777" w:rsidR="00C74C65" w:rsidRPr="00C32E8D" w:rsidRDefault="00C74C65" w:rsidP="00C32E8D">
                            <w:pPr>
                              <w:rPr>
                                <w:rFonts w:ascii="Courier New" w:hAnsi="Courier New" w:cs="Times New Roman"/>
                                <w:sz w:val="18"/>
                              </w:rPr>
                            </w:pPr>
                            <w:r w:rsidRPr="00C32E8D">
                              <w:rPr>
                                <w:rFonts w:ascii="Courier New" w:hAnsi="Courier New"/>
                                <w:sz w:val="18"/>
                              </w:rPr>
                              <w:t>                       "_refAllele": "G",</w:t>
                            </w:r>
                          </w:p>
                          <w:p w14:paraId="626B8F3C" w14:textId="77777777" w:rsidR="00C74C65" w:rsidRPr="00C32E8D" w:rsidRDefault="00C74C65" w:rsidP="00C32E8D">
                            <w:pPr>
                              <w:rPr>
                                <w:rFonts w:ascii="Courier New" w:hAnsi="Courier New" w:cs="Times New Roman"/>
                                <w:sz w:val="18"/>
                              </w:rPr>
                            </w:pPr>
                            <w:r w:rsidRPr="00C32E8D">
                              <w:rPr>
                                <w:rFonts w:ascii="Courier New" w:hAnsi="Courier New"/>
                                <w:sz w:val="18"/>
                              </w:rPr>
                              <w:t>                       "_altAlleles": [</w:t>
                            </w:r>
                          </w:p>
                          <w:p w14:paraId="5362E443" w14:textId="77777777" w:rsidR="00C74C65" w:rsidRPr="00C32E8D" w:rsidRDefault="00C74C65" w:rsidP="00C32E8D">
                            <w:pPr>
                              <w:rPr>
                                <w:rFonts w:ascii="Courier New" w:hAnsi="Courier New" w:cs="Times New Roman"/>
                                <w:sz w:val="18"/>
                              </w:rPr>
                            </w:pPr>
                            <w:r w:rsidRPr="00C32E8D">
                              <w:rPr>
                                <w:rFonts w:ascii="Courier New" w:hAnsi="Courier New"/>
                                <w:sz w:val="18"/>
                              </w:rPr>
                              <w:t>                         "A"</w:t>
                            </w:r>
                          </w:p>
                          <w:p w14:paraId="13DBB4A9"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6EAE7475" w14:textId="77777777" w:rsidR="00C74C65" w:rsidRPr="00C32E8D" w:rsidRDefault="00C74C65" w:rsidP="00C32E8D">
                            <w:pPr>
                              <w:rPr>
                                <w:rFonts w:ascii="Courier New" w:hAnsi="Courier New" w:cs="Times New Roman"/>
                                <w:sz w:val="18"/>
                              </w:rPr>
                            </w:pPr>
                            <w:r w:rsidRPr="00C32E8D">
                              <w:rPr>
                                <w:rFonts w:ascii="Courier New" w:hAnsi="Courier New"/>
                                <w:sz w:val="18"/>
                              </w:rPr>
                              <w:t>                       "_minBP": 215848808,</w:t>
                            </w:r>
                          </w:p>
                          <w:p w14:paraId="35B6AE21" w14:textId="77777777" w:rsidR="00C74C65" w:rsidRPr="00C32E8D" w:rsidRDefault="00C74C65" w:rsidP="00C32E8D">
                            <w:pPr>
                              <w:rPr>
                                <w:rFonts w:ascii="Courier New" w:hAnsi="Courier New" w:cs="Times New Roman"/>
                                <w:sz w:val="18"/>
                              </w:rPr>
                            </w:pPr>
                            <w:r w:rsidRPr="00C32E8D">
                              <w:rPr>
                                <w:rFonts w:ascii="Courier New" w:hAnsi="Courier New"/>
                                <w:sz w:val="18"/>
                              </w:rPr>
                              <w:t>                       "_maxBP": 215848808</w:t>
                            </w:r>
                          </w:p>
                          <w:p w14:paraId="3C430B1E"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730E63A6" w14:textId="77777777" w:rsidR="00C74C65" w:rsidRPr="00C32E8D" w:rsidRDefault="00C74C65" w:rsidP="00C32E8D">
                            <w:pPr>
                              <w:rPr>
                                <w:rFonts w:ascii="Courier New" w:hAnsi="Courier New" w:cs="Times New Roman"/>
                                <w:sz w:val="18"/>
                              </w:rPr>
                            </w:pPr>
                            <w:r w:rsidRPr="00C32E8D">
                              <w:rPr>
                                <w:rFonts w:ascii="Courier New" w:hAnsi="Courier New"/>
                                <w:sz w:val="18"/>
                              </w:rPr>
                              <w:t>10  OverlapPipe      {</w:t>
                            </w:r>
                          </w:p>
                          <w:p w14:paraId="0A11CAC6" w14:textId="77777777" w:rsidR="00C74C65" w:rsidRPr="00C32E8D" w:rsidRDefault="00C74C65" w:rsidP="00C32E8D">
                            <w:pPr>
                              <w:rPr>
                                <w:rFonts w:ascii="Courier New" w:hAnsi="Courier New" w:cs="Times New Roman"/>
                                <w:sz w:val="18"/>
                              </w:rPr>
                            </w:pPr>
                            <w:r w:rsidRPr="00C32E8D">
                              <w:rPr>
                                <w:rFonts w:ascii="Courier New" w:hAnsi="Courier New"/>
                                <w:sz w:val="18"/>
                              </w:rPr>
                              <w:t>                       "_type": "gene",</w:t>
                            </w:r>
                          </w:p>
                          <w:p w14:paraId="679CBDF5" w14:textId="77777777" w:rsidR="00C74C65" w:rsidRPr="00C32E8D" w:rsidRDefault="00C74C65" w:rsidP="00C32E8D">
                            <w:pPr>
                              <w:rPr>
                                <w:rFonts w:ascii="Courier New" w:hAnsi="Courier New" w:cs="Times New Roman"/>
                                <w:sz w:val="18"/>
                              </w:rPr>
                            </w:pPr>
                            <w:r w:rsidRPr="00C32E8D">
                              <w:rPr>
                                <w:rFonts w:ascii="Courier New" w:hAnsi="Courier New"/>
                                <w:sz w:val="18"/>
                              </w:rPr>
                              <w:t>                       "_landmark": "1",</w:t>
                            </w:r>
                          </w:p>
                          <w:p w14:paraId="03304A68" w14:textId="77777777" w:rsidR="00C74C65" w:rsidRPr="00C32E8D" w:rsidRDefault="00C74C65" w:rsidP="00C32E8D">
                            <w:pPr>
                              <w:rPr>
                                <w:rFonts w:ascii="Courier New" w:hAnsi="Courier New" w:cs="Times New Roman"/>
                                <w:sz w:val="18"/>
                              </w:rPr>
                            </w:pPr>
                            <w:r w:rsidRPr="00C32E8D">
                              <w:rPr>
                                <w:rFonts w:ascii="Courier New" w:hAnsi="Courier New"/>
                                <w:sz w:val="18"/>
                              </w:rPr>
                              <w:t>                       "_strand": "-",</w:t>
                            </w:r>
                          </w:p>
                          <w:p w14:paraId="6EA3288F" w14:textId="77777777" w:rsidR="00C74C65" w:rsidRPr="00C32E8D" w:rsidRDefault="00C74C65" w:rsidP="00C32E8D">
                            <w:pPr>
                              <w:rPr>
                                <w:rFonts w:ascii="Courier New" w:hAnsi="Courier New" w:cs="Times New Roman"/>
                                <w:sz w:val="18"/>
                              </w:rPr>
                            </w:pPr>
                            <w:r w:rsidRPr="00C32E8D">
                              <w:rPr>
                                <w:rFonts w:ascii="Courier New" w:hAnsi="Courier New"/>
                                <w:sz w:val="18"/>
                              </w:rPr>
                              <w:t>                       "_minBP": 215796236,</w:t>
                            </w:r>
                          </w:p>
                          <w:p w14:paraId="0457D94F" w14:textId="77777777" w:rsidR="00C74C65" w:rsidRPr="00C32E8D" w:rsidRDefault="00C74C65" w:rsidP="00C32E8D">
                            <w:pPr>
                              <w:rPr>
                                <w:rFonts w:ascii="Courier New" w:hAnsi="Courier New" w:cs="Times New Roman"/>
                                <w:sz w:val="18"/>
                              </w:rPr>
                            </w:pPr>
                            <w:r w:rsidRPr="00C32E8D">
                              <w:rPr>
                                <w:rFonts w:ascii="Courier New" w:hAnsi="Courier New"/>
                                <w:sz w:val="18"/>
                              </w:rPr>
                              <w:t>                       "_maxBP": 216596738,</w:t>
                            </w:r>
                          </w:p>
                          <w:p w14:paraId="393870B5" w14:textId="77777777" w:rsidR="00C74C65" w:rsidRPr="00C32E8D" w:rsidRDefault="00C74C65" w:rsidP="00C32E8D">
                            <w:pPr>
                              <w:rPr>
                                <w:rFonts w:ascii="Courier New" w:hAnsi="Courier New" w:cs="Times New Roman"/>
                                <w:sz w:val="18"/>
                              </w:rPr>
                            </w:pPr>
                            <w:r w:rsidRPr="00C32E8D">
                              <w:rPr>
                                <w:rFonts w:ascii="Courier New" w:hAnsi="Courier New"/>
                                <w:sz w:val="18"/>
                              </w:rPr>
                              <w:t>                       "gene": "USH2A",</w:t>
                            </w:r>
                          </w:p>
                          <w:p w14:paraId="4548B4C2" w14:textId="77777777" w:rsidR="00C74C65" w:rsidRPr="00C32E8D" w:rsidRDefault="00C74C65" w:rsidP="00C32E8D">
                            <w:pPr>
                              <w:rPr>
                                <w:rFonts w:ascii="Courier New" w:hAnsi="Courier New" w:cs="Times New Roman"/>
                                <w:sz w:val="18"/>
                              </w:rPr>
                            </w:pPr>
                            <w:r w:rsidRPr="00C32E8D">
                              <w:rPr>
                                <w:rFonts w:ascii="Courier New" w:hAnsi="Courier New"/>
                                <w:sz w:val="18"/>
                              </w:rPr>
                              <w:t>                       "gene_synonym": "dJ1111A8.1; RP39; US2; USH2",</w:t>
                            </w:r>
                          </w:p>
                          <w:p w14:paraId="114B4AA0" w14:textId="77777777" w:rsidR="00C74C65" w:rsidRPr="00C32E8D" w:rsidRDefault="00C74C65" w:rsidP="00C32E8D">
                            <w:pPr>
                              <w:rPr>
                                <w:rFonts w:ascii="Courier New" w:hAnsi="Courier New" w:cs="Times New Roman"/>
                                <w:sz w:val="18"/>
                              </w:rPr>
                            </w:pPr>
                            <w:r w:rsidRPr="00C32E8D">
                              <w:rPr>
                                <w:rFonts w:ascii="Courier New" w:hAnsi="Courier New"/>
                                <w:sz w:val="18"/>
                              </w:rPr>
                              <w:t>                       "note": "Usher syndrome 2A (autosomal recessive, mild); Derived by automated computational analysis using gene prediction method: BestRefseq.",</w:t>
                            </w:r>
                          </w:p>
                          <w:p w14:paraId="107A8EEE" w14:textId="77777777" w:rsidR="00C74C65" w:rsidRPr="00C32E8D" w:rsidRDefault="00C74C65" w:rsidP="00C32E8D">
                            <w:pPr>
                              <w:rPr>
                                <w:rFonts w:ascii="Courier New" w:hAnsi="Courier New" w:cs="Times New Roman"/>
                                <w:sz w:val="18"/>
                              </w:rPr>
                            </w:pPr>
                            <w:r w:rsidRPr="00C32E8D">
                              <w:rPr>
                                <w:rFonts w:ascii="Courier New" w:hAnsi="Courier New"/>
                                <w:sz w:val="18"/>
                              </w:rPr>
                              <w:t>                       "GeneID": "7399",</w:t>
                            </w:r>
                          </w:p>
                          <w:p w14:paraId="48C9F9C8" w14:textId="77777777" w:rsidR="00C74C65" w:rsidRPr="00C32E8D" w:rsidRDefault="00C74C65" w:rsidP="00C32E8D">
                            <w:pPr>
                              <w:rPr>
                                <w:rFonts w:ascii="Courier New" w:hAnsi="Courier New" w:cs="Times New Roman"/>
                                <w:sz w:val="18"/>
                              </w:rPr>
                            </w:pPr>
                            <w:r w:rsidRPr="00C32E8D">
                              <w:rPr>
                                <w:rFonts w:ascii="Courier New" w:hAnsi="Courier New"/>
                                <w:sz w:val="18"/>
                              </w:rPr>
                              <w:t>                       "HGNC": "12601",</w:t>
                            </w:r>
                          </w:p>
                          <w:p w14:paraId="078045C7" w14:textId="77777777" w:rsidR="00C74C65" w:rsidRPr="00C32E8D" w:rsidRDefault="00C74C65" w:rsidP="00C32E8D">
                            <w:pPr>
                              <w:rPr>
                                <w:rFonts w:ascii="Courier New" w:hAnsi="Courier New" w:cs="Times New Roman"/>
                                <w:sz w:val="18"/>
                              </w:rPr>
                            </w:pPr>
                            <w:r w:rsidRPr="00C32E8D">
                              <w:rPr>
                                <w:rFonts w:ascii="Courier New" w:hAnsi="Courier New"/>
                                <w:sz w:val="18"/>
                              </w:rPr>
                              <w:t>                       "HPRD": "02042",</w:t>
                            </w:r>
                          </w:p>
                          <w:p w14:paraId="5F0187C8" w14:textId="77777777" w:rsidR="00C74C65" w:rsidRPr="00C32E8D" w:rsidRDefault="00C74C65" w:rsidP="00C32E8D">
                            <w:pPr>
                              <w:rPr>
                                <w:rFonts w:ascii="Courier New" w:hAnsi="Courier New" w:cs="Times New Roman"/>
                                <w:sz w:val="18"/>
                              </w:rPr>
                            </w:pPr>
                            <w:r w:rsidRPr="00C32E8D">
                              <w:rPr>
                                <w:rFonts w:ascii="Courier New" w:hAnsi="Courier New"/>
                                <w:sz w:val="18"/>
                              </w:rPr>
                              <w:t>                       "MIM": "608400"</w:t>
                            </w:r>
                          </w:p>
                          <w:p w14:paraId="58C2EF1A"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495BA46B" w14:textId="77777777" w:rsidR="00C74C65" w:rsidRPr="00C32E8D" w:rsidRDefault="00C74C65" w:rsidP="00C32E8D">
                            <w:pPr>
                              <w:rPr>
                                <w:rFonts w:ascii="Courier New" w:hAnsi="Courier New" w:cs="Times New Roman"/>
                                <w:sz w:val="18"/>
                              </w:rPr>
                            </w:pPr>
                            <w:r w:rsidRPr="00C32E8D">
                              <w:rPr>
                                <w:rFonts w:ascii="Courier New" w:hAnsi="Courier New"/>
                                <w:sz w:val="18"/>
                              </w:rPr>
                              <w:t xml:space="preserve"> $</w:t>
                            </w:r>
                          </w:p>
                          <w:p w14:paraId="5BBF6CE5" w14:textId="77777777" w:rsidR="00C74C65" w:rsidRPr="00B1507D" w:rsidRDefault="00C74C65" w:rsidP="00C32E8D">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6"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BWm/sQLAMAABkHAAAO&#10;AAAAAAAAAAAAAAAAACwCAABkcnMvZTJvRG9jLnhtbFBLAQItABQABgAIAAAAIQCvR1ur2AAAAAYB&#10;AAAPAAAAAAAAAAAAAAAAAIQFAABkcnMvZG93bnJldi54bWxQSwUGAAAAAAQABADzAAAAiQYAAAAA&#10;" fillcolor="#d8d8d8 [2732]" stroked="f">
                <v:path arrowok="t"/>
                <v:textbox>
                  <w:txbxContent>
                    <w:p w14:paraId="6D3CB59A" w14:textId="1D72B39F" w:rsidR="00C74C65" w:rsidRPr="00C32E8D" w:rsidRDefault="00C74C65" w:rsidP="00C32E8D">
                      <w:pPr>
                        <w:rPr>
                          <w:rFonts w:ascii="Courier New" w:hAnsi="Courier New" w:cs="Times New Roman"/>
                          <w:sz w:val="18"/>
                        </w:rPr>
                      </w:pPr>
                      <w:r w:rsidRPr="00C32E8D">
                        <w:rPr>
                          <w:rFonts w:ascii="Courier New" w:hAnsi="Courier New"/>
                          <w:sz w:val="18"/>
                        </w:rPr>
                        <w:t xml:space="preserve">$ cat example.vcf | </w:t>
                      </w:r>
                      <w:r>
                        <w:rPr>
                          <w:rFonts w:ascii="Courier New" w:hAnsi="Courier New"/>
                          <w:sz w:val="18"/>
                        </w:rPr>
                        <w:t>bior_vcf_to_tjson</w:t>
                      </w:r>
                      <w:r w:rsidRPr="00C32E8D">
                        <w:rPr>
                          <w:rFonts w:ascii="Courier New" w:hAnsi="Courier New"/>
                          <w:sz w:val="18"/>
                        </w:rPr>
                        <w:t xml:space="preserve"> | bior_overlap -d $bior/NCBIGene/GRCh37_p10/genes.tsv.bgz | bior_pretty_print </w:t>
                      </w:r>
                    </w:p>
                    <w:p w14:paraId="4D0FC317" w14:textId="77777777" w:rsidR="00C74C65" w:rsidRPr="00C32E8D" w:rsidRDefault="00C74C65" w:rsidP="00C32E8D">
                      <w:pPr>
                        <w:rPr>
                          <w:rFonts w:ascii="Courier New" w:hAnsi="Courier New" w:cs="Times New Roman"/>
                          <w:sz w:val="18"/>
                        </w:rPr>
                      </w:pPr>
                      <w:r w:rsidRPr="00C32E8D">
                        <w:rPr>
                          <w:rFonts w:ascii="Courier New" w:hAnsi="Courier New"/>
                          <w:sz w:val="18"/>
                        </w:rPr>
                        <w:t>#   COLUMN NAME      COLUMN VALUE</w:t>
                      </w:r>
                    </w:p>
                    <w:p w14:paraId="70BC23CB" w14:textId="77777777" w:rsidR="00C74C65" w:rsidRPr="00C32E8D" w:rsidRDefault="00C74C65" w:rsidP="00C32E8D">
                      <w:pPr>
                        <w:rPr>
                          <w:rFonts w:ascii="Courier New" w:hAnsi="Courier New" w:cs="Times New Roman"/>
                          <w:sz w:val="18"/>
                        </w:rPr>
                      </w:pPr>
                      <w:r w:rsidRPr="00C32E8D">
                        <w:rPr>
                          <w:rFonts w:ascii="Courier New" w:hAnsi="Courier New"/>
                          <w:sz w:val="18"/>
                        </w:rPr>
                        <w:t>-   -----------      ------------</w:t>
                      </w:r>
                    </w:p>
                    <w:p w14:paraId="7CB605CC" w14:textId="77777777" w:rsidR="00C74C65" w:rsidRPr="00C32E8D" w:rsidRDefault="00C74C65" w:rsidP="00C32E8D">
                      <w:pPr>
                        <w:rPr>
                          <w:rFonts w:ascii="Courier New" w:hAnsi="Courier New" w:cs="Times New Roman"/>
                          <w:sz w:val="18"/>
                        </w:rPr>
                      </w:pPr>
                      <w:r w:rsidRPr="00C32E8D">
                        <w:rPr>
                          <w:rFonts w:ascii="Courier New" w:hAnsi="Courier New"/>
                          <w:sz w:val="18"/>
                        </w:rPr>
                        <w:t>1   CHROM            1</w:t>
                      </w:r>
                    </w:p>
                    <w:p w14:paraId="6E096868" w14:textId="77777777" w:rsidR="00C74C65" w:rsidRPr="00C32E8D" w:rsidRDefault="00C74C65" w:rsidP="00C32E8D">
                      <w:pPr>
                        <w:rPr>
                          <w:rFonts w:ascii="Courier New" w:hAnsi="Courier New" w:cs="Times New Roman"/>
                          <w:sz w:val="18"/>
                        </w:rPr>
                      </w:pPr>
                      <w:r w:rsidRPr="00C32E8D">
                        <w:rPr>
                          <w:rFonts w:ascii="Courier New" w:hAnsi="Courier New"/>
                          <w:sz w:val="18"/>
                        </w:rPr>
                        <w:t>2   POS              215848808</w:t>
                      </w:r>
                    </w:p>
                    <w:p w14:paraId="79F73D03" w14:textId="77777777" w:rsidR="00C74C65" w:rsidRPr="00C32E8D" w:rsidRDefault="00C74C65" w:rsidP="00C32E8D">
                      <w:pPr>
                        <w:rPr>
                          <w:rFonts w:ascii="Courier New" w:hAnsi="Courier New" w:cs="Times New Roman"/>
                          <w:sz w:val="18"/>
                        </w:rPr>
                      </w:pPr>
                      <w:r w:rsidRPr="00C32E8D">
                        <w:rPr>
                          <w:rFonts w:ascii="Courier New" w:hAnsi="Courier New"/>
                          <w:sz w:val="18"/>
                        </w:rPr>
                        <w:t>3   ID               rs116645811</w:t>
                      </w:r>
                    </w:p>
                    <w:p w14:paraId="1CEC9733" w14:textId="77777777" w:rsidR="00C74C65" w:rsidRPr="00C32E8D" w:rsidRDefault="00C74C65" w:rsidP="00C32E8D">
                      <w:pPr>
                        <w:rPr>
                          <w:rFonts w:ascii="Courier New" w:hAnsi="Courier New" w:cs="Times New Roman"/>
                          <w:sz w:val="18"/>
                        </w:rPr>
                      </w:pPr>
                      <w:r w:rsidRPr="00C32E8D">
                        <w:rPr>
                          <w:rFonts w:ascii="Courier New" w:hAnsi="Courier New"/>
                          <w:sz w:val="18"/>
                        </w:rPr>
                        <w:t>4   REF              G</w:t>
                      </w:r>
                    </w:p>
                    <w:p w14:paraId="3B7143CA" w14:textId="77777777" w:rsidR="00C74C65" w:rsidRPr="00C32E8D" w:rsidRDefault="00C74C65" w:rsidP="00C32E8D">
                      <w:pPr>
                        <w:rPr>
                          <w:rFonts w:ascii="Courier New" w:hAnsi="Courier New" w:cs="Times New Roman"/>
                          <w:sz w:val="18"/>
                        </w:rPr>
                      </w:pPr>
                      <w:r w:rsidRPr="00C32E8D">
                        <w:rPr>
                          <w:rFonts w:ascii="Courier New" w:hAnsi="Courier New"/>
                          <w:sz w:val="18"/>
                        </w:rPr>
                        <w:t>5   ALT              A</w:t>
                      </w:r>
                    </w:p>
                    <w:p w14:paraId="03426212" w14:textId="77777777" w:rsidR="00C74C65" w:rsidRPr="00C32E8D" w:rsidRDefault="00C74C65" w:rsidP="00C32E8D">
                      <w:pPr>
                        <w:rPr>
                          <w:rFonts w:ascii="Courier New" w:hAnsi="Courier New" w:cs="Times New Roman"/>
                          <w:sz w:val="18"/>
                        </w:rPr>
                      </w:pPr>
                      <w:r w:rsidRPr="00C32E8D">
                        <w:rPr>
                          <w:rFonts w:ascii="Courier New" w:hAnsi="Courier New"/>
                          <w:sz w:val="18"/>
                        </w:rPr>
                        <w:t>6   QUAL             .</w:t>
                      </w:r>
                    </w:p>
                    <w:p w14:paraId="24B8FD2B" w14:textId="77777777" w:rsidR="00C74C65" w:rsidRPr="00C32E8D" w:rsidRDefault="00C74C65" w:rsidP="00C32E8D">
                      <w:pPr>
                        <w:rPr>
                          <w:rFonts w:ascii="Courier New" w:hAnsi="Courier New" w:cs="Times New Roman"/>
                          <w:sz w:val="18"/>
                        </w:rPr>
                      </w:pPr>
                      <w:r w:rsidRPr="00C32E8D">
                        <w:rPr>
                          <w:rFonts w:ascii="Courier New" w:hAnsi="Courier New"/>
                          <w:sz w:val="18"/>
                        </w:rPr>
                        <w:t>7   FILTER           .</w:t>
                      </w:r>
                    </w:p>
                    <w:p w14:paraId="67D5300A" w14:textId="77777777" w:rsidR="00C74C65" w:rsidRPr="00C32E8D" w:rsidRDefault="00C74C65" w:rsidP="00C32E8D">
                      <w:pPr>
                        <w:rPr>
                          <w:rFonts w:ascii="Courier New" w:hAnsi="Courier New" w:cs="Times New Roman"/>
                          <w:sz w:val="18"/>
                        </w:rPr>
                      </w:pPr>
                      <w:r w:rsidRPr="00C32E8D">
                        <w:rPr>
                          <w:rFonts w:ascii="Courier New" w:hAnsi="Courier New"/>
                          <w:sz w:val="18"/>
                        </w:rPr>
                        <w:t>8   INFO             .</w:t>
                      </w:r>
                    </w:p>
                    <w:p w14:paraId="78A0E32B" w14:textId="77777777" w:rsidR="00C74C65" w:rsidRPr="00C32E8D" w:rsidRDefault="00C74C65" w:rsidP="00C32E8D">
                      <w:pPr>
                        <w:rPr>
                          <w:rFonts w:ascii="Courier New" w:hAnsi="Courier New" w:cs="Times New Roman"/>
                          <w:sz w:val="18"/>
                        </w:rPr>
                      </w:pPr>
                      <w:r w:rsidRPr="00C32E8D">
                        <w:rPr>
                          <w:rFonts w:ascii="Courier New" w:hAnsi="Courier New"/>
                          <w:sz w:val="18"/>
                        </w:rPr>
                        <w:t>9   VCF2VariantPipe  {</w:t>
                      </w:r>
                    </w:p>
                    <w:p w14:paraId="4F37EC45" w14:textId="77777777" w:rsidR="00C74C65" w:rsidRPr="00C32E8D" w:rsidRDefault="00C74C65" w:rsidP="00C32E8D">
                      <w:pPr>
                        <w:rPr>
                          <w:rFonts w:ascii="Courier New" w:hAnsi="Courier New" w:cs="Times New Roman"/>
                          <w:sz w:val="18"/>
                        </w:rPr>
                      </w:pPr>
                      <w:r w:rsidRPr="00C32E8D">
                        <w:rPr>
                          <w:rFonts w:ascii="Courier New" w:hAnsi="Courier New"/>
                          <w:sz w:val="18"/>
                        </w:rPr>
                        <w:t>                       "CHROM": "1",</w:t>
                      </w:r>
                    </w:p>
                    <w:p w14:paraId="2F6FF274" w14:textId="77777777" w:rsidR="00C74C65" w:rsidRPr="00C32E8D" w:rsidRDefault="00C74C65" w:rsidP="00C32E8D">
                      <w:pPr>
                        <w:rPr>
                          <w:rFonts w:ascii="Courier New" w:hAnsi="Courier New" w:cs="Times New Roman"/>
                          <w:sz w:val="18"/>
                        </w:rPr>
                      </w:pPr>
                      <w:r w:rsidRPr="00C32E8D">
                        <w:rPr>
                          <w:rFonts w:ascii="Courier New" w:hAnsi="Courier New"/>
                          <w:sz w:val="18"/>
                        </w:rPr>
                        <w:t>                       "POS": "215848808",</w:t>
                      </w:r>
                    </w:p>
                    <w:p w14:paraId="74B50861" w14:textId="77777777" w:rsidR="00C74C65" w:rsidRPr="00C32E8D" w:rsidRDefault="00C74C65" w:rsidP="00C32E8D">
                      <w:pPr>
                        <w:rPr>
                          <w:rFonts w:ascii="Courier New" w:hAnsi="Courier New" w:cs="Times New Roman"/>
                          <w:sz w:val="18"/>
                        </w:rPr>
                      </w:pPr>
                      <w:r w:rsidRPr="00C32E8D">
                        <w:rPr>
                          <w:rFonts w:ascii="Courier New" w:hAnsi="Courier New"/>
                          <w:sz w:val="18"/>
                        </w:rPr>
                        <w:t>                       "ID": "rs116645811",</w:t>
                      </w:r>
                    </w:p>
                    <w:p w14:paraId="600F72F0" w14:textId="77777777" w:rsidR="00C74C65" w:rsidRPr="00C32E8D" w:rsidRDefault="00C74C65" w:rsidP="00C32E8D">
                      <w:pPr>
                        <w:rPr>
                          <w:rFonts w:ascii="Courier New" w:hAnsi="Courier New" w:cs="Times New Roman"/>
                          <w:sz w:val="18"/>
                        </w:rPr>
                      </w:pPr>
                      <w:r w:rsidRPr="00C32E8D">
                        <w:rPr>
                          <w:rFonts w:ascii="Courier New" w:hAnsi="Courier New"/>
                          <w:sz w:val="18"/>
                        </w:rPr>
                        <w:t>                       "REF": "G",</w:t>
                      </w:r>
                    </w:p>
                    <w:p w14:paraId="4BB94B36" w14:textId="77777777" w:rsidR="00C74C65" w:rsidRPr="00C32E8D" w:rsidRDefault="00C74C65" w:rsidP="00C32E8D">
                      <w:pPr>
                        <w:rPr>
                          <w:rFonts w:ascii="Courier New" w:hAnsi="Courier New" w:cs="Times New Roman"/>
                          <w:sz w:val="18"/>
                        </w:rPr>
                      </w:pPr>
                      <w:r w:rsidRPr="00C32E8D">
                        <w:rPr>
                          <w:rFonts w:ascii="Courier New" w:hAnsi="Courier New"/>
                          <w:sz w:val="18"/>
                        </w:rPr>
                        <w:t>                       "ALT": "A",</w:t>
                      </w:r>
                    </w:p>
                    <w:p w14:paraId="1E873148" w14:textId="77777777" w:rsidR="00C74C65" w:rsidRPr="00C32E8D" w:rsidRDefault="00C74C65" w:rsidP="00C32E8D">
                      <w:pPr>
                        <w:rPr>
                          <w:rFonts w:ascii="Courier New" w:hAnsi="Courier New" w:cs="Times New Roman"/>
                          <w:sz w:val="18"/>
                        </w:rPr>
                      </w:pPr>
                      <w:r w:rsidRPr="00C32E8D">
                        <w:rPr>
                          <w:rFonts w:ascii="Courier New" w:hAnsi="Courier New"/>
                          <w:sz w:val="18"/>
                        </w:rPr>
                        <w:t>                       "QUAL": ".",</w:t>
                      </w:r>
                    </w:p>
                    <w:p w14:paraId="437A68C1" w14:textId="77777777" w:rsidR="00C74C65" w:rsidRPr="00C32E8D" w:rsidRDefault="00C74C65" w:rsidP="00C32E8D">
                      <w:pPr>
                        <w:rPr>
                          <w:rFonts w:ascii="Courier New" w:hAnsi="Courier New" w:cs="Times New Roman"/>
                          <w:sz w:val="18"/>
                        </w:rPr>
                      </w:pPr>
                      <w:r w:rsidRPr="00C32E8D">
                        <w:rPr>
                          <w:rFonts w:ascii="Courier New" w:hAnsi="Courier New"/>
                          <w:sz w:val="18"/>
                        </w:rPr>
                        <w:t>                       "FILTER": ".",</w:t>
                      </w:r>
                    </w:p>
                    <w:p w14:paraId="4A118689" w14:textId="77777777" w:rsidR="00C74C65" w:rsidRPr="00C32E8D" w:rsidRDefault="00C74C65" w:rsidP="00C32E8D">
                      <w:pPr>
                        <w:rPr>
                          <w:rFonts w:ascii="Courier New" w:hAnsi="Courier New" w:cs="Times New Roman"/>
                          <w:sz w:val="18"/>
                        </w:rPr>
                      </w:pPr>
                      <w:r w:rsidRPr="00C32E8D">
                        <w:rPr>
                          <w:rFonts w:ascii="Courier New" w:hAnsi="Courier New"/>
                          <w:sz w:val="18"/>
                        </w:rPr>
                        <w:t>                       "INFO": {</w:t>
                      </w:r>
                    </w:p>
                    <w:p w14:paraId="1D63081E" w14:textId="77777777" w:rsidR="00C74C65" w:rsidRPr="00C32E8D" w:rsidRDefault="00C74C65" w:rsidP="00C32E8D">
                      <w:pPr>
                        <w:rPr>
                          <w:rFonts w:ascii="Courier New" w:hAnsi="Courier New" w:cs="Times New Roman"/>
                          <w:sz w:val="18"/>
                        </w:rPr>
                      </w:pPr>
                      <w:r w:rsidRPr="00C32E8D">
                        <w:rPr>
                          <w:rFonts w:ascii="Courier New" w:hAnsi="Courier New"/>
                          <w:sz w:val="18"/>
                        </w:rPr>
                        <w:t>                         ".": true</w:t>
                      </w:r>
                    </w:p>
                    <w:p w14:paraId="7B3B3246"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29049D4B" w14:textId="77777777" w:rsidR="00C74C65" w:rsidRPr="00C32E8D" w:rsidRDefault="00C74C65" w:rsidP="00C32E8D">
                      <w:pPr>
                        <w:rPr>
                          <w:rFonts w:ascii="Courier New" w:hAnsi="Courier New" w:cs="Times New Roman"/>
                          <w:sz w:val="18"/>
                        </w:rPr>
                      </w:pPr>
                      <w:r w:rsidRPr="00C32E8D">
                        <w:rPr>
                          <w:rFonts w:ascii="Courier New" w:hAnsi="Courier New"/>
                          <w:sz w:val="18"/>
                        </w:rPr>
                        <w:t>                       "_id": "rs116645811",</w:t>
                      </w:r>
                    </w:p>
                    <w:p w14:paraId="31131572" w14:textId="77777777" w:rsidR="00C74C65" w:rsidRPr="00C32E8D" w:rsidRDefault="00C74C65" w:rsidP="00C32E8D">
                      <w:pPr>
                        <w:rPr>
                          <w:rFonts w:ascii="Courier New" w:hAnsi="Courier New" w:cs="Times New Roman"/>
                          <w:sz w:val="18"/>
                        </w:rPr>
                      </w:pPr>
                      <w:r w:rsidRPr="00C32E8D">
                        <w:rPr>
                          <w:rFonts w:ascii="Courier New" w:hAnsi="Courier New"/>
                          <w:sz w:val="18"/>
                        </w:rPr>
                        <w:t>                       "_type": "variant",</w:t>
                      </w:r>
                    </w:p>
                    <w:p w14:paraId="442A9007" w14:textId="77777777" w:rsidR="00C74C65" w:rsidRPr="00C32E8D" w:rsidRDefault="00C74C65" w:rsidP="00C32E8D">
                      <w:pPr>
                        <w:rPr>
                          <w:rFonts w:ascii="Courier New" w:hAnsi="Courier New" w:cs="Times New Roman"/>
                          <w:sz w:val="18"/>
                        </w:rPr>
                      </w:pPr>
                      <w:r w:rsidRPr="00C32E8D">
                        <w:rPr>
                          <w:rFonts w:ascii="Courier New" w:hAnsi="Courier New"/>
                          <w:sz w:val="18"/>
                        </w:rPr>
                        <w:t>                       "_landmark": "1",</w:t>
                      </w:r>
                    </w:p>
                    <w:p w14:paraId="2FE43FAD" w14:textId="77777777" w:rsidR="00C74C65" w:rsidRPr="00C32E8D" w:rsidRDefault="00C74C65" w:rsidP="00C32E8D">
                      <w:pPr>
                        <w:rPr>
                          <w:rFonts w:ascii="Courier New" w:hAnsi="Courier New" w:cs="Times New Roman"/>
                          <w:sz w:val="18"/>
                        </w:rPr>
                      </w:pPr>
                      <w:r w:rsidRPr="00C32E8D">
                        <w:rPr>
                          <w:rFonts w:ascii="Courier New" w:hAnsi="Courier New"/>
                          <w:sz w:val="18"/>
                        </w:rPr>
                        <w:t>                       "_refAllele": "G",</w:t>
                      </w:r>
                    </w:p>
                    <w:p w14:paraId="626B8F3C" w14:textId="77777777" w:rsidR="00C74C65" w:rsidRPr="00C32E8D" w:rsidRDefault="00C74C65" w:rsidP="00C32E8D">
                      <w:pPr>
                        <w:rPr>
                          <w:rFonts w:ascii="Courier New" w:hAnsi="Courier New" w:cs="Times New Roman"/>
                          <w:sz w:val="18"/>
                        </w:rPr>
                      </w:pPr>
                      <w:r w:rsidRPr="00C32E8D">
                        <w:rPr>
                          <w:rFonts w:ascii="Courier New" w:hAnsi="Courier New"/>
                          <w:sz w:val="18"/>
                        </w:rPr>
                        <w:t>                       "_altAlleles": [</w:t>
                      </w:r>
                    </w:p>
                    <w:p w14:paraId="5362E443" w14:textId="77777777" w:rsidR="00C74C65" w:rsidRPr="00C32E8D" w:rsidRDefault="00C74C65" w:rsidP="00C32E8D">
                      <w:pPr>
                        <w:rPr>
                          <w:rFonts w:ascii="Courier New" w:hAnsi="Courier New" w:cs="Times New Roman"/>
                          <w:sz w:val="18"/>
                        </w:rPr>
                      </w:pPr>
                      <w:r w:rsidRPr="00C32E8D">
                        <w:rPr>
                          <w:rFonts w:ascii="Courier New" w:hAnsi="Courier New"/>
                          <w:sz w:val="18"/>
                        </w:rPr>
                        <w:t>                         "A"</w:t>
                      </w:r>
                    </w:p>
                    <w:p w14:paraId="13DBB4A9"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6EAE7475" w14:textId="77777777" w:rsidR="00C74C65" w:rsidRPr="00C32E8D" w:rsidRDefault="00C74C65" w:rsidP="00C32E8D">
                      <w:pPr>
                        <w:rPr>
                          <w:rFonts w:ascii="Courier New" w:hAnsi="Courier New" w:cs="Times New Roman"/>
                          <w:sz w:val="18"/>
                        </w:rPr>
                      </w:pPr>
                      <w:r w:rsidRPr="00C32E8D">
                        <w:rPr>
                          <w:rFonts w:ascii="Courier New" w:hAnsi="Courier New"/>
                          <w:sz w:val="18"/>
                        </w:rPr>
                        <w:t>                       "_minBP": 215848808,</w:t>
                      </w:r>
                    </w:p>
                    <w:p w14:paraId="35B6AE21" w14:textId="77777777" w:rsidR="00C74C65" w:rsidRPr="00C32E8D" w:rsidRDefault="00C74C65" w:rsidP="00C32E8D">
                      <w:pPr>
                        <w:rPr>
                          <w:rFonts w:ascii="Courier New" w:hAnsi="Courier New" w:cs="Times New Roman"/>
                          <w:sz w:val="18"/>
                        </w:rPr>
                      </w:pPr>
                      <w:r w:rsidRPr="00C32E8D">
                        <w:rPr>
                          <w:rFonts w:ascii="Courier New" w:hAnsi="Courier New"/>
                          <w:sz w:val="18"/>
                        </w:rPr>
                        <w:t>                       "_maxBP": 215848808</w:t>
                      </w:r>
                    </w:p>
                    <w:p w14:paraId="3C430B1E"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730E63A6" w14:textId="77777777" w:rsidR="00C74C65" w:rsidRPr="00C32E8D" w:rsidRDefault="00C74C65" w:rsidP="00C32E8D">
                      <w:pPr>
                        <w:rPr>
                          <w:rFonts w:ascii="Courier New" w:hAnsi="Courier New" w:cs="Times New Roman"/>
                          <w:sz w:val="18"/>
                        </w:rPr>
                      </w:pPr>
                      <w:r w:rsidRPr="00C32E8D">
                        <w:rPr>
                          <w:rFonts w:ascii="Courier New" w:hAnsi="Courier New"/>
                          <w:sz w:val="18"/>
                        </w:rPr>
                        <w:t>10  OverlapPipe      {</w:t>
                      </w:r>
                    </w:p>
                    <w:p w14:paraId="0A11CAC6" w14:textId="77777777" w:rsidR="00C74C65" w:rsidRPr="00C32E8D" w:rsidRDefault="00C74C65" w:rsidP="00C32E8D">
                      <w:pPr>
                        <w:rPr>
                          <w:rFonts w:ascii="Courier New" w:hAnsi="Courier New" w:cs="Times New Roman"/>
                          <w:sz w:val="18"/>
                        </w:rPr>
                      </w:pPr>
                      <w:r w:rsidRPr="00C32E8D">
                        <w:rPr>
                          <w:rFonts w:ascii="Courier New" w:hAnsi="Courier New"/>
                          <w:sz w:val="18"/>
                        </w:rPr>
                        <w:t>                       "_type": "gene",</w:t>
                      </w:r>
                    </w:p>
                    <w:p w14:paraId="679CBDF5" w14:textId="77777777" w:rsidR="00C74C65" w:rsidRPr="00C32E8D" w:rsidRDefault="00C74C65" w:rsidP="00C32E8D">
                      <w:pPr>
                        <w:rPr>
                          <w:rFonts w:ascii="Courier New" w:hAnsi="Courier New" w:cs="Times New Roman"/>
                          <w:sz w:val="18"/>
                        </w:rPr>
                      </w:pPr>
                      <w:r w:rsidRPr="00C32E8D">
                        <w:rPr>
                          <w:rFonts w:ascii="Courier New" w:hAnsi="Courier New"/>
                          <w:sz w:val="18"/>
                        </w:rPr>
                        <w:t>                       "_landmark": "1",</w:t>
                      </w:r>
                    </w:p>
                    <w:p w14:paraId="03304A68" w14:textId="77777777" w:rsidR="00C74C65" w:rsidRPr="00C32E8D" w:rsidRDefault="00C74C65" w:rsidP="00C32E8D">
                      <w:pPr>
                        <w:rPr>
                          <w:rFonts w:ascii="Courier New" w:hAnsi="Courier New" w:cs="Times New Roman"/>
                          <w:sz w:val="18"/>
                        </w:rPr>
                      </w:pPr>
                      <w:r w:rsidRPr="00C32E8D">
                        <w:rPr>
                          <w:rFonts w:ascii="Courier New" w:hAnsi="Courier New"/>
                          <w:sz w:val="18"/>
                        </w:rPr>
                        <w:t>                       "_strand": "-",</w:t>
                      </w:r>
                    </w:p>
                    <w:p w14:paraId="6EA3288F" w14:textId="77777777" w:rsidR="00C74C65" w:rsidRPr="00C32E8D" w:rsidRDefault="00C74C65" w:rsidP="00C32E8D">
                      <w:pPr>
                        <w:rPr>
                          <w:rFonts w:ascii="Courier New" w:hAnsi="Courier New" w:cs="Times New Roman"/>
                          <w:sz w:val="18"/>
                        </w:rPr>
                      </w:pPr>
                      <w:r w:rsidRPr="00C32E8D">
                        <w:rPr>
                          <w:rFonts w:ascii="Courier New" w:hAnsi="Courier New"/>
                          <w:sz w:val="18"/>
                        </w:rPr>
                        <w:t>                       "_minBP": 215796236,</w:t>
                      </w:r>
                    </w:p>
                    <w:p w14:paraId="0457D94F" w14:textId="77777777" w:rsidR="00C74C65" w:rsidRPr="00C32E8D" w:rsidRDefault="00C74C65" w:rsidP="00C32E8D">
                      <w:pPr>
                        <w:rPr>
                          <w:rFonts w:ascii="Courier New" w:hAnsi="Courier New" w:cs="Times New Roman"/>
                          <w:sz w:val="18"/>
                        </w:rPr>
                      </w:pPr>
                      <w:r w:rsidRPr="00C32E8D">
                        <w:rPr>
                          <w:rFonts w:ascii="Courier New" w:hAnsi="Courier New"/>
                          <w:sz w:val="18"/>
                        </w:rPr>
                        <w:t>                       "_maxBP": 216596738,</w:t>
                      </w:r>
                    </w:p>
                    <w:p w14:paraId="393870B5" w14:textId="77777777" w:rsidR="00C74C65" w:rsidRPr="00C32E8D" w:rsidRDefault="00C74C65" w:rsidP="00C32E8D">
                      <w:pPr>
                        <w:rPr>
                          <w:rFonts w:ascii="Courier New" w:hAnsi="Courier New" w:cs="Times New Roman"/>
                          <w:sz w:val="18"/>
                        </w:rPr>
                      </w:pPr>
                      <w:r w:rsidRPr="00C32E8D">
                        <w:rPr>
                          <w:rFonts w:ascii="Courier New" w:hAnsi="Courier New"/>
                          <w:sz w:val="18"/>
                        </w:rPr>
                        <w:t>                       "gene": "USH2A",</w:t>
                      </w:r>
                    </w:p>
                    <w:p w14:paraId="4548B4C2" w14:textId="77777777" w:rsidR="00C74C65" w:rsidRPr="00C32E8D" w:rsidRDefault="00C74C65" w:rsidP="00C32E8D">
                      <w:pPr>
                        <w:rPr>
                          <w:rFonts w:ascii="Courier New" w:hAnsi="Courier New" w:cs="Times New Roman"/>
                          <w:sz w:val="18"/>
                        </w:rPr>
                      </w:pPr>
                      <w:r w:rsidRPr="00C32E8D">
                        <w:rPr>
                          <w:rFonts w:ascii="Courier New" w:hAnsi="Courier New"/>
                          <w:sz w:val="18"/>
                        </w:rPr>
                        <w:t>                       "gene_synonym": "dJ1111A8.1; RP39; US2; USH2",</w:t>
                      </w:r>
                    </w:p>
                    <w:p w14:paraId="114B4AA0" w14:textId="77777777" w:rsidR="00C74C65" w:rsidRPr="00C32E8D" w:rsidRDefault="00C74C65" w:rsidP="00C32E8D">
                      <w:pPr>
                        <w:rPr>
                          <w:rFonts w:ascii="Courier New" w:hAnsi="Courier New" w:cs="Times New Roman"/>
                          <w:sz w:val="18"/>
                        </w:rPr>
                      </w:pPr>
                      <w:r w:rsidRPr="00C32E8D">
                        <w:rPr>
                          <w:rFonts w:ascii="Courier New" w:hAnsi="Courier New"/>
                          <w:sz w:val="18"/>
                        </w:rPr>
                        <w:t>                       "note": "Usher syndrome 2A (autosomal recessive, mild); Derived by automated computational analysis using gene prediction method: BestRefseq.",</w:t>
                      </w:r>
                    </w:p>
                    <w:p w14:paraId="107A8EEE" w14:textId="77777777" w:rsidR="00C74C65" w:rsidRPr="00C32E8D" w:rsidRDefault="00C74C65" w:rsidP="00C32E8D">
                      <w:pPr>
                        <w:rPr>
                          <w:rFonts w:ascii="Courier New" w:hAnsi="Courier New" w:cs="Times New Roman"/>
                          <w:sz w:val="18"/>
                        </w:rPr>
                      </w:pPr>
                      <w:r w:rsidRPr="00C32E8D">
                        <w:rPr>
                          <w:rFonts w:ascii="Courier New" w:hAnsi="Courier New"/>
                          <w:sz w:val="18"/>
                        </w:rPr>
                        <w:t>                       "GeneID": "7399",</w:t>
                      </w:r>
                    </w:p>
                    <w:p w14:paraId="48C9F9C8" w14:textId="77777777" w:rsidR="00C74C65" w:rsidRPr="00C32E8D" w:rsidRDefault="00C74C65" w:rsidP="00C32E8D">
                      <w:pPr>
                        <w:rPr>
                          <w:rFonts w:ascii="Courier New" w:hAnsi="Courier New" w:cs="Times New Roman"/>
                          <w:sz w:val="18"/>
                        </w:rPr>
                      </w:pPr>
                      <w:r w:rsidRPr="00C32E8D">
                        <w:rPr>
                          <w:rFonts w:ascii="Courier New" w:hAnsi="Courier New"/>
                          <w:sz w:val="18"/>
                        </w:rPr>
                        <w:t>                       "HGNC": "12601",</w:t>
                      </w:r>
                    </w:p>
                    <w:p w14:paraId="078045C7" w14:textId="77777777" w:rsidR="00C74C65" w:rsidRPr="00C32E8D" w:rsidRDefault="00C74C65" w:rsidP="00C32E8D">
                      <w:pPr>
                        <w:rPr>
                          <w:rFonts w:ascii="Courier New" w:hAnsi="Courier New" w:cs="Times New Roman"/>
                          <w:sz w:val="18"/>
                        </w:rPr>
                      </w:pPr>
                      <w:r w:rsidRPr="00C32E8D">
                        <w:rPr>
                          <w:rFonts w:ascii="Courier New" w:hAnsi="Courier New"/>
                          <w:sz w:val="18"/>
                        </w:rPr>
                        <w:t>                       "HPRD": "02042",</w:t>
                      </w:r>
                    </w:p>
                    <w:p w14:paraId="5F0187C8" w14:textId="77777777" w:rsidR="00C74C65" w:rsidRPr="00C32E8D" w:rsidRDefault="00C74C65" w:rsidP="00C32E8D">
                      <w:pPr>
                        <w:rPr>
                          <w:rFonts w:ascii="Courier New" w:hAnsi="Courier New" w:cs="Times New Roman"/>
                          <w:sz w:val="18"/>
                        </w:rPr>
                      </w:pPr>
                      <w:r w:rsidRPr="00C32E8D">
                        <w:rPr>
                          <w:rFonts w:ascii="Courier New" w:hAnsi="Courier New"/>
                          <w:sz w:val="18"/>
                        </w:rPr>
                        <w:t>                       "MIM": "608400"</w:t>
                      </w:r>
                    </w:p>
                    <w:p w14:paraId="58C2EF1A" w14:textId="77777777" w:rsidR="00C74C65" w:rsidRPr="00C32E8D" w:rsidRDefault="00C74C65" w:rsidP="00C32E8D">
                      <w:pPr>
                        <w:rPr>
                          <w:rFonts w:ascii="Courier New" w:hAnsi="Courier New" w:cs="Times New Roman"/>
                          <w:sz w:val="18"/>
                        </w:rPr>
                      </w:pPr>
                      <w:r w:rsidRPr="00C32E8D">
                        <w:rPr>
                          <w:rFonts w:ascii="Courier New" w:hAnsi="Courier New"/>
                          <w:sz w:val="18"/>
                        </w:rPr>
                        <w:t>                     }</w:t>
                      </w:r>
                    </w:p>
                    <w:p w14:paraId="495BA46B" w14:textId="77777777" w:rsidR="00C74C65" w:rsidRPr="00C32E8D" w:rsidRDefault="00C74C65" w:rsidP="00C32E8D">
                      <w:pPr>
                        <w:rPr>
                          <w:rFonts w:ascii="Courier New" w:hAnsi="Courier New" w:cs="Times New Roman"/>
                          <w:sz w:val="18"/>
                        </w:rPr>
                      </w:pPr>
                      <w:r w:rsidRPr="00C32E8D">
                        <w:rPr>
                          <w:rFonts w:ascii="Courier New" w:hAnsi="Courier New"/>
                          <w:sz w:val="18"/>
                        </w:rPr>
                        <w:t xml:space="preserve"> $</w:t>
                      </w:r>
                    </w:p>
                    <w:p w14:paraId="5BBF6CE5" w14:textId="77777777" w:rsidR="00C74C65" w:rsidRPr="00B1507D" w:rsidRDefault="00C74C65" w:rsidP="00C32E8D">
                      <w:pPr>
                        <w:rPr>
                          <w:rFonts w:ascii="Courier New" w:hAnsi="Courier New" w:cs="Courier New"/>
                          <w:color w:val="000000" w:themeColor="text1"/>
                          <w:sz w:val="18"/>
                          <w:szCs w:val="18"/>
                        </w:rPr>
                      </w:pPr>
                    </w:p>
                  </w:txbxContent>
                </v:textbox>
                <w10:anchorlock/>
              </v:shape>
            </w:pict>
          </mc:Fallback>
        </mc:AlternateContent>
      </w:r>
    </w:p>
    <w:p w14:paraId="37D8B2A7" w14:textId="77777777" w:rsidR="004A253C" w:rsidRPr="003A3446" w:rsidRDefault="004A253C" w:rsidP="00C32E8D">
      <w:pPr>
        <w:rPr>
          <w:rFonts w:ascii="Times New Roman" w:hAnsi="Times New Roman" w:cs="Times New Roman"/>
        </w:rPr>
      </w:pPr>
      <w:r w:rsidRPr="003A3446">
        <w:t> </w:t>
      </w:r>
    </w:p>
    <w:p w14:paraId="0F4A83C4" w14:textId="77777777" w:rsidR="004A253C" w:rsidRPr="003A3446" w:rsidRDefault="004A253C" w:rsidP="003A3446">
      <w:pPr>
        <w:rPr>
          <w:rFonts w:ascii="Times New Roman" w:hAnsi="Times New Roman" w:cs="Times New Roman"/>
        </w:rPr>
      </w:pPr>
      <w:r w:rsidRPr="003A3446">
        <w:t> </w:t>
      </w:r>
    </w:p>
    <w:p w14:paraId="38ADBA8A" w14:textId="77777777" w:rsidR="004A253C" w:rsidRPr="003A3446" w:rsidRDefault="004A253C" w:rsidP="003A3446">
      <w:pPr>
        <w:rPr>
          <w:rFonts w:ascii="Times New Roman" w:hAnsi="Times New Roman" w:cs="Times New Roman"/>
        </w:rPr>
      </w:pPr>
      <w:r w:rsidRPr="003A3446">
        <w:t> </w:t>
      </w:r>
    </w:p>
    <w:p w14:paraId="7BDA0CC8" w14:textId="77777777" w:rsidR="004A253C" w:rsidRPr="003A3446" w:rsidRDefault="004A253C" w:rsidP="003A3446">
      <w:pPr>
        <w:rPr>
          <w:rFonts w:ascii="Times New Roman" w:hAnsi="Times New Roman" w:cs="Times New Roman"/>
        </w:rPr>
      </w:pPr>
      <w:r w:rsidRPr="003A3446">
        <w:t> </w:t>
      </w:r>
    </w:p>
    <w:p w14:paraId="2AFDCDE9" w14:textId="77777777" w:rsidR="00E67CE6" w:rsidRDefault="00E67CE6" w:rsidP="00F74092">
      <w:pPr>
        <w:rPr>
          <w:noProof/>
        </w:rPr>
        <w:sectPr w:rsidR="00E67CE6" w:rsidSect="00331EB0">
          <w:pgSz w:w="12240" w:h="15840"/>
          <w:pgMar w:top="360" w:right="1800" w:bottom="990" w:left="1800" w:header="720" w:footer="720" w:gutter="0"/>
          <w:cols w:space="720"/>
          <w:docGrid w:linePitch="360"/>
        </w:sectPr>
      </w:pPr>
    </w:p>
    <w:p w14:paraId="220EEAD3" w14:textId="5D2BD600" w:rsidR="00E67CE6" w:rsidRDefault="00DB5783" w:rsidP="00F74092">
      <w:pPr>
        <w:rPr>
          <w:noProof/>
        </w:rPr>
        <w:sectPr w:rsidR="00E67CE6" w:rsidSect="00E67CE6">
          <w:pgSz w:w="15840" w:h="12240" w:orient="landscape"/>
          <w:pgMar w:top="1800" w:right="994" w:bottom="1800" w:left="360" w:header="720" w:footer="720" w:gutter="0"/>
          <w:cols w:space="720"/>
          <w:docGrid w:linePitch="360"/>
        </w:sectPr>
      </w:pPr>
      <w:r>
        <w:rPr>
          <w:noProof/>
          <w:lang w:eastAsia="en-US"/>
        </w:rPr>
        <mc:AlternateContent>
          <mc:Choice Requires="wps">
            <w:drawing>
              <wp:inline distT="0" distB="0" distL="0" distR="0" wp14:anchorId="3707DB31" wp14:editId="4A814B20">
                <wp:extent cx="8915400" cy="4800600"/>
                <wp:effectExtent l="0" t="0" r="0" b="0"/>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15400" cy="4800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8EF018" w14:textId="406EEB3E" w:rsidR="00C74C65" w:rsidRPr="00F74092" w:rsidRDefault="00C74C65" w:rsidP="00F74092">
                            <w:pPr>
                              <w:rPr>
                                <w:rFonts w:ascii="Courier New" w:hAnsi="Courier New" w:cs="Times New Roman"/>
                                <w:sz w:val="18"/>
                              </w:rPr>
                            </w:pPr>
                            <w:r w:rsidRPr="00F74092">
                              <w:rPr>
                                <w:rFonts w:ascii="Courier New" w:hAnsi="Courier New"/>
                                <w:sz w:val="18"/>
                              </w:rPr>
                              <w:t xml:space="preserve">$ cat example.vcf | </w:t>
                            </w:r>
                            <w:r>
                              <w:rPr>
                                <w:rFonts w:ascii="Courier New" w:hAnsi="Courier New"/>
                                <w:sz w:val="18"/>
                              </w:rPr>
                              <w:t>bior_vcf_to_tjson</w:t>
                            </w:r>
                            <w:r w:rsidRPr="00F74092">
                              <w:rPr>
                                <w:rFonts w:ascii="Courier New" w:hAnsi="Courier New"/>
                                <w:sz w:val="18"/>
                              </w:rPr>
                              <w:t xml:space="preserve"> | bior_overlap -d $bior/NCBIGene/GRCh37_p10/genes.tsv.bgz | bior_drill -p GeneID -p gene | cut -f 9 --complement</w:t>
                            </w:r>
                          </w:p>
                          <w:p w14:paraId="659DB297" w14:textId="77777777" w:rsidR="00C74C65" w:rsidRPr="00F74092" w:rsidRDefault="00C74C65" w:rsidP="00F74092">
                            <w:pPr>
                              <w:rPr>
                                <w:rFonts w:ascii="Courier New" w:hAnsi="Courier New" w:cs="Times New Roman"/>
                                <w:sz w:val="18"/>
                              </w:rPr>
                            </w:pPr>
                            <w:r w:rsidRPr="00F74092">
                              <w:rPr>
                                <w:rFonts w:ascii="Courier New" w:hAnsi="Courier New"/>
                                <w:sz w:val="18"/>
                              </w:rPr>
                              <w:t>##fileformat=VCFv4.0</w:t>
                            </w:r>
                          </w:p>
                          <w:p w14:paraId="6DD93E05" w14:textId="77777777" w:rsidR="00C74C65" w:rsidRPr="00F74092" w:rsidRDefault="00C74C65" w:rsidP="00F74092">
                            <w:pPr>
                              <w:rPr>
                                <w:rFonts w:ascii="Courier New" w:hAnsi="Courier New" w:cs="Times New Roman"/>
                                <w:sz w:val="18"/>
                              </w:rPr>
                            </w:pPr>
                            <w:r w:rsidRPr="00F74092">
                              <w:rPr>
                                <w:rFonts w:ascii="Courier New" w:hAnsi="Courier New"/>
                                <w:sz w:val="18"/>
                              </w:rPr>
                              <w:t>#CHROM              POS         ID            REF         ALT         QUAL     FILTER   INFO       gene       GeneID</w:t>
                            </w:r>
                          </w:p>
                          <w:p w14:paraId="422D26A0" w14:textId="77777777" w:rsidR="00C74C65" w:rsidRPr="00F74092" w:rsidRDefault="00C74C65" w:rsidP="00F74092">
                            <w:pPr>
                              <w:rPr>
                                <w:rFonts w:ascii="Courier New" w:hAnsi="Courier New" w:cs="Times New Roman"/>
                                <w:sz w:val="18"/>
                              </w:rPr>
                            </w:pPr>
                            <w:r w:rsidRPr="00F74092">
                              <w:rPr>
                                <w:rFonts w:ascii="Courier New" w:hAnsi="Courier New"/>
                                <w:sz w:val="18"/>
                              </w:rPr>
                              <w:t>1              215848808           rs116645811       G             A             .               .               .               USH2A   7399</w:t>
                            </w:r>
                          </w:p>
                          <w:p w14:paraId="592F95AD"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118DE79D" w14:textId="77777777" w:rsidR="00C74C65" w:rsidRPr="00F74092" w:rsidRDefault="00C74C65" w:rsidP="00F74092">
                            <w:pPr>
                              <w:rPr>
                                <w:rFonts w:ascii="Courier New" w:hAnsi="Courier New" w:cs="Times New Roman"/>
                                <w:sz w:val="18"/>
                              </w:rPr>
                            </w:pPr>
                            <w:r w:rsidRPr="00F74092">
                              <w:rPr>
                                <w:rFonts w:ascii="Courier New" w:hAnsi="Courier New"/>
                                <w:sz w:val="18"/>
                              </w:rPr>
                              <w:t>21           26965148             rs1135638            G             A             .               .               .               MRPL39                54148</w:t>
                            </w:r>
                          </w:p>
                          <w:p w14:paraId="0BFB3CBE" w14:textId="77777777" w:rsidR="00C74C65" w:rsidRPr="00F74092" w:rsidRDefault="00C74C65" w:rsidP="00F74092">
                            <w:pPr>
                              <w:rPr>
                                <w:rFonts w:ascii="Courier New" w:hAnsi="Courier New" w:cs="Times New Roman"/>
                                <w:sz w:val="18"/>
                              </w:rPr>
                            </w:pPr>
                            <w:r w:rsidRPr="00F74092">
                              <w:rPr>
                                <w:rFonts w:ascii="Courier New" w:hAnsi="Courier New"/>
                                <w:sz w:val="18"/>
                              </w:rPr>
                              <w:t>21           26965172             rs010576              T              C             .               .               .               MRPL39                54148</w:t>
                            </w:r>
                          </w:p>
                          <w:p w14:paraId="4055FC2C" w14:textId="77777777" w:rsidR="00C74C65" w:rsidRPr="00F74092" w:rsidRDefault="00C74C65" w:rsidP="00F74092">
                            <w:pPr>
                              <w:rPr>
                                <w:rFonts w:ascii="Courier New" w:hAnsi="Courier New" w:cs="Times New Roman"/>
                                <w:sz w:val="18"/>
                              </w:rPr>
                            </w:pPr>
                            <w:r w:rsidRPr="00F74092">
                              <w:rPr>
                                <w:rFonts w:ascii="Courier New" w:hAnsi="Courier New"/>
                                <w:sz w:val="18"/>
                              </w:rPr>
                              <w:t>21           26965205             rs1057885            T              C             .               .               .               MRPL39                54148</w:t>
                            </w:r>
                          </w:p>
                          <w:p w14:paraId="3DB7F1D6" w14:textId="77777777" w:rsidR="00C74C65" w:rsidRPr="00F74092" w:rsidRDefault="00C74C65" w:rsidP="00F74092">
                            <w:pPr>
                              <w:rPr>
                                <w:rFonts w:ascii="Courier New" w:hAnsi="Courier New" w:cs="Times New Roman"/>
                                <w:sz w:val="18"/>
                              </w:rPr>
                            </w:pPr>
                            <w:r w:rsidRPr="00F74092">
                              <w:rPr>
                                <w:rFonts w:ascii="Courier New" w:hAnsi="Courier New"/>
                                <w:sz w:val="18"/>
                              </w:rPr>
                              <w:t>21           26976144             rs116331755       A             G             .               .               .               MRPL39                54148</w:t>
                            </w:r>
                          </w:p>
                          <w:p w14:paraId="54C56E04" w14:textId="77777777" w:rsidR="00C74C65" w:rsidRPr="00F74092" w:rsidRDefault="00C74C65" w:rsidP="00F74092">
                            <w:pPr>
                              <w:rPr>
                                <w:rFonts w:ascii="Courier New" w:hAnsi="Courier New" w:cs="Times New Roman"/>
                                <w:sz w:val="18"/>
                              </w:rPr>
                            </w:pPr>
                            <w:r w:rsidRPr="00F74092">
                              <w:rPr>
                                <w:rFonts w:ascii="Courier New" w:hAnsi="Courier New"/>
                                <w:sz w:val="18"/>
                              </w:rPr>
                              <w:t>21           26976222             rs7278168            C             T              .               .               .               MRPL39                54148</w:t>
                            </w:r>
                          </w:p>
                          <w:p w14:paraId="351A7009" w14:textId="77777777" w:rsidR="00C74C65" w:rsidRPr="00F74092" w:rsidRDefault="00C74C65" w:rsidP="00F74092">
                            <w:pPr>
                              <w:rPr>
                                <w:rFonts w:ascii="Courier New" w:hAnsi="Courier New" w:cs="Times New Roman"/>
                                <w:sz w:val="18"/>
                              </w:rPr>
                            </w:pPr>
                            <w:r w:rsidRPr="00F74092">
                              <w:rPr>
                                <w:rFonts w:ascii="Courier New" w:hAnsi="Courier New"/>
                                <w:sz w:val="18"/>
                              </w:rPr>
                              <w:t>21           26976237             rs7278284            C             T              .               .               .               MRPL39                54148</w:t>
                            </w:r>
                          </w:p>
                          <w:p w14:paraId="5248E847" w14:textId="77777777" w:rsidR="00C74C65" w:rsidRPr="00F74092" w:rsidRDefault="00C74C65" w:rsidP="00F74092">
                            <w:pPr>
                              <w:rPr>
                                <w:rFonts w:ascii="Courier New" w:hAnsi="Courier New" w:cs="Times New Roman"/>
                                <w:sz w:val="18"/>
                              </w:rPr>
                            </w:pPr>
                            <w:r w:rsidRPr="00F74092">
                              <w:rPr>
                                <w:rFonts w:ascii="Courier New" w:hAnsi="Courier New"/>
                                <w:sz w:val="18"/>
                              </w:rPr>
                              <w:t>21           26978790             rs75377686          T              C             .               .               .               MRPL39                54148</w:t>
                            </w:r>
                          </w:p>
                          <w:p w14:paraId="5203D1EB" w14:textId="77777777" w:rsidR="00C74C65" w:rsidRPr="00F74092" w:rsidRDefault="00C74C65" w:rsidP="00F74092">
                            <w:pPr>
                              <w:rPr>
                                <w:rFonts w:ascii="Courier New" w:hAnsi="Courier New" w:cs="Times New Roman"/>
                                <w:sz w:val="18"/>
                              </w:rPr>
                            </w:pPr>
                            <w:r w:rsidRPr="00F74092">
                              <w:rPr>
                                <w:rFonts w:ascii="Courier New" w:hAnsi="Courier New"/>
                                <w:sz w:val="18"/>
                              </w:rPr>
                              <w:t>21           26978950             rs3989369            A             G             .               .               .               MRPL39                54148</w:t>
                            </w:r>
                          </w:p>
                          <w:p w14:paraId="77991450" w14:textId="77777777" w:rsidR="00C74C65" w:rsidRPr="00F74092" w:rsidRDefault="00C74C65" w:rsidP="00F74092">
                            <w:pPr>
                              <w:rPr>
                                <w:rFonts w:ascii="Courier New" w:hAnsi="Courier New" w:cs="Times New Roman"/>
                                <w:sz w:val="18"/>
                              </w:rPr>
                            </w:pPr>
                            <w:r w:rsidRPr="00F74092">
                              <w:rPr>
                                <w:rFonts w:ascii="Courier New" w:hAnsi="Courier New"/>
                                <w:sz w:val="18"/>
                              </w:rPr>
                              <w:t>21           26979752             rs61735760          C             T              .               .               .               MRPL39                54148</w:t>
                            </w:r>
                          </w:p>
                          <w:p w14:paraId="46AD2923" w14:textId="77777777" w:rsidR="00C74C65" w:rsidRPr="00F74092" w:rsidRDefault="00C74C65" w:rsidP="00F74092">
                            <w:pPr>
                              <w:rPr>
                                <w:rFonts w:ascii="Courier New" w:hAnsi="Courier New" w:cs="Times New Roman"/>
                                <w:sz w:val="18"/>
                              </w:rPr>
                            </w:pPr>
                            <w:r w:rsidRPr="00F74092">
                              <w:rPr>
                                <w:rFonts w:ascii="Courier New" w:hAnsi="Courier New"/>
                                <w:sz w:val="18"/>
                              </w:rPr>
                              <w:t>21           34022588             rs115683257       C             A             .               .               .               SYNJ1     8867</w:t>
                            </w:r>
                          </w:p>
                          <w:p w14:paraId="7C100917" w14:textId="77777777" w:rsidR="00C74C65" w:rsidRPr="00F74092" w:rsidRDefault="00C74C65" w:rsidP="00F74092">
                            <w:pPr>
                              <w:rPr>
                                <w:rFonts w:ascii="Courier New" w:hAnsi="Courier New" w:cs="Times New Roman"/>
                                <w:sz w:val="18"/>
                              </w:rPr>
                            </w:pPr>
                            <w:r w:rsidRPr="00F74092">
                              <w:rPr>
                                <w:rFonts w:ascii="Courier New" w:hAnsi="Courier New"/>
                                <w:sz w:val="18"/>
                              </w:rPr>
                              <w:t>21           34029195             rs114053718       A             G             .               .               .               SYNJ1     8867</w:t>
                            </w:r>
                          </w:p>
                          <w:p w14:paraId="0E39AE58" w14:textId="77777777" w:rsidR="00C74C65" w:rsidRPr="00F74092" w:rsidRDefault="00C74C65" w:rsidP="00F74092">
                            <w:pPr>
                              <w:rPr>
                                <w:rFonts w:ascii="Courier New" w:hAnsi="Courier New" w:cs="Times New Roman"/>
                                <w:sz w:val="18"/>
                              </w:rPr>
                            </w:pPr>
                            <w:r w:rsidRPr="00F74092">
                              <w:rPr>
                                <w:rFonts w:ascii="Courier New" w:hAnsi="Courier New"/>
                                <w:sz w:val="18"/>
                              </w:rPr>
                              <w:t>21           34058146             rs114942253       C             T              .               .               .               SYNJ1     8867</w:t>
                            </w:r>
                          </w:p>
                          <w:p w14:paraId="55E22A87" w14:textId="77777777" w:rsidR="00C74C65" w:rsidRPr="00F74092" w:rsidRDefault="00C74C65" w:rsidP="00F74092">
                            <w:pPr>
                              <w:rPr>
                                <w:rFonts w:ascii="Courier New" w:hAnsi="Courier New" w:cs="Times New Roman"/>
                                <w:sz w:val="18"/>
                              </w:rPr>
                            </w:pPr>
                            <w:r w:rsidRPr="00F74092">
                              <w:rPr>
                                <w:rFonts w:ascii="Courier New" w:hAnsi="Courier New"/>
                                <w:sz w:val="18"/>
                              </w:rPr>
                              <w:t>21           34059352             rs2254562            T              C             .               .               .               SYNJ1     8867</w:t>
                            </w:r>
                          </w:p>
                          <w:p w14:paraId="60865E99"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6866390E" w14:textId="232291C8" w:rsidR="00C74C65" w:rsidRPr="00B1507D" w:rsidRDefault="00C74C65" w:rsidP="00C32E8D">
                            <w:pPr>
                              <w:rPr>
                                <w:rFonts w:ascii="Courier New" w:hAnsi="Courier New" w:cs="Courier New"/>
                                <w:color w:val="000000" w:themeColor="text1"/>
                                <w:sz w:val="18"/>
                                <w:szCs w:val="18"/>
                              </w:rPr>
                            </w:pPr>
                            <w:r w:rsidRPr="00F74092">
                              <w:rPr>
                                <w:rFonts w:ascii="Courier New" w:hAnsi="Courier New"/>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7" type="#_x0000_t202" style="width:702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" fillcolor="#d8d8d8 [2732]" stroked="f">
                <v:path arrowok="t"/>
                <v:textbox>
                  <w:txbxContent>
                    <w:p w14:paraId="6B8EF018" w14:textId="406EEB3E" w:rsidR="00C74C65" w:rsidRPr="00F74092" w:rsidRDefault="00C74C65" w:rsidP="00F74092">
                      <w:pPr>
                        <w:rPr>
                          <w:rFonts w:ascii="Courier New" w:hAnsi="Courier New" w:cs="Times New Roman"/>
                          <w:sz w:val="18"/>
                        </w:rPr>
                      </w:pPr>
                      <w:r w:rsidRPr="00F74092">
                        <w:rPr>
                          <w:rFonts w:ascii="Courier New" w:hAnsi="Courier New"/>
                          <w:sz w:val="18"/>
                        </w:rPr>
                        <w:t xml:space="preserve">$ cat example.vcf | </w:t>
                      </w:r>
                      <w:r>
                        <w:rPr>
                          <w:rFonts w:ascii="Courier New" w:hAnsi="Courier New"/>
                          <w:sz w:val="18"/>
                        </w:rPr>
                        <w:t>bior_vcf_to_tjson</w:t>
                      </w:r>
                      <w:r w:rsidRPr="00F74092">
                        <w:rPr>
                          <w:rFonts w:ascii="Courier New" w:hAnsi="Courier New"/>
                          <w:sz w:val="18"/>
                        </w:rPr>
                        <w:t xml:space="preserve"> | bior_overlap -d $bior/NCBIGene/GRCh37_p10/genes.tsv.bgz | bior_drill -p GeneID -p gene | cut -f 9 --complement</w:t>
                      </w:r>
                    </w:p>
                    <w:p w14:paraId="659DB297" w14:textId="77777777" w:rsidR="00C74C65" w:rsidRPr="00F74092" w:rsidRDefault="00C74C65" w:rsidP="00F74092">
                      <w:pPr>
                        <w:rPr>
                          <w:rFonts w:ascii="Courier New" w:hAnsi="Courier New" w:cs="Times New Roman"/>
                          <w:sz w:val="18"/>
                        </w:rPr>
                      </w:pPr>
                      <w:r w:rsidRPr="00F74092">
                        <w:rPr>
                          <w:rFonts w:ascii="Courier New" w:hAnsi="Courier New"/>
                          <w:sz w:val="18"/>
                        </w:rPr>
                        <w:t>##fileformat=VCFv4.0</w:t>
                      </w:r>
                    </w:p>
                    <w:p w14:paraId="6DD93E05" w14:textId="77777777" w:rsidR="00C74C65" w:rsidRPr="00F74092" w:rsidRDefault="00C74C65" w:rsidP="00F74092">
                      <w:pPr>
                        <w:rPr>
                          <w:rFonts w:ascii="Courier New" w:hAnsi="Courier New" w:cs="Times New Roman"/>
                          <w:sz w:val="18"/>
                        </w:rPr>
                      </w:pPr>
                      <w:r w:rsidRPr="00F74092">
                        <w:rPr>
                          <w:rFonts w:ascii="Courier New" w:hAnsi="Courier New"/>
                          <w:sz w:val="18"/>
                        </w:rPr>
                        <w:t>#CHROM              POS         ID            REF         ALT         QUAL     FILTER   INFO       gene       GeneID</w:t>
                      </w:r>
                    </w:p>
                    <w:p w14:paraId="422D26A0" w14:textId="77777777" w:rsidR="00C74C65" w:rsidRPr="00F74092" w:rsidRDefault="00C74C65" w:rsidP="00F74092">
                      <w:pPr>
                        <w:rPr>
                          <w:rFonts w:ascii="Courier New" w:hAnsi="Courier New" w:cs="Times New Roman"/>
                          <w:sz w:val="18"/>
                        </w:rPr>
                      </w:pPr>
                      <w:r w:rsidRPr="00F74092">
                        <w:rPr>
                          <w:rFonts w:ascii="Courier New" w:hAnsi="Courier New"/>
                          <w:sz w:val="18"/>
                        </w:rPr>
                        <w:t>1              215848808           rs116645811       G             A             .               .               .               USH2A   7399</w:t>
                      </w:r>
                    </w:p>
                    <w:p w14:paraId="592F95AD"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118DE79D" w14:textId="77777777" w:rsidR="00C74C65" w:rsidRPr="00F74092" w:rsidRDefault="00C74C65" w:rsidP="00F74092">
                      <w:pPr>
                        <w:rPr>
                          <w:rFonts w:ascii="Courier New" w:hAnsi="Courier New" w:cs="Times New Roman"/>
                          <w:sz w:val="18"/>
                        </w:rPr>
                      </w:pPr>
                      <w:r w:rsidRPr="00F74092">
                        <w:rPr>
                          <w:rFonts w:ascii="Courier New" w:hAnsi="Courier New"/>
                          <w:sz w:val="18"/>
                        </w:rPr>
                        <w:t>21           26965148             rs1135638            G             A             .               .               .               MRPL39                54148</w:t>
                      </w:r>
                    </w:p>
                    <w:p w14:paraId="0BFB3CBE" w14:textId="77777777" w:rsidR="00C74C65" w:rsidRPr="00F74092" w:rsidRDefault="00C74C65" w:rsidP="00F74092">
                      <w:pPr>
                        <w:rPr>
                          <w:rFonts w:ascii="Courier New" w:hAnsi="Courier New" w:cs="Times New Roman"/>
                          <w:sz w:val="18"/>
                        </w:rPr>
                      </w:pPr>
                      <w:r w:rsidRPr="00F74092">
                        <w:rPr>
                          <w:rFonts w:ascii="Courier New" w:hAnsi="Courier New"/>
                          <w:sz w:val="18"/>
                        </w:rPr>
                        <w:t>21           26965172             rs010576              T              C             .               .               .               MRPL39                54148</w:t>
                      </w:r>
                    </w:p>
                    <w:p w14:paraId="4055FC2C" w14:textId="77777777" w:rsidR="00C74C65" w:rsidRPr="00F74092" w:rsidRDefault="00C74C65" w:rsidP="00F74092">
                      <w:pPr>
                        <w:rPr>
                          <w:rFonts w:ascii="Courier New" w:hAnsi="Courier New" w:cs="Times New Roman"/>
                          <w:sz w:val="18"/>
                        </w:rPr>
                      </w:pPr>
                      <w:r w:rsidRPr="00F74092">
                        <w:rPr>
                          <w:rFonts w:ascii="Courier New" w:hAnsi="Courier New"/>
                          <w:sz w:val="18"/>
                        </w:rPr>
                        <w:t>21           26965205             rs1057885            T              C             .               .               .               MRPL39                54148</w:t>
                      </w:r>
                    </w:p>
                    <w:p w14:paraId="3DB7F1D6" w14:textId="77777777" w:rsidR="00C74C65" w:rsidRPr="00F74092" w:rsidRDefault="00C74C65" w:rsidP="00F74092">
                      <w:pPr>
                        <w:rPr>
                          <w:rFonts w:ascii="Courier New" w:hAnsi="Courier New" w:cs="Times New Roman"/>
                          <w:sz w:val="18"/>
                        </w:rPr>
                      </w:pPr>
                      <w:r w:rsidRPr="00F74092">
                        <w:rPr>
                          <w:rFonts w:ascii="Courier New" w:hAnsi="Courier New"/>
                          <w:sz w:val="18"/>
                        </w:rPr>
                        <w:t>21           26976144             rs116331755       A             G             .               .               .               MRPL39                54148</w:t>
                      </w:r>
                    </w:p>
                    <w:p w14:paraId="54C56E04" w14:textId="77777777" w:rsidR="00C74C65" w:rsidRPr="00F74092" w:rsidRDefault="00C74C65" w:rsidP="00F74092">
                      <w:pPr>
                        <w:rPr>
                          <w:rFonts w:ascii="Courier New" w:hAnsi="Courier New" w:cs="Times New Roman"/>
                          <w:sz w:val="18"/>
                        </w:rPr>
                      </w:pPr>
                      <w:r w:rsidRPr="00F74092">
                        <w:rPr>
                          <w:rFonts w:ascii="Courier New" w:hAnsi="Courier New"/>
                          <w:sz w:val="18"/>
                        </w:rPr>
                        <w:t>21           26976222             rs7278168            C             T              .               .               .               MRPL39                54148</w:t>
                      </w:r>
                    </w:p>
                    <w:p w14:paraId="351A7009" w14:textId="77777777" w:rsidR="00C74C65" w:rsidRPr="00F74092" w:rsidRDefault="00C74C65" w:rsidP="00F74092">
                      <w:pPr>
                        <w:rPr>
                          <w:rFonts w:ascii="Courier New" w:hAnsi="Courier New" w:cs="Times New Roman"/>
                          <w:sz w:val="18"/>
                        </w:rPr>
                      </w:pPr>
                      <w:r w:rsidRPr="00F74092">
                        <w:rPr>
                          <w:rFonts w:ascii="Courier New" w:hAnsi="Courier New"/>
                          <w:sz w:val="18"/>
                        </w:rPr>
                        <w:t>21           26976237             rs7278284            C             T              .               .               .               MRPL39                54148</w:t>
                      </w:r>
                    </w:p>
                    <w:p w14:paraId="5248E847" w14:textId="77777777" w:rsidR="00C74C65" w:rsidRPr="00F74092" w:rsidRDefault="00C74C65" w:rsidP="00F74092">
                      <w:pPr>
                        <w:rPr>
                          <w:rFonts w:ascii="Courier New" w:hAnsi="Courier New" w:cs="Times New Roman"/>
                          <w:sz w:val="18"/>
                        </w:rPr>
                      </w:pPr>
                      <w:r w:rsidRPr="00F74092">
                        <w:rPr>
                          <w:rFonts w:ascii="Courier New" w:hAnsi="Courier New"/>
                          <w:sz w:val="18"/>
                        </w:rPr>
                        <w:t>21           26978790             rs75377686          T              C             .               .               .               MRPL39                54148</w:t>
                      </w:r>
                    </w:p>
                    <w:p w14:paraId="5203D1EB" w14:textId="77777777" w:rsidR="00C74C65" w:rsidRPr="00F74092" w:rsidRDefault="00C74C65" w:rsidP="00F74092">
                      <w:pPr>
                        <w:rPr>
                          <w:rFonts w:ascii="Courier New" w:hAnsi="Courier New" w:cs="Times New Roman"/>
                          <w:sz w:val="18"/>
                        </w:rPr>
                      </w:pPr>
                      <w:r w:rsidRPr="00F74092">
                        <w:rPr>
                          <w:rFonts w:ascii="Courier New" w:hAnsi="Courier New"/>
                          <w:sz w:val="18"/>
                        </w:rPr>
                        <w:t>21           26978950             rs3989369            A             G             .               .               .               MRPL39                54148</w:t>
                      </w:r>
                    </w:p>
                    <w:p w14:paraId="77991450" w14:textId="77777777" w:rsidR="00C74C65" w:rsidRPr="00F74092" w:rsidRDefault="00C74C65" w:rsidP="00F74092">
                      <w:pPr>
                        <w:rPr>
                          <w:rFonts w:ascii="Courier New" w:hAnsi="Courier New" w:cs="Times New Roman"/>
                          <w:sz w:val="18"/>
                        </w:rPr>
                      </w:pPr>
                      <w:r w:rsidRPr="00F74092">
                        <w:rPr>
                          <w:rFonts w:ascii="Courier New" w:hAnsi="Courier New"/>
                          <w:sz w:val="18"/>
                        </w:rPr>
                        <w:t>21           26979752             rs61735760          C             T              .               .               .               MRPL39                54148</w:t>
                      </w:r>
                    </w:p>
                    <w:p w14:paraId="46AD2923" w14:textId="77777777" w:rsidR="00C74C65" w:rsidRPr="00F74092" w:rsidRDefault="00C74C65" w:rsidP="00F74092">
                      <w:pPr>
                        <w:rPr>
                          <w:rFonts w:ascii="Courier New" w:hAnsi="Courier New" w:cs="Times New Roman"/>
                          <w:sz w:val="18"/>
                        </w:rPr>
                      </w:pPr>
                      <w:r w:rsidRPr="00F74092">
                        <w:rPr>
                          <w:rFonts w:ascii="Courier New" w:hAnsi="Courier New"/>
                          <w:sz w:val="18"/>
                        </w:rPr>
                        <w:t>21           34022588             rs115683257       C             A             .               .               .               SYNJ1     8867</w:t>
                      </w:r>
                    </w:p>
                    <w:p w14:paraId="7C100917" w14:textId="77777777" w:rsidR="00C74C65" w:rsidRPr="00F74092" w:rsidRDefault="00C74C65" w:rsidP="00F74092">
                      <w:pPr>
                        <w:rPr>
                          <w:rFonts w:ascii="Courier New" w:hAnsi="Courier New" w:cs="Times New Roman"/>
                          <w:sz w:val="18"/>
                        </w:rPr>
                      </w:pPr>
                      <w:r w:rsidRPr="00F74092">
                        <w:rPr>
                          <w:rFonts w:ascii="Courier New" w:hAnsi="Courier New"/>
                          <w:sz w:val="18"/>
                        </w:rPr>
                        <w:t>21           34029195             rs114053718       A             G             .               .               .               SYNJ1     8867</w:t>
                      </w:r>
                    </w:p>
                    <w:p w14:paraId="0E39AE58" w14:textId="77777777" w:rsidR="00C74C65" w:rsidRPr="00F74092" w:rsidRDefault="00C74C65" w:rsidP="00F74092">
                      <w:pPr>
                        <w:rPr>
                          <w:rFonts w:ascii="Courier New" w:hAnsi="Courier New" w:cs="Times New Roman"/>
                          <w:sz w:val="18"/>
                        </w:rPr>
                      </w:pPr>
                      <w:r w:rsidRPr="00F74092">
                        <w:rPr>
                          <w:rFonts w:ascii="Courier New" w:hAnsi="Courier New"/>
                          <w:sz w:val="18"/>
                        </w:rPr>
                        <w:t>21           34058146             rs114942253       C             T              .               .               .               SYNJ1     8867</w:t>
                      </w:r>
                    </w:p>
                    <w:p w14:paraId="55E22A87" w14:textId="77777777" w:rsidR="00C74C65" w:rsidRPr="00F74092" w:rsidRDefault="00C74C65" w:rsidP="00F74092">
                      <w:pPr>
                        <w:rPr>
                          <w:rFonts w:ascii="Courier New" w:hAnsi="Courier New" w:cs="Times New Roman"/>
                          <w:sz w:val="18"/>
                        </w:rPr>
                      </w:pPr>
                      <w:r w:rsidRPr="00F74092">
                        <w:rPr>
                          <w:rFonts w:ascii="Courier New" w:hAnsi="Courier New"/>
                          <w:sz w:val="18"/>
                        </w:rPr>
                        <w:t>21           34059352             rs2254562            T              C             .               .               .               SYNJ1     8867</w:t>
                      </w:r>
                    </w:p>
                    <w:p w14:paraId="60865E99"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6866390E" w14:textId="232291C8" w:rsidR="00C74C65" w:rsidRPr="00B1507D" w:rsidRDefault="00C74C65" w:rsidP="00C32E8D">
                      <w:pPr>
                        <w:rPr>
                          <w:rFonts w:ascii="Courier New" w:hAnsi="Courier New" w:cs="Courier New"/>
                          <w:color w:val="000000" w:themeColor="text1"/>
                          <w:sz w:val="18"/>
                          <w:szCs w:val="18"/>
                        </w:rPr>
                      </w:pPr>
                      <w:r w:rsidRPr="00F74092">
                        <w:rPr>
                          <w:rFonts w:ascii="Courier New" w:hAnsi="Courier New"/>
                          <w:sz w:val="18"/>
                        </w:rPr>
                        <w:t xml:space="preserve"> $</w:t>
                      </w:r>
                    </w:p>
                  </w:txbxContent>
                </v:textbox>
                <w10:anchorlock/>
              </v:shape>
            </w:pict>
          </mc:Fallback>
        </mc:AlternateContent>
      </w:r>
    </w:p>
    <w:p w14:paraId="77294DE3" w14:textId="65D11B3D" w:rsidR="004A253C" w:rsidRPr="003A3446" w:rsidRDefault="004A253C" w:rsidP="00F74092">
      <w:pPr>
        <w:rPr>
          <w:rFonts w:ascii="Times New Roman" w:hAnsi="Times New Roman" w:cs="Times New Roman"/>
        </w:rPr>
      </w:pPr>
      <w:r w:rsidRPr="003A3446">
        <w:t> </w:t>
      </w:r>
    </w:p>
    <w:p w14:paraId="069DF9C6" w14:textId="77777777" w:rsidR="004A253C" w:rsidRPr="003A3446" w:rsidRDefault="004A253C" w:rsidP="003A3446">
      <w:pPr>
        <w:rPr>
          <w:rFonts w:ascii="Times New Roman" w:hAnsi="Times New Roman" w:cs="Times New Roman"/>
        </w:rPr>
      </w:pPr>
      <w:r w:rsidRPr="003A3446">
        <w:t> </w:t>
      </w:r>
    </w:p>
    <w:p w14:paraId="7583E197" w14:textId="77777777" w:rsidR="004A253C" w:rsidRPr="003A3446" w:rsidRDefault="004A253C" w:rsidP="003A3446">
      <w:pPr>
        <w:rPr>
          <w:rFonts w:ascii="Times New Roman" w:hAnsi="Times New Roman" w:cs="Times New Roman"/>
        </w:rPr>
      </w:pPr>
      <w:r w:rsidRPr="003A3446">
        <w:t>Now, we want to find "Approved_Symbol", "Entrez_Gene_ID", "Ensembl_Gene_ID", "UniProt_ID", ...</w:t>
      </w:r>
    </w:p>
    <w:p w14:paraId="5F7254B1" w14:textId="77777777" w:rsidR="004A253C" w:rsidRPr="003A3446" w:rsidRDefault="004A253C" w:rsidP="003A3446">
      <w:pPr>
        <w:rPr>
          <w:rFonts w:ascii="Times New Roman" w:hAnsi="Times New Roman" w:cs="Times New Roman"/>
        </w:rPr>
      </w:pPr>
      <w:r w:rsidRPr="003A3446">
        <w:t>We can use the BioR lookup command:</w:t>
      </w:r>
    </w:p>
    <w:p w14:paraId="4027E770" w14:textId="77777777" w:rsidR="004A253C" w:rsidRPr="003A3446" w:rsidRDefault="004A253C" w:rsidP="003A3446">
      <w:pPr>
        <w:rPr>
          <w:rFonts w:ascii="Times New Roman" w:hAnsi="Times New Roman" w:cs="Times New Roman"/>
        </w:rPr>
      </w:pPr>
      <w:r w:rsidRPr="003A3446">
        <w:t> </w:t>
      </w:r>
    </w:p>
    <w:p w14:paraId="55E6850F" w14:textId="77777777" w:rsidR="004A253C" w:rsidRDefault="004A253C" w:rsidP="003A3446">
      <w:r w:rsidRPr="003A3446">
        <w:t>First, we don't know the catalog Structure of HGNC, here is a way to look at the structure of a catalog:</w:t>
      </w:r>
    </w:p>
    <w:p w14:paraId="58AD6FF5" w14:textId="77777777" w:rsidR="00335B3F" w:rsidRDefault="00335B3F" w:rsidP="003A3446"/>
    <w:p w14:paraId="10AD008B" w14:textId="77777777" w:rsidR="00335B3F" w:rsidRDefault="00335B3F" w:rsidP="003A3446"/>
    <w:p w14:paraId="57FA959C" w14:textId="77777777" w:rsidR="00335B3F" w:rsidRDefault="00335B3F" w:rsidP="003A3446">
      <w:pPr>
        <w:rPr>
          <w:rFonts w:ascii="Times New Roman" w:hAnsi="Times New Roman" w:cs="Times New Roman"/>
        </w:rPr>
      </w:pPr>
    </w:p>
    <w:p w14:paraId="434A5597" w14:textId="5EC8705E" w:rsidR="00335B3F" w:rsidRPr="003A3446" w:rsidRDefault="00335B3F" w:rsidP="00335B3F">
      <w:pPr>
        <w:pStyle w:val="Heading2"/>
      </w:pPr>
      <w:bookmarkStart w:id="200" w:name="_Toc239405589"/>
      <w:r>
        <w:t>Case Study: Creating a Report that Maps rsIDs to Genes.</w:t>
      </w:r>
      <w:bookmarkEnd w:id="200"/>
    </w:p>
    <w:p w14:paraId="078B7455" w14:textId="4CBDC098" w:rsidR="004A253C" w:rsidRPr="003A3446" w:rsidRDefault="004A253C" w:rsidP="003A3446">
      <w:pPr>
        <w:rPr>
          <w:rFonts w:ascii="Times New Roman" w:hAnsi="Times New Roman" w:cs="Times New Roman"/>
        </w:rPr>
      </w:pPr>
      <w:r w:rsidRPr="003A3446">
        <w:t> </w:t>
      </w:r>
      <w:r w:rsidR="00DB5783">
        <w:rPr>
          <w:noProof/>
          <w:lang w:eastAsia="en-US"/>
        </w:rPr>
        <mc:AlternateContent>
          <mc:Choice Requires="wps">
            <w:drawing>
              <wp:inline distT="0" distB="0" distL="0" distR="0" wp14:anchorId="55A6FBC0" wp14:editId="23CB63BB">
                <wp:extent cx="5486400" cy="8229600"/>
                <wp:effectExtent l="0" t="0" r="0" b="0"/>
                <wp:docPr id="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CD237" w14:textId="77777777" w:rsidR="00C74C65" w:rsidRPr="00F74092" w:rsidRDefault="00C74C65" w:rsidP="00F74092">
                            <w:pPr>
                              <w:rPr>
                                <w:rFonts w:ascii="Courier New" w:hAnsi="Courier New" w:cs="Times New Roman"/>
                                <w:sz w:val="18"/>
                              </w:rPr>
                            </w:pPr>
                            <w:r w:rsidRPr="00F74092">
                              <w:rPr>
                                <w:rFonts w:ascii="Courier New" w:hAnsi="Courier New"/>
                                <w:sz w:val="18"/>
                              </w:rPr>
                              <w:t>$ zcat $bior/hgnc/2012_08_12/hgnc_GRCh37.tsv.bgz | bior_pretty_print </w:t>
                            </w:r>
                          </w:p>
                          <w:p w14:paraId="72494798" w14:textId="77777777" w:rsidR="00C74C65" w:rsidRPr="00F74092" w:rsidRDefault="00C74C65" w:rsidP="00F74092">
                            <w:pPr>
                              <w:rPr>
                                <w:rFonts w:ascii="Courier New" w:hAnsi="Courier New" w:cs="Times New Roman"/>
                                <w:sz w:val="18"/>
                              </w:rPr>
                            </w:pPr>
                            <w:r w:rsidRPr="00F74092">
                              <w:rPr>
                                <w:rFonts w:ascii="Courier New" w:hAnsi="Courier New"/>
                                <w:sz w:val="18"/>
                              </w:rPr>
                              <w:t>#  COLUMN NAME  COLUMN VALUE</w:t>
                            </w:r>
                          </w:p>
                          <w:p w14:paraId="004C743B" w14:textId="77777777" w:rsidR="00C74C65" w:rsidRPr="00F74092" w:rsidRDefault="00C74C65" w:rsidP="00F74092">
                            <w:pPr>
                              <w:rPr>
                                <w:rFonts w:ascii="Courier New" w:hAnsi="Courier New" w:cs="Times New Roman"/>
                                <w:sz w:val="18"/>
                              </w:rPr>
                            </w:pPr>
                            <w:r w:rsidRPr="00F74092">
                              <w:rPr>
                                <w:rFonts w:ascii="Courier New" w:hAnsi="Courier New"/>
                                <w:sz w:val="18"/>
                              </w:rPr>
                              <w:t>-  -----------  ------------</w:t>
                            </w:r>
                          </w:p>
                          <w:p w14:paraId="10139F07" w14:textId="77777777" w:rsidR="00C74C65" w:rsidRPr="00F74092" w:rsidRDefault="00C74C65" w:rsidP="00F74092">
                            <w:pPr>
                              <w:rPr>
                                <w:rFonts w:ascii="Courier New" w:hAnsi="Courier New" w:cs="Times New Roman"/>
                                <w:sz w:val="18"/>
                              </w:rPr>
                            </w:pPr>
                            <w:r w:rsidRPr="00F74092">
                              <w:rPr>
                                <w:rFonts w:ascii="Courier New" w:hAnsi="Courier New"/>
                                <w:sz w:val="18"/>
                              </w:rPr>
                              <w:t>1  UNKNOWN_1    .</w:t>
                            </w:r>
                          </w:p>
                          <w:p w14:paraId="5BC88DBC" w14:textId="77777777" w:rsidR="00C74C65" w:rsidRPr="00F74092" w:rsidRDefault="00C74C65" w:rsidP="00F74092">
                            <w:pPr>
                              <w:rPr>
                                <w:rFonts w:ascii="Courier New" w:hAnsi="Courier New" w:cs="Times New Roman"/>
                                <w:sz w:val="18"/>
                              </w:rPr>
                            </w:pPr>
                            <w:r w:rsidRPr="00F74092">
                              <w:rPr>
                                <w:rFonts w:ascii="Courier New" w:hAnsi="Courier New"/>
                                <w:sz w:val="18"/>
                              </w:rPr>
                              <w:t>2  #UNKNOWN_2   0</w:t>
                            </w:r>
                          </w:p>
                          <w:p w14:paraId="37F2445D" w14:textId="77777777" w:rsidR="00C74C65" w:rsidRPr="00F74092" w:rsidRDefault="00C74C65" w:rsidP="00F74092">
                            <w:pPr>
                              <w:rPr>
                                <w:rFonts w:ascii="Courier New" w:hAnsi="Courier New" w:cs="Times New Roman"/>
                                <w:sz w:val="18"/>
                              </w:rPr>
                            </w:pPr>
                            <w:r w:rsidRPr="00F74092">
                              <w:rPr>
                                <w:rFonts w:ascii="Courier New" w:hAnsi="Courier New"/>
                                <w:sz w:val="18"/>
                              </w:rPr>
                              <w:t>3  #UNKNOWN_3   0</w:t>
                            </w:r>
                          </w:p>
                          <w:p w14:paraId="64357262" w14:textId="77777777" w:rsidR="00C74C65" w:rsidRPr="00F74092" w:rsidRDefault="00C74C65" w:rsidP="00F74092">
                            <w:pPr>
                              <w:rPr>
                                <w:rFonts w:ascii="Courier New" w:hAnsi="Courier New" w:cs="Times New Roman"/>
                                <w:sz w:val="18"/>
                              </w:rPr>
                            </w:pPr>
                            <w:r w:rsidRPr="00F74092">
                              <w:rPr>
                                <w:rFonts w:ascii="Courier New" w:hAnsi="Courier New"/>
                                <w:sz w:val="18"/>
                              </w:rPr>
                              <w:t>4  #UNKNOWN_4   {</w:t>
                            </w:r>
                          </w:p>
                          <w:p w14:paraId="71720831" w14:textId="77777777" w:rsidR="00C74C65" w:rsidRPr="00F74092" w:rsidRDefault="00C74C65" w:rsidP="00F74092">
                            <w:pPr>
                              <w:rPr>
                                <w:rFonts w:ascii="Courier New" w:hAnsi="Courier New" w:cs="Times New Roman"/>
                                <w:sz w:val="18"/>
                              </w:rPr>
                            </w:pPr>
                            <w:r w:rsidRPr="00F74092">
                              <w:rPr>
                                <w:rFonts w:ascii="Courier New" w:hAnsi="Courier New"/>
                                <w:sz w:val="18"/>
                              </w:rPr>
                              <w:t>                  "HGNC_ID": "HGNC:5",</w:t>
                            </w:r>
                          </w:p>
                          <w:p w14:paraId="3EB143E6" w14:textId="77777777" w:rsidR="00C74C65" w:rsidRPr="00F74092" w:rsidRDefault="00C74C65" w:rsidP="00F74092">
                            <w:pPr>
                              <w:rPr>
                                <w:rFonts w:ascii="Courier New" w:hAnsi="Courier New" w:cs="Times New Roman"/>
                                <w:sz w:val="18"/>
                              </w:rPr>
                            </w:pPr>
                            <w:r w:rsidRPr="00F74092">
                              <w:rPr>
                                <w:rFonts w:ascii="Courier New" w:hAnsi="Courier New"/>
                                <w:sz w:val="18"/>
                              </w:rPr>
                              <w:t>                  "Approved_Symbol": "A1BG",</w:t>
                            </w:r>
                          </w:p>
                          <w:p w14:paraId="3186B163" w14:textId="77777777" w:rsidR="00C74C65" w:rsidRPr="00F74092" w:rsidRDefault="00C74C65" w:rsidP="00F74092">
                            <w:pPr>
                              <w:rPr>
                                <w:rFonts w:ascii="Courier New" w:hAnsi="Courier New" w:cs="Times New Roman"/>
                                <w:sz w:val="18"/>
                              </w:rPr>
                            </w:pPr>
                            <w:r w:rsidRPr="00F74092">
                              <w:rPr>
                                <w:rFonts w:ascii="Courier New" w:hAnsi="Courier New"/>
                                <w:sz w:val="18"/>
                              </w:rPr>
                              <w:t>                  "Approved_Name": "alpha-1-B glycoprotein",</w:t>
                            </w:r>
                          </w:p>
                          <w:p w14:paraId="174FECD9" w14:textId="77777777" w:rsidR="00C74C65" w:rsidRPr="00F74092" w:rsidRDefault="00C74C65" w:rsidP="00F74092">
                            <w:pPr>
                              <w:rPr>
                                <w:rFonts w:ascii="Courier New" w:hAnsi="Courier New" w:cs="Times New Roman"/>
                                <w:sz w:val="18"/>
                              </w:rPr>
                            </w:pPr>
                            <w:r w:rsidRPr="00F74092">
                              <w:rPr>
                                <w:rFonts w:ascii="Courier New" w:hAnsi="Courier New"/>
                                <w:sz w:val="18"/>
                              </w:rPr>
                              <w:t>                  "Status": "Approved",</w:t>
                            </w:r>
                          </w:p>
                          <w:p w14:paraId="703DF80D" w14:textId="77777777" w:rsidR="00C74C65" w:rsidRPr="00F74092" w:rsidRDefault="00C74C65" w:rsidP="00F74092">
                            <w:pPr>
                              <w:rPr>
                                <w:rFonts w:ascii="Courier New" w:hAnsi="Courier New" w:cs="Times New Roman"/>
                                <w:sz w:val="18"/>
                              </w:rPr>
                            </w:pPr>
                            <w:r w:rsidRPr="00F74092">
                              <w:rPr>
                                <w:rFonts w:ascii="Courier New" w:hAnsi="Courier New"/>
                                <w:sz w:val="18"/>
                              </w:rPr>
                              <w:t>                  "Locus_Type": "gene with protein product",</w:t>
                            </w:r>
                          </w:p>
                          <w:p w14:paraId="146205E8" w14:textId="77777777" w:rsidR="00C74C65" w:rsidRPr="00F74092" w:rsidRDefault="00C74C65" w:rsidP="00F74092">
                            <w:pPr>
                              <w:rPr>
                                <w:rFonts w:ascii="Courier New" w:hAnsi="Courier New" w:cs="Times New Roman"/>
                                <w:sz w:val="18"/>
                              </w:rPr>
                            </w:pPr>
                            <w:r w:rsidRPr="00F74092">
                              <w:rPr>
                                <w:rFonts w:ascii="Courier New" w:hAnsi="Courier New"/>
                                <w:sz w:val="18"/>
                              </w:rPr>
                              <w:t>                  "Locus_Group": "protein-coding gene",</w:t>
                            </w:r>
                          </w:p>
                          <w:p w14:paraId="0F896070" w14:textId="77777777" w:rsidR="00C74C65" w:rsidRPr="00F74092" w:rsidRDefault="00C74C65" w:rsidP="00F74092">
                            <w:pPr>
                              <w:rPr>
                                <w:rFonts w:ascii="Courier New" w:hAnsi="Courier New" w:cs="Times New Roman"/>
                                <w:sz w:val="18"/>
                              </w:rPr>
                            </w:pPr>
                            <w:r w:rsidRPr="00F74092">
                              <w:rPr>
                                <w:rFonts w:ascii="Courier New" w:hAnsi="Courier New"/>
                                <w:sz w:val="18"/>
                              </w:rPr>
                              <w:t>                  "Previous_Symbols": [],</w:t>
                            </w:r>
                          </w:p>
                          <w:p w14:paraId="24456349" w14:textId="77777777" w:rsidR="00C74C65" w:rsidRPr="00F74092" w:rsidRDefault="00C74C65" w:rsidP="00F74092">
                            <w:pPr>
                              <w:rPr>
                                <w:rFonts w:ascii="Courier New" w:hAnsi="Courier New" w:cs="Times New Roman"/>
                                <w:sz w:val="18"/>
                              </w:rPr>
                            </w:pPr>
                            <w:r w:rsidRPr="00F74092">
                              <w:rPr>
                                <w:rFonts w:ascii="Courier New" w:hAnsi="Courier New"/>
                                <w:sz w:val="18"/>
                              </w:rPr>
                              <w:t>                  "Previous_Names": [],</w:t>
                            </w:r>
                          </w:p>
                          <w:p w14:paraId="14FE9CA6" w14:textId="77777777" w:rsidR="00C74C65" w:rsidRPr="00F74092" w:rsidRDefault="00C74C65" w:rsidP="00F74092">
                            <w:pPr>
                              <w:rPr>
                                <w:rFonts w:ascii="Courier New" w:hAnsi="Courier New" w:cs="Times New Roman"/>
                                <w:sz w:val="18"/>
                              </w:rPr>
                            </w:pPr>
                            <w:r w:rsidRPr="00F74092">
                              <w:rPr>
                                <w:rFonts w:ascii="Courier New" w:hAnsi="Courier New"/>
                                <w:sz w:val="18"/>
                              </w:rPr>
                              <w:t>                  "Synonyms": [],</w:t>
                            </w:r>
                          </w:p>
                          <w:p w14:paraId="06CC3778" w14:textId="77777777" w:rsidR="00C74C65" w:rsidRPr="00F74092" w:rsidRDefault="00C74C65" w:rsidP="00F74092">
                            <w:pPr>
                              <w:rPr>
                                <w:rFonts w:ascii="Courier New" w:hAnsi="Courier New" w:cs="Times New Roman"/>
                                <w:sz w:val="18"/>
                              </w:rPr>
                            </w:pPr>
                            <w:r w:rsidRPr="00F74092">
                              <w:rPr>
                                <w:rFonts w:ascii="Courier New" w:hAnsi="Courier New"/>
                                <w:sz w:val="18"/>
                              </w:rPr>
                              <w:t>                  "Name_Synonyms": [],</w:t>
                            </w:r>
                          </w:p>
                          <w:p w14:paraId="63789BAE" w14:textId="77777777" w:rsidR="00C74C65" w:rsidRPr="00F74092" w:rsidRDefault="00C74C65" w:rsidP="00F74092">
                            <w:pPr>
                              <w:rPr>
                                <w:rFonts w:ascii="Courier New" w:hAnsi="Courier New" w:cs="Times New Roman"/>
                                <w:sz w:val="18"/>
                              </w:rPr>
                            </w:pPr>
                            <w:r w:rsidRPr="00F74092">
                              <w:rPr>
                                <w:rFonts w:ascii="Courier New" w:hAnsi="Courier New"/>
                                <w:sz w:val="18"/>
                              </w:rPr>
                              <w:t>                  "Chromosome": "19q",</w:t>
                            </w:r>
                          </w:p>
                          <w:p w14:paraId="24F95F0B" w14:textId="77777777" w:rsidR="00C74C65" w:rsidRPr="00F74092" w:rsidRDefault="00C74C65" w:rsidP="00F74092">
                            <w:pPr>
                              <w:rPr>
                                <w:rFonts w:ascii="Courier New" w:hAnsi="Courier New" w:cs="Times New Roman"/>
                                <w:sz w:val="18"/>
                              </w:rPr>
                            </w:pPr>
                            <w:r w:rsidRPr="00F74092">
                              <w:rPr>
                                <w:rFonts w:ascii="Courier New" w:hAnsi="Courier New"/>
                                <w:sz w:val="18"/>
                              </w:rPr>
                              <w:t>                  "Date_Approved": "1989-06-30",</w:t>
                            </w:r>
                          </w:p>
                          <w:p w14:paraId="0DBFF401" w14:textId="77777777" w:rsidR="00C74C65" w:rsidRPr="00F74092" w:rsidRDefault="00C74C65" w:rsidP="00F74092">
                            <w:pPr>
                              <w:rPr>
                                <w:rFonts w:ascii="Courier New" w:hAnsi="Courier New" w:cs="Times New Roman"/>
                                <w:sz w:val="18"/>
                              </w:rPr>
                            </w:pPr>
                            <w:r w:rsidRPr="00F74092">
                              <w:rPr>
                                <w:rFonts w:ascii="Courier New" w:hAnsi="Courier New"/>
                                <w:sz w:val="18"/>
                              </w:rPr>
                              <w:t>                  "Date_Modified": "2010-07-08",</w:t>
                            </w:r>
                          </w:p>
                          <w:p w14:paraId="18007706" w14:textId="77777777" w:rsidR="00C74C65" w:rsidRPr="00F74092" w:rsidRDefault="00C74C65" w:rsidP="00F74092">
                            <w:pPr>
                              <w:rPr>
                                <w:rFonts w:ascii="Courier New" w:hAnsi="Courier New" w:cs="Times New Roman"/>
                                <w:sz w:val="18"/>
                              </w:rPr>
                            </w:pPr>
                            <w:r w:rsidRPr="00F74092">
                              <w:rPr>
                                <w:rFonts w:ascii="Courier New" w:hAnsi="Courier New"/>
                                <w:sz w:val="18"/>
                              </w:rPr>
                              <w:t>                  "Accession_Numbers": [],</w:t>
                            </w:r>
                          </w:p>
                          <w:p w14:paraId="64E2DE8B" w14:textId="77777777" w:rsidR="00C74C65" w:rsidRPr="00F74092" w:rsidRDefault="00C74C65" w:rsidP="00F74092">
                            <w:pPr>
                              <w:rPr>
                                <w:rFonts w:ascii="Courier New" w:hAnsi="Courier New" w:cs="Times New Roman"/>
                                <w:sz w:val="18"/>
                              </w:rPr>
                            </w:pPr>
                            <w:r w:rsidRPr="00F74092">
                              <w:rPr>
                                <w:rFonts w:ascii="Courier New" w:hAnsi="Courier New"/>
                                <w:sz w:val="18"/>
                              </w:rPr>
                              <w:t>                  "Enzyme_IDs": [],</w:t>
                            </w:r>
                          </w:p>
                          <w:p w14:paraId="6E8071A1" w14:textId="77777777" w:rsidR="00C74C65" w:rsidRPr="00F74092" w:rsidRDefault="00C74C65" w:rsidP="00F74092">
                            <w:pPr>
                              <w:rPr>
                                <w:rFonts w:ascii="Courier New" w:hAnsi="Courier New" w:cs="Times New Roman"/>
                                <w:sz w:val="18"/>
                              </w:rPr>
                            </w:pPr>
                            <w:r w:rsidRPr="00F74092">
                              <w:rPr>
                                <w:rFonts w:ascii="Courier New" w:hAnsi="Courier New"/>
                                <w:sz w:val="18"/>
                              </w:rPr>
                              <w:t>                  "Entrez_Gene_ID": "1",</w:t>
                            </w:r>
                          </w:p>
                          <w:p w14:paraId="50942659" w14:textId="77777777" w:rsidR="00C74C65" w:rsidRPr="00F74092" w:rsidRDefault="00C74C65" w:rsidP="00F74092">
                            <w:pPr>
                              <w:rPr>
                                <w:rFonts w:ascii="Courier New" w:hAnsi="Courier New" w:cs="Times New Roman"/>
                                <w:sz w:val="18"/>
                              </w:rPr>
                            </w:pPr>
                            <w:r w:rsidRPr="00F74092">
                              <w:rPr>
                                <w:rFonts w:ascii="Courier New" w:hAnsi="Courier New"/>
                                <w:sz w:val="18"/>
                              </w:rPr>
                              <w:t>                  "Ensembl_Gene_ID": "ENSG00000121410",</w:t>
                            </w:r>
                          </w:p>
                          <w:p w14:paraId="5E8FFDB8" w14:textId="77777777" w:rsidR="00C74C65" w:rsidRPr="00F74092" w:rsidRDefault="00C74C65" w:rsidP="00F74092">
                            <w:pPr>
                              <w:rPr>
                                <w:rFonts w:ascii="Courier New" w:hAnsi="Courier New" w:cs="Times New Roman"/>
                                <w:sz w:val="18"/>
                              </w:rPr>
                            </w:pPr>
                            <w:r w:rsidRPr="00F74092">
                              <w:rPr>
                                <w:rFonts w:ascii="Courier New" w:hAnsi="Courier New"/>
                                <w:sz w:val="18"/>
                              </w:rPr>
                              <w:t>                  "Specialist_Database_Links": "\u003c!--,--\u003e \u003c!--,--\u003e \u003c!--,--\u003e \u003c!--,--\u003e \u003c!--,--\u003e \u003c!--,--\u003e \u003c!--,--\u003e \u003c!--,--\u003e \u003c!--,--\u003e \u003ca href\u003d\"</w:t>
                            </w:r>
                            <w:hyperlink r:id="rId16" w:history="1">
                              <w:r w:rsidRPr="00F74092">
                                <w:rPr>
                                  <w:rFonts w:ascii="Courier New" w:hAnsi="Courier New"/>
                                  <w:color w:val="0000FF"/>
                                  <w:sz w:val="18"/>
                                  <w:u w:val="single" w:color="0000FF"/>
                                </w:rPr>
                                <w:t>http://merops.sanger.ac.uk/cgi-bin/merops.cgi?id\u003dI43.950\</w:t>
                              </w:r>
                            </w:hyperlink>
                            <w:r w:rsidRPr="00F74092">
                              <w:rPr>
                                <w:rFonts w:ascii="Courier New" w:hAnsi="Courier New"/>
                                <w:sz w:val="18"/>
                              </w:rPr>
                              <w:t>"\u003eMEROPS\u003c/a\u003e\u003c!--,--\u003e \u003ca href\u003d\"</w:t>
                            </w:r>
                            <w:hyperlink r:id="rId17" w:history="1">
                              <w:r w:rsidRPr="00F74092">
                                <w:rPr>
                                  <w:rFonts w:ascii="Courier New" w:hAnsi="Courier New"/>
                                  <w:color w:val="0000FF"/>
                                  <w:sz w:val="18"/>
                                  <w:u w:val="single" w:color="0000FF"/>
                                </w:rPr>
                                <w:t>http://www.sanger.ac.uk/perl/genetics/CGP/cosmic?action\u003dgene\u0026amp;ln\u003dA1BG\</w:t>
                              </w:r>
                            </w:hyperlink>
                            <w:r w:rsidRPr="00F74092">
                              <w:rPr>
                                <w:rFonts w:ascii="Courier New" w:hAnsi="Courier New"/>
                                <w:sz w:val="18"/>
                              </w:rPr>
                              <w:t>"\u003eCOSMIC\u003c/a\u003e\u003c!--,--\u003e \u003c!--,--\u003e \u003c!--,--\u003e \u003c!--,--\u003e \u003c!--,--\u003e \u003c!--,--\u003e ",</w:t>
                            </w:r>
                          </w:p>
                          <w:p w14:paraId="5505706E" w14:textId="77777777" w:rsidR="00C74C65" w:rsidRPr="00F74092" w:rsidRDefault="00C74C65" w:rsidP="00F74092">
                            <w:pPr>
                              <w:rPr>
                                <w:rFonts w:ascii="Courier New" w:hAnsi="Courier New" w:cs="Times New Roman"/>
                                <w:sz w:val="18"/>
                              </w:rPr>
                            </w:pPr>
                            <w:r w:rsidRPr="00F74092">
                              <w:rPr>
                                <w:rFonts w:ascii="Courier New" w:hAnsi="Courier New"/>
                                <w:sz w:val="18"/>
                              </w:rPr>
                              <w:t>                  "Specialist_Database_IDs": [</w:t>
                            </w:r>
                          </w:p>
                          <w:p w14:paraId="4CB71E14"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809B13F"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16E17869"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2D5024C"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0C6199E"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AD18D79"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042D5B50"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B14C562"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46E518B8"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DF215B2" w14:textId="77777777" w:rsidR="00C74C65" w:rsidRPr="00F74092" w:rsidRDefault="00C74C65" w:rsidP="00F74092">
                            <w:pPr>
                              <w:rPr>
                                <w:rFonts w:ascii="Courier New" w:hAnsi="Courier New" w:cs="Times New Roman"/>
                                <w:sz w:val="18"/>
                              </w:rPr>
                            </w:pPr>
                            <w:r w:rsidRPr="00F74092">
                              <w:rPr>
                                <w:rFonts w:ascii="Courier New" w:hAnsi="Courier New"/>
                                <w:sz w:val="18"/>
                              </w:rPr>
                              <w:t>                    "I43.950",</w:t>
                            </w:r>
                          </w:p>
                          <w:p w14:paraId="2B37391D" w14:textId="77777777" w:rsidR="00C74C65" w:rsidRPr="00F74092" w:rsidRDefault="00C74C65" w:rsidP="00F74092">
                            <w:pPr>
                              <w:rPr>
                                <w:rFonts w:ascii="Courier New" w:hAnsi="Courier New" w:cs="Times New Roman"/>
                                <w:sz w:val="18"/>
                              </w:rPr>
                            </w:pPr>
                            <w:r w:rsidRPr="00F74092">
                              <w:rPr>
                                <w:rFonts w:ascii="Courier New" w:hAnsi="Courier New"/>
                                <w:sz w:val="18"/>
                              </w:rPr>
                              <w:t>                    "A1BG",</w:t>
                            </w:r>
                          </w:p>
                          <w:p w14:paraId="0096D326"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352F0277"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77E68C5"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786353A"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2B4EA8D"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197266D"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3EA9D92C" w14:textId="77777777" w:rsidR="00C74C65" w:rsidRPr="00B1507D" w:rsidRDefault="00C74C65" w:rsidP="00F74092">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8"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BNY3KELAMAABkHAAAO&#10;AAAAAAAAAAAAAAAAACwCAABkcnMvZTJvRG9jLnhtbFBLAQItABQABgAIAAAAIQCvR1ur2AAAAAYB&#10;AAAPAAAAAAAAAAAAAAAAAIQFAABkcnMvZG93bnJldi54bWxQSwUGAAAAAAQABADzAAAAiQYAAAAA&#10;" fillcolor="#d8d8d8 [2732]" stroked="f">
                <v:path arrowok="t"/>
                <v:textbox>
                  <w:txbxContent>
                    <w:p w14:paraId="22ECD237" w14:textId="77777777" w:rsidR="00C74C65" w:rsidRPr="00F74092" w:rsidRDefault="00C74C65" w:rsidP="00F74092">
                      <w:pPr>
                        <w:rPr>
                          <w:rFonts w:ascii="Courier New" w:hAnsi="Courier New" w:cs="Times New Roman"/>
                          <w:sz w:val="18"/>
                        </w:rPr>
                      </w:pPr>
                      <w:r w:rsidRPr="00F74092">
                        <w:rPr>
                          <w:rFonts w:ascii="Courier New" w:hAnsi="Courier New"/>
                          <w:sz w:val="18"/>
                        </w:rPr>
                        <w:t>$ zcat $bior/hgnc/2012_08_12/hgnc_GRCh37.tsv.bgz | bior_pretty_print </w:t>
                      </w:r>
                    </w:p>
                    <w:p w14:paraId="72494798" w14:textId="77777777" w:rsidR="00C74C65" w:rsidRPr="00F74092" w:rsidRDefault="00C74C65" w:rsidP="00F74092">
                      <w:pPr>
                        <w:rPr>
                          <w:rFonts w:ascii="Courier New" w:hAnsi="Courier New" w:cs="Times New Roman"/>
                          <w:sz w:val="18"/>
                        </w:rPr>
                      </w:pPr>
                      <w:r w:rsidRPr="00F74092">
                        <w:rPr>
                          <w:rFonts w:ascii="Courier New" w:hAnsi="Courier New"/>
                          <w:sz w:val="18"/>
                        </w:rPr>
                        <w:t>#  COLUMN NAME  COLUMN VALUE</w:t>
                      </w:r>
                    </w:p>
                    <w:p w14:paraId="004C743B" w14:textId="77777777" w:rsidR="00C74C65" w:rsidRPr="00F74092" w:rsidRDefault="00C74C65" w:rsidP="00F74092">
                      <w:pPr>
                        <w:rPr>
                          <w:rFonts w:ascii="Courier New" w:hAnsi="Courier New" w:cs="Times New Roman"/>
                          <w:sz w:val="18"/>
                        </w:rPr>
                      </w:pPr>
                      <w:r w:rsidRPr="00F74092">
                        <w:rPr>
                          <w:rFonts w:ascii="Courier New" w:hAnsi="Courier New"/>
                          <w:sz w:val="18"/>
                        </w:rPr>
                        <w:t>-  -----------  ------------</w:t>
                      </w:r>
                    </w:p>
                    <w:p w14:paraId="10139F07" w14:textId="77777777" w:rsidR="00C74C65" w:rsidRPr="00F74092" w:rsidRDefault="00C74C65" w:rsidP="00F74092">
                      <w:pPr>
                        <w:rPr>
                          <w:rFonts w:ascii="Courier New" w:hAnsi="Courier New" w:cs="Times New Roman"/>
                          <w:sz w:val="18"/>
                        </w:rPr>
                      </w:pPr>
                      <w:r w:rsidRPr="00F74092">
                        <w:rPr>
                          <w:rFonts w:ascii="Courier New" w:hAnsi="Courier New"/>
                          <w:sz w:val="18"/>
                        </w:rPr>
                        <w:t>1  UNKNOWN_1    .</w:t>
                      </w:r>
                    </w:p>
                    <w:p w14:paraId="5BC88DBC" w14:textId="77777777" w:rsidR="00C74C65" w:rsidRPr="00F74092" w:rsidRDefault="00C74C65" w:rsidP="00F74092">
                      <w:pPr>
                        <w:rPr>
                          <w:rFonts w:ascii="Courier New" w:hAnsi="Courier New" w:cs="Times New Roman"/>
                          <w:sz w:val="18"/>
                        </w:rPr>
                      </w:pPr>
                      <w:r w:rsidRPr="00F74092">
                        <w:rPr>
                          <w:rFonts w:ascii="Courier New" w:hAnsi="Courier New"/>
                          <w:sz w:val="18"/>
                        </w:rPr>
                        <w:t>2  #UNKNOWN_2   0</w:t>
                      </w:r>
                    </w:p>
                    <w:p w14:paraId="37F2445D" w14:textId="77777777" w:rsidR="00C74C65" w:rsidRPr="00F74092" w:rsidRDefault="00C74C65" w:rsidP="00F74092">
                      <w:pPr>
                        <w:rPr>
                          <w:rFonts w:ascii="Courier New" w:hAnsi="Courier New" w:cs="Times New Roman"/>
                          <w:sz w:val="18"/>
                        </w:rPr>
                      </w:pPr>
                      <w:r w:rsidRPr="00F74092">
                        <w:rPr>
                          <w:rFonts w:ascii="Courier New" w:hAnsi="Courier New"/>
                          <w:sz w:val="18"/>
                        </w:rPr>
                        <w:t>3  #UNKNOWN_3   0</w:t>
                      </w:r>
                    </w:p>
                    <w:p w14:paraId="64357262" w14:textId="77777777" w:rsidR="00C74C65" w:rsidRPr="00F74092" w:rsidRDefault="00C74C65" w:rsidP="00F74092">
                      <w:pPr>
                        <w:rPr>
                          <w:rFonts w:ascii="Courier New" w:hAnsi="Courier New" w:cs="Times New Roman"/>
                          <w:sz w:val="18"/>
                        </w:rPr>
                      </w:pPr>
                      <w:r w:rsidRPr="00F74092">
                        <w:rPr>
                          <w:rFonts w:ascii="Courier New" w:hAnsi="Courier New"/>
                          <w:sz w:val="18"/>
                        </w:rPr>
                        <w:t>4  #UNKNOWN_4   {</w:t>
                      </w:r>
                    </w:p>
                    <w:p w14:paraId="71720831" w14:textId="77777777" w:rsidR="00C74C65" w:rsidRPr="00F74092" w:rsidRDefault="00C74C65" w:rsidP="00F74092">
                      <w:pPr>
                        <w:rPr>
                          <w:rFonts w:ascii="Courier New" w:hAnsi="Courier New" w:cs="Times New Roman"/>
                          <w:sz w:val="18"/>
                        </w:rPr>
                      </w:pPr>
                      <w:r w:rsidRPr="00F74092">
                        <w:rPr>
                          <w:rFonts w:ascii="Courier New" w:hAnsi="Courier New"/>
                          <w:sz w:val="18"/>
                        </w:rPr>
                        <w:t>                  "HGNC_ID": "HGNC:5",</w:t>
                      </w:r>
                    </w:p>
                    <w:p w14:paraId="3EB143E6" w14:textId="77777777" w:rsidR="00C74C65" w:rsidRPr="00F74092" w:rsidRDefault="00C74C65" w:rsidP="00F74092">
                      <w:pPr>
                        <w:rPr>
                          <w:rFonts w:ascii="Courier New" w:hAnsi="Courier New" w:cs="Times New Roman"/>
                          <w:sz w:val="18"/>
                        </w:rPr>
                      </w:pPr>
                      <w:r w:rsidRPr="00F74092">
                        <w:rPr>
                          <w:rFonts w:ascii="Courier New" w:hAnsi="Courier New"/>
                          <w:sz w:val="18"/>
                        </w:rPr>
                        <w:t>                  "Approved_Symbol": "A1BG",</w:t>
                      </w:r>
                    </w:p>
                    <w:p w14:paraId="3186B163" w14:textId="77777777" w:rsidR="00C74C65" w:rsidRPr="00F74092" w:rsidRDefault="00C74C65" w:rsidP="00F74092">
                      <w:pPr>
                        <w:rPr>
                          <w:rFonts w:ascii="Courier New" w:hAnsi="Courier New" w:cs="Times New Roman"/>
                          <w:sz w:val="18"/>
                        </w:rPr>
                      </w:pPr>
                      <w:r w:rsidRPr="00F74092">
                        <w:rPr>
                          <w:rFonts w:ascii="Courier New" w:hAnsi="Courier New"/>
                          <w:sz w:val="18"/>
                        </w:rPr>
                        <w:t>                  "Approved_Name": "alpha-1-B glycoprotein",</w:t>
                      </w:r>
                    </w:p>
                    <w:p w14:paraId="174FECD9" w14:textId="77777777" w:rsidR="00C74C65" w:rsidRPr="00F74092" w:rsidRDefault="00C74C65" w:rsidP="00F74092">
                      <w:pPr>
                        <w:rPr>
                          <w:rFonts w:ascii="Courier New" w:hAnsi="Courier New" w:cs="Times New Roman"/>
                          <w:sz w:val="18"/>
                        </w:rPr>
                      </w:pPr>
                      <w:r w:rsidRPr="00F74092">
                        <w:rPr>
                          <w:rFonts w:ascii="Courier New" w:hAnsi="Courier New"/>
                          <w:sz w:val="18"/>
                        </w:rPr>
                        <w:t>                  "Status": "Approved",</w:t>
                      </w:r>
                    </w:p>
                    <w:p w14:paraId="703DF80D" w14:textId="77777777" w:rsidR="00C74C65" w:rsidRPr="00F74092" w:rsidRDefault="00C74C65" w:rsidP="00F74092">
                      <w:pPr>
                        <w:rPr>
                          <w:rFonts w:ascii="Courier New" w:hAnsi="Courier New" w:cs="Times New Roman"/>
                          <w:sz w:val="18"/>
                        </w:rPr>
                      </w:pPr>
                      <w:r w:rsidRPr="00F74092">
                        <w:rPr>
                          <w:rFonts w:ascii="Courier New" w:hAnsi="Courier New"/>
                          <w:sz w:val="18"/>
                        </w:rPr>
                        <w:t>                  "Locus_Type": "gene with protein product",</w:t>
                      </w:r>
                    </w:p>
                    <w:p w14:paraId="146205E8" w14:textId="77777777" w:rsidR="00C74C65" w:rsidRPr="00F74092" w:rsidRDefault="00C74C65" w:rsidP="00F74092">
                      <w:pPr>
                        <w:rPr>
                          <w:rFonts w:ascii="Courier New" w:hAnsi="Courier New" w:cs="Times New Roman"/>
                          <w:sz w:val="18"/>
                        </w:rPr>
                      </w:pPr>
                      <w:r w:rsidRPr="00F74092">
                        <w:rPr>
                          <w:rFonts w:ascii="Courier New" w:hAnsi="Courier New"/>
                          <w:sz w:val="18"/>
                        </w:rPr>
                        <w:t>                  "Locus_Group": "protein-coding gene",</w:t>
                      </w:r>
                    </w:p>
                    <w:p w14:paraId="0F896070" w14:textId="77777777" w:rsidR="00C74C65" w:rsidRPr="00F74092" w:rsidRDefault="00C74C65" w:rsidP="00F74092">
                      <w:pPr>
                        <w:rPr>
                          <w:rFonts w:ascii="Courier New" w:hAnsi="Courier New" w:cs="Times New Roman"/>
                          <w:sz w:val="18"/>
                        </w:rPr>
                      </w:pPr>
                      <w:r w:rsidRPr="00F74092">
                        <w:rPr>
                          <w:rFonts w:ascii="Courier New" w:hAnsi="Courier New"/>
                          <w:sz w:val="18"/>
                        </w:rPr>
                        <w:t>                  "Previous_Symbols": [],</w:t>
                      </w:r>
                    </w:p>
                    <w:p w14:paraId="24456349" w14:textId="77777777" w:rsidR="00C74C65" w:rsidRPr="00F74092" w:rsidRDefault="00C74C65" w:rsidP="00F74092">
                      <w:pPr>
                        <w:rPr>
                          <w:rFonts w:ascii="Courier New" w:hAnsi="Courier New" w:cs="Times New Roman"/>
                          <w:sz w:val="18"/>
                        </w:rPr>
                      </w:pPr>
                      <w:r w:rsidRPr="00F74092">
                        <w:rPr>
                          <w:rFonts w:ascii="Courier New" w:hAnsi="Courier New"/>
                          <w:sz w:val="18"/>
                        </w:rPr>
                        <w:t>                  "Previous_Names": [],</w:t>
                      </w:r>
                    </w:p>
                    <w:p w14:paraId="14FE9CA6" w14:textId="77777777" w:rsidR="00C74C65" w:rsidRPr="00F74092" w:rsidRDefault="00C74C65" w:rsidP="00F74092">
                      <w:pPr>
                        <w:rPr>
                          <w:rFonts w:ascii="Courier New" w:hAnsi="Courier New" w:cs="Times New Roman"/>
                          <w:sz w:val="18"/>
                        </w:rPr>
                      </w:pPr>
                      <w:r w:rsidRPr="00F74092">
                        <w:rPr>
                          <w:rFonts w:ascii="Courier New" w:hAnsi="Courier New"/>
                          <w:sz w:val="18"/>
                        </w:rPr>
                        <w:t>                  "Synonyms": [],</w:t>
                      </w:r>
                    </w:p>
                    <w:p w14:paraId="06CC3778" w14:textId="77777777" w:rsidR="00C74C65" w:rsidRPr="00F74092" w:rsidRDefault="00C74C65" w:rsidP="00F74092">
                      <w:pPr>
                        <w:rPr>
                          <w:rFonts w:ascii="Courier New" w:hAnsi="Courier New" w:cs="Times New Roman"/>
                          <w:sz w:val="18"/>
                        </w:rPr>
                      </w:pPr>
                      <w:r w:rsidRPr="00F74092">
                        <w:rPr>
                          <w:rFonts w:ascii="Courier New" w:hAnsi="Courier New"/>
                          <w:sz w:val="18"/>
                        </w:rPr>
                        <w:t>                  "Name_Synonyms": [],</w:t>
                      </w:r>
                    </w:p>
                    <w:p w14:paraId="63789BAE" w14:textId="77777777" w:rsidR="00C74C65" w:rsidRPr="00F74092" w:rsidRDefault="00C74C65" w:rsidP="00F74092">
                      <w:pPr>
                        <w:rPr>
                          <w:rFonts w:ascii="Courier New" w:hAnsi="Courier New" w:cs="Times New Roman"/>
                          <w:sz w:val="18"/>
                        </w:rPr>
                      </w:pPr>
                      <w:r w:rsidRPr="00F74092">
                        <w:rPr>
                          <w:rFonts w:ascii="Courier New" w:hAnsi="Courier New"/>
                          <w:sz w:val="18"/>
                        </w:rPr>
                        <w:t>                  "Chromosome": "19q",</w:t>
                      </w:r>
                    </w:p>
                    <w:p w14:paraId="24F95F0B" w14:textId="77777777" w:rsidR="00C74C65" w:rsidRPr="00F74092" w:rsidRDefault="00C74C65" w:rsidP="00F74092">
                      <w:pPr>
                        <w:rPr>
                          <w:rFonts w:ascii="Courier New" w:hAnsi="Courier New" w:cs="Times New Roman"/>
                          <w:sz w:val="18"/>
                        </w:rPr>
                      </w:pPr>
                      <w:r w:rsidRPr="00F74092">
                        <w:rPr>
                          <w:rFonts w:ascii="Courier New" w:hAnsi="Courier New"/>
                          <w:sz w:val="18"/>
                        </w:rPr>
                        <w:t>                  "Date_Approved": "1989-06-30",</w:t>
                      </w:r>
                    </w:p>
                    <w:p w14:paraId="0DBFF401" w14:textId="77777777" w:rsidR="00C74C65" w:rsidRPr="00F74092" w:rsidRDefault="00C74C65" w:rsidP="00F74092">
                      <w:pPr>
                        <w:rPr>
                          <w:rFonts w:ascii="Courier New" w:hAnsi="Courier New" w:cs="Times New Roman"/>
                          <w:sz w:val="18"/>
                        </w:rPr>
                      </w:pPr>
                      <w:r w:rsidRPr="00F74092">
                        <w:rPr>
                          <w:rFonts w:ascii="Courier New" w:hAnsi="Courier New"/>
                          <w:sz w:val="18"/>
                        </w:rPr>
                        <w:t>                  "Date_Modified": "2010-07-08",</w:t>
                      </w:r>
                    </w:p>
                    <w:p w14:paraId="18007706" w14:textId="77777777" w:rsidR="00C74C65" w:rsidRPr="00F74092" w:rsidRDefault="00C74C65" w:rsidP="00F74092">
                      <w:pPr>
                        <w:rPr>
                          <w:rFonts w:ascii="Courier New" w:hAnsi="Courier New" w:cs="Times New Roman"/>
                          <w:sz w:val="18"/>
                        </w:rPr>
                      </w:pPr>
                      <w:r w:rsidRPr="00F74092">
                        <w:rPr>
                          <w:rFonts w:ascii="Courier New" w:hAnsi="Courier New"/>
                          <w:sz w:val="18"/>
                        </w:rPr>
                        <w:t>                  "Accession_Numbers": [],</w:t>
                      </w:r>
                    </w:p>
                    <w:p w14:paraId="64E2DE8B" w14:textId="77777777" w:rsidR="00C74C65" w:rsidRPr="00F74092" w:rsidRDefault="00C74C65" w:rsidP="00F74092">
                      <w:pPr>
                        <w:rPr>
                          <w:rFonts w:ascii="Courier New" w:hAnsi="Courier New" w:cs="Times New Roman"/>
                          <w:sz w:val="18"/>
                        </w:rPr>
                      </w:pPr>
                      <w:r w:rsidRPr="00F74092">
                        <w:rPr>
                          <w:rFonts w:ascii="Courier New" w:hAnsi="Courier New"/>
                          <w:sz w:val="18"/>
                        </w:rPr>
                        <w:t>                  "Enzyme_IDs": [],</w:t>
                      </w:r>
                    </w:p>
                    <w:p w14:paraId="6E8071A1" w14:textId="77777777" w:rsidR="00C74C65" w:rsidRPr="00F74092" w:rsidRDefault="00C74C65" w:rsidP="00F74092">
                      <w:pPr>
                        <w:rPr>
                          <w:rFonts w:ascii="Courier New" w:hAnsi="Courier New" w:cs="Times New Roman"/>
                          <w:sz w:val="18"/>
                        </w:rPr>
                      </w:pPr>
                      <w:r w:rsidRPr="00F74092">
                        <w:rPr>
                          <w:rFonts w:ascii="Courier New" w:hAnsi="Courier New"/>
                          <w:sz w:val="18"/>
                        </w:rPr>
                        <w:t>                  "Entrez_Gene_ID": "1",</w:t>
                      </w:r>
                    </w:p>
                    <w:p w14:paraId="50942659" w14:textId="77777777" w:rsidR="00C74C65" w:rsidRPr="00F74092" w:rsidRDefault="00C74C65" w:rsidP="00F74092">
                      <w:pPr>
                        <w:rPr>
                          <w:rFonts w:ascii="Courier New" w:hAnsi="Courier New" w:cs="Times New Roman"/>
                          <w:sz w:val="18"/>
                        </w:rPr>
                      </w:pPr>
                      <w:r w:rsidRPr="00F74092">
                        <w:rPr>
                          <w:rFonts w:ascii="Courier New" w:hAnsi="Courier New"/>
                          <w:sz w:val="18"/>
                        </w:rPr>
                        <w:t>                  "Ensembl_Gene_ID": "ENSG00000121410",</w:t>
                      </w:r>
                    </w:p>
                    <w:p w14:paraId="5E8FFDB8" w14:textId="77777777" w:rsidR="00C74C65" w:rsidRPr="00F74092" w:rsidRDefault="00C74C65" w:rsidP="00F74092">
                      <w:pPr>
                        <w:rPr>
                          <w:rFonts w:ascii="Courier New" w:hAnsi="Courier New" w:cs="Times New Roman"/>
                          <w:sz w:val="18"/>
                        </w:rPr>
                      </w:pPr>
                      <w:r w:rsidRPr="00F74092">
                        <w:rPr>
                          <w:rFonts w:ascii="Courier New" w:hAnsi="Courier New"/>
                          <w:sz w:val="18"/>
                        </w:rPr>
                        <w:t>                  "Specialist_Database_Links": "\u003c!--,--\u003e \u003c!--,--\u003e \u003c!--,--\u003e \u003c!--,--\u003e \u003c!--,--\u003e \u003c!--,--\u003e \u003c!--,--\u003e \u003c!--,--\u003e \u003c!--,--\u003e \u003ca href\u003d\"</w:t>
                      </w:r>
                      <w:hyperlink r:id="rId18" w:history="1">
                        <w:r w:rsidRPr="00F74092">
                          <w:rPr>
                            <w:rFonts w:ascii="Courier New" w:hAnsi="Courier New"/>
                            <w:color w:val="0000FF"/>
                            <w:sz w:val="18"/>
                            <w:u w:val="single" w:color="0000FF"/>
                          </w:rPr>
                          <w:t>http://merops.sanger.ac.uk/cgi-bin/merops.cgi?id\u003dI43.950\</w:t>
                        </w:r>
                      </w:hyperlink>
                      <w:r w:rsidRPr="00F74092">
                        <w:rPr>
                          <w:rFonts w:ascii="Courier New" w:hAnsi="Courier New"/>
                          <w:sz w:val="18"/>
                        </w:rPr>
                        <w:t>"\u003eMEROPS\u003c/a\u003e\u003c!--,--\u003e \u003ca href\u003d\"</w:t>
                      </w:r>
                      <w:hyperlink r:id="rId19" w:history="1">
                        <w:r w:rsidRPr="00F74092">
                          <w:rPr>
                            <w:rFonts w:ascii="Courier New" w:hAnsi="Courier New"/>
                            <w:color w:val="0000FF"/>
                            <w:sz w:val="18"/>
                            <w:u w:val="single" w:color="0000FF"/>
                          </w:rPr>
                          <w:t>http://www.sanger.ac.uk/perl/genetics/CGP/cosmic?action\u003dgene\u0026amp;ln\u003dA1BG\</w:t>
                        </w:r>
                      </w:hyperlink>
                      <w:r w:rsidRPr="00F74092">
                        <w:rPr>
                          <w:rFonts w:ascii="Courier New" w:hAnsi="Courier New"/>
                          <w:sz w:val="18"/>
                        </w:rPr>
                        <w:t>"\u003eCOSMIC\u003c/a\u003e\u003c!--,--\u003e \u003c!--,--\u003e \u003c!--,--\u003e \u003c!--,--\u003e \u003c!--,--\u003e \u003c!--,--\u003e ",</w:t>
                      </w:r>
                    </w:p>
                    <w:p w14:paraId="5505706E" w14:textId="77777777" w:rsidR="00C74C65" w:rsidRPr="00F74092" w:rsidRDefault="00C74C65" w:rsidP="00F74092">
                      <w:pPr>
                        <w:rPr>
                          <w:rFonts w:ascii="Courier New" w:hAnsi="Courier New" w:cs="Times New Roman"/>
                          <w:sz w:val="18"/>
                        </w:rPr>
                      </w:pPr>
                      <w:r w:rsidRPr="00F74092">
                        <w:rPr>
                          <w:rFonts w:ascii="Courier New" w:hAnsi="Courier New"/>
                          <w:sz w:val="18"/>
                        </w:rPr>
                        <w:t>                  "Specialist_Database_IDs": [</w:t>
                      </w:r>
                    </w:p>
                    <w:p w14:paraId="4CB71E14"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809B13F"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16E17869"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2D5024C"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0C6199E"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AD18D79"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042D5B50"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B14C562"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46E518B8"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DF215B2" w14:textId="77777777" w:rsidR="00C74C65" w:rsidRPr="00F74092" w:rsidRDefault="00C74C65" w:rsidP="00F74092">
                      <w:pPr>
                        <w:rPr>
                          <w:rFonts w:ascii="Courier New" w:hAnsi="Courier New" w:cs="Times New Roman"/>
                          <w:sz w:val="18"/>
                        </w:rPr>
                      </w:pPr>
                      <w:r w:rsidRPr="00F74092">
                        <w:rPr>
                          <w:rFonts w:ascii="Courier New" w:hAnsi="Courier New"/>
                          <w:sz w:val="18"/>
                        </w:rPr>
                        <w:t>                    "I43.950",</w:t>
                      </w:r>
                    </w:p>
                    <w:p w14:paraId="2B37391D" w14:textId="77777777" w:rsidR="00C74C65" w:rsidRPr="00F74092" w:rsidRDefault="00C74C65" w:rsidP="00F74092">
                      <w:pPr>
                        <w:rPr>
                          <w:rFonts w:ascii="Courier New" w:hAnsi="Courier New" w:cs="Times New Roman"/>
                          <w:sz w:val="18"/>
                        </w:rPr>
                      </w:pPr>
                      <w:r w:rsidRPr="00F74092">
                        <w:rPr>
                          <w:rFonts w:ascii="Courier New" w:hAnsi="Courier New"/>
                          <w:sz w:val="18"/>
                        </w:rPr>
                        <w:t>                    "A1BG",</w:t>
                      </w:r>
                    </w:p>
                    <w:p w14:paraId="0096D326"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352F0277"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677E68C5"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786353A"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2B4EA8D"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197266D"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3EA9D92C" w14:textId="77777777" w:rsidR="00C74C65" w:rsidRPr="00B1507D" w:rsidRDefault="00C74C65" w:rsidP="00F74092">
                      <w:pPr>
                        <w:rPr>
                          <w:rFonts w:ascii="Courier New" w:hAnsi="Courier New" w:cs="Courier New"/>
                          <w:color w:val="000000" w:themeColor="text1"/>
                          <w:sz w:val="18"/>
                          <w:szCs w:val="18"/>
                        </w:rPr>
                      </w:pPr>
                    </w:p>
                  </w:txbxContent>
                </v:textbox>
                <w10:anchorlock/>
              </v:shape>
            </w:pict>
          </mc:Fallback>
        </mc:AlternateContent>
      </w:r>
    </w:p>
    <w:p w14:paraId="0BFA993A" w14:textId="77777777" w:rsidR="00F74092" w:rsidRDefault="004A253C" w:rsidP="00F74092">
      <w:r w:rsidRPr="003A3446">
        <w:t>                 </w:t>
      </w:r>
    </w:p>
    <w:p w14:paraId="27D51053" w14:textId="77777777" w:rsidR="00F74092" w:rsidRDefault="00F74092" w:rsidP="00F74092"/>
    <w:p w14:paraId="33E01A38" w14:textId="77777777" w:rsidR="00F74092" w:rsidRDefault="00F74092" w:rsidP="00F74092"/>
    <w:p w14:paraId="375A968F" w14:textId="12D2566E" w:rsidR="004A253C" w:rsidRPr="003A3446" w:rsidRDefault="00DB5783" w:rsidP="00F74092">
      <w:pPr>
        <w:rPr>
          <w:rFonts w:ascii="Times New Roman" w:hAnsi="Times New Roman" w:cs="Times New Roman"/>
        </w:rPr>
      </w:pPr>
      <w:r>
        <w:rPr>
          <w:noProof/>
          <w:lang w:eastAsia="en-US"/>
        </w:rPr>
        <mc:AlternateContent>
          <mc:Choice Requires="wps">
            <w:drawing>
              <wp:inline distT="0" distB="0" distL="0" distR="0" wp14:anchorId="772E9B85" wp14:editId="6AF34CB3">
                <wp:extent cx="5486400" cy="3543300"/>
                <wp:effectExtent l="0" t="0" r="0" b="12700"/>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5433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806BB"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44870CA6" w14:textId="77777777" w:rsidR="00C74C65" w:rsidRPr="00F74092" w:rsidRDefault="00C74C65" w:rsidP="00F74092">
                            <w:pPr>
                              <w:rPr>
                                <w:rFonts w:ascii="Courier New" w:hAnsi="Courier New" w:cs="Times New Roman"/>
                                <w:sz w:val="18"/>
                              </w:rPr>
                            </w:pPr>
                            <w:r w:rsidRPr="00F74092">
                              <w:rPr>
                                <w:rFonts w:ascii="Courier New" w:hAnsi="Courier New"/>
                                <w:sz w:val="18"/>
                              </w:rPr>
                              <w:t>                  "Pubmed_IDs": [</w:t>
                            </w:r>
                          </w:p>
                          <w:p w14:paraId="0BFD188B" w14:textId="77777777" w:rsidR="00C74C65" w:rsidRPr="00F74092" w:rsidRDefault="00C74C65" w:rsidP="00F74092">
                            <w:pPr>
                              <w:rPr>
                                <w:rFonts w:ascii="Courier New" w:hAnsi="Courier New" w:cs="Times New Roman"/>
                                <w:sz w:val="18"/>
                              </w:rPr>
                            </w:pPr>
                            <w:r w:rsidRPr="00F74092">
                              <w:rPr>
                                <w:rFonts w:ascii="Courier New" w:hAnsi="Courier New"/>
                                <w:sz w:val="18"/>
                              </w:rPr>
                              <w:t>                    "2591067"</w:t>
                            </w:r>
                          </w:p>
                          <w:p w14:paraId="07A356FB"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04C7D6E" w14:textId="77777777" w:rsidR="00C74C65" w:rsidRPr="00F74092" w:rsidRDefault="00C74C65" w:rsidP="00F74092">
                            <w:pPr>
                              <w:rPr>
                                <w:rFonts w:ascii="Courier New" w:hAnsi="Courier New" w:cs="Times New Roman"/>
                                <w:sz w:val="18"/>
                              </w:rPr>
                            </w:pPr>
                            <w:r w:rsidRPr="00F74092">
                              <w:rPr>
                                <w:rFonts w:ascii="Courier New" w:hAnsi="Courier New"/>
                                <w:sz w:val="18"/>
                              </w:rPr>
                              <w:t>                  "RefSeq_IDs": [</w:t>
                            </w:r>
                          </w:p>
                          <w:p w14:paraId="317498D0" w14:textId="77777777" w:rsidR="00C74C65" w:rsidRPr="00F74092" w:rsidRDefault="00C74C65" w:rsidP="00F74092">
                            <w:pPr>
                              <w:rPr>
                                <w:rFonts w:ascii="Courier New" w:hAnsi="Courier New" w:cs="Times New Roman"/>
                                <w:sz w:val="18"/>
                              </w:rPr>
                            </w:pPr>
                            <w:r w:rsidRPr="00F74092">
                              <w:rPr>
                                <w:rFonts w:ascii="Courier New" w:hAnsi="Courier New"/>
                                <w:sz w:val="18"/>
                              </w:rPr>
                              <w:t>                    "NM_130786"</w:t>
                            </w:r>
                          </w:p>
                          <w:p w14:paraId="611731B6"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1DAFE44" w14:textId="77777777" w:rsidR="00C74C65" w:rsidRPr="00F74092" w:rsidRDefault="00C74C65" w:rsidP="00F74092">
                            <w:pPr>
                              <w:rPr>
                                <w:rFonts w:ascii="Courier New" w:hAnsi="Courier New" w:cs="Times New Roman"/>
                                <w:sz w:val="18"/>
                              </w:rPr>
                            </w:pPr>
                            <w:r w:rsidRPr="00F74092">
                              <w:rPr>
                                <w:rFonts w:ascii="Courier New" w:hAnsi="Courier New"/>
                                <w:sz w:val="18"/>
                              </w:rPr>
                              <w:t>                  "Record_Type": "Standard",</w:t>
                            </w:r>
                          </w:p>
                          <w:p w14:paraId="595946CD" w14:textId="77777777" w:rsidR="00C74C65" w:rsidRPr="00F74092" w:rsidRDefault="00C74C65" w:rsidP="00F74092">
                            <w:pPr>
                              <w:rPr>
                                <w:rFonts w:ascii="Courier New" w:hAnsi="Courier New" w:cs="Times New Roman"/>
                                <w:sz w:val="18"/>
                              </w:rPr>
                            </w:pPr>
                            <w:r w:rsidRPr="00F74092">
                              <w:rPr>
                                <w:rFonts w:ascii="Courier New" w:hAnsi="Courier New"/>
                                <w:sz w:val="18"/>
                              </w:rPr>
                              <w:t>                  "Primary_IDs": [],</w:t>
                            </w:r>
                          </w:p>
                          <w:p w14:paraId="50FE06FB" w14:textId="77777777" w:rsidR="00C74C65" w:rsidRPr="00F74092" w:rsidRDefault="00C74C65" w:rsidP="00F74092">
                            <w:pPr>
                              <w:rPr>
                                <w:rFonts w:ascii="Courier New" w:hAnsi="Courier New" w:cs="Times New Roman"/>
                                <w:sz w:val="18"/>
                              </w:rPr>
                            </w:pPr>
                            <w:r w:rsidRPr="00F74092">
                              <w:rPr>
                                <w:rFonts w:ascii="Courier New" w:hAnsi="Courier New"/>
                                <w:sz w:val="18"/>
                              </w:rPr>
                              <w:t>                  "Secondary_IDs": [],</w:t>
                            </w:r>
                          </w:p>
                          <w:p w14:paraId="3C5EA33A" w14:textId="77777777" w:rsidR="00C74C65" w:rsidRPr="00F74092" w:rsidRDefault="00C74C65" w:rsidP="00F74092">
                            <w:pPr>
                              <w:rPr>
                                <w:rFonts w:ascii="Courier New" w:hAnsi="Courier New" w:cs="Times New Roman"/>
                                <w:sz w:val="18"/>
                              </w:rPr>
                            </w:pPr>
                            <w:r w:rsidRPr="00F74092">
                              <w:rPr>
                                <w:rFonts w:ascii="Courier New" w:hAnsi="Courier New"/>
                                <w:sz w:val="18"/>
                              </w:rPr>
                              <w:t>                  "CCDS_IDs": [</w:t>
                            </w:r>
                          </w:p>
                          <w:p w14:paraId="15A8ABF5" w14:textId="77777777" w:rsidR="00C74C65" w:rsidRPr="00F74092" w:rsidRDefault="00C74C65" w:rsidP="00F74092">
                            <w:pPr>
                              <w:rPr>
                                <w:rFonts w:ascii="Courier New" w:hAnsi="Courier New" w:cs="Times New Roman"/>
                                <w:sz w:val="18"/>
                              </w:rPr>
                            </w:pPr>
                            <w:r w:rsidRPr="00F74092">
                              <w:rPr>
                                <w:rFonts w:ascii="Courier New" w:hAnsi="Courier New"/>
                                <w:sz w:val="18"/>
                              </w:rPr>
                              <w:t>                    "CCDS12976.1"</w:t>
                            </w:r>
                          </w:p>
                          <w:p w14:paraId="02D99F37"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1BD9FD9" w14:textId="77777777" w:rsidR="00C74C65" w:rsidRPr="00F74092" w:rsidRDefault="00C74C65" w:rsidP="00F74092">
                            <w:pPr>
                              <w:rPr>
                                <w:rFonts w:ascii="Courier New" w:hAnsi="Courier New" w:cs="Times New Roman"/>
                                <w:sz w:val="18"/>
                              </w:rPr>
                            </w:pPr>
                            <w:r w:rsidRPr="00F74092">
                              <w:rPr>
                                <w:rFonts w:ascii="Courier New" w:hAnsi="Courier New"/>
                                <w:sz w:val="18"/>
                              </w:rPr>
                              <w:t>                  "VEGA_IDs": [],</w:t>
                            </w:r>
                          </w:p>
                          <w:p w14:paraId="12AA41BF" w14:textId="77777777" w:rsidR="00C74C65" w:rsidRPr="00F74092" w:rsidRDefault="00C74C65" w:rsidP="00F74092">
                            <w:pPr>
                              <w:rPr>
                                <w:rFonts w:ascii="Courier New" w:hAnsi="Courier New" w:cs="Times New Roman"/>
                                <w:sz w:val="18"/>
                              </w:rPr>
                            </w:pPr>
                            <w:r w:rsidRPr="00F74092">
                              <w:rPr>
                                <w:rFonts w:ascii="Courier New" w:hAnsi="Courier New"/>
                                <w:sz w:val="18"/>
                              </w:rPr>
                              <w:t>                  "mapped_GDB_ID": "GDB:119638",</w:t>
                            </w:r>
                          </w:p>
                          <w:p w14:paraId="28A8F4CF" w14:textId="77777777" w:rsidR="00C74C65" w:rsidRPr="00F74092" w:rsidRDefault="00C74C65" w:rsidP="00F74092">
                            <w:pPr>
                              <w:rPr>
                                <w:rFonts w:ascii="Courier New" w:hAnsi="Courier New" w:cs="Times New Roman"/>
                                <w:sz w:val="18"/>
                              </w:rPr>
                            </w:pPr>
                            <w:r w:rsidRPr="00F74092">
                              <w:rPr>
                                <w:rFonts w:ascii="Courier New" w:hAnsi="Courier New"/>
                                <w:sz w:val="18"/>
                              </w:rPr>
                              <w:t>                  "mapped_Entrez_Gene_ID": "1",</w:t>
                            </w:r>
                          </w:p>
                          <w:p w14:paraId="74C47A6B" w14:textId="77777777" w:rsidR="00C74C65" w:rsidRPr="00F74092" w:rsidRDefault="00C74C65" w:rsidP="00F74092">
                            <w:pPr>
                              <w:rPr>
                                <w:rFonts w:ascii="Courier New" w:hAnsi="Courier New" w:cs="Times New Roman"/>
                                <w:sz w:val="18"/>
                              </w:rPr>
                            </w:pPr>
                            <w:r w:rsidRPr="00F74092">
                              <w:rPr>
                                <w:rFonts w:ascii="Courier New" w:hAnsi="Courier New"/>
                                <w:sz w:val="18"/>
                              </w:rPr>
                              <w:t>                  "mapped_OMIM_ID": "138670",</w:t>
                            </w:r>
                          </w:p>
                          <w:p w14:paraId="3099572E" w14:textId="77777777" w:rsidR="00C74C65" w:rsidRPr="00F74092" w:rsidRDefault="00C74C65" w:rsidP="00F74092">
                            <w:pPr>
                              <w:rPr>
                                <w:rFonts w:ascii="Courier New" w:hAnsi="Courier New" w:cs="Times New Roman"/>
                                <w:sz w:val="18"/>
                              </w:rPr>
                            </w:pPr>
                            <w:r w:rsidRPr="00F74092">
                              <w:rPr>
                                <w:rFonts w:ascii="Courier New" w:hAnsi="Courier New"/>
                                <w:sz w:val="18"/>
                              </w:rPr>
                              <w:t>                  "mapped_RefSeq": "NM_130786",</w:t>
                            </w:r>
                          </w:p>
                          <w:p w14:paraId="05B24061" w14:textId="77777777" w:rsidR="00C74C65" w:rsidRPr="00F74092" w:rsidRDefault="00C74C65" w:rsidP="00F74092">
                            <w:pPr>
                              <w:rPr>
                                <w:rFonts w:ascii="Courier New" w:hAnsi="Courier New" w:cs="Times New Roman"/>
                                <w:sz w:val="18"/>
                              </w:rPr>
                            </w:pPr>
                            <w:r w:rsidRPr="00F74092">
                              <w:rPr>
                                <w:rFonts w:ascii="Courier New" w:hAnsi="Courier New"/>
                                <w:sz w:val="18"/>
                              </w:rPr>
                              <w:t>                  "UniProt_ID": "P04217",</w:t>
                            </w:r>
                          </w:p>
                          <w:p w14:paraId="225C735A" w14:textId="77777777" w:rsidR="00C74C65" w:rsidRPr="00F74092" w:rsidRDefault="00C74C65" w:rsidP="00F74092">
                            <w:pPr>
                              <w:rPr>
                                <w:rFonts w:ascii="Courier New" w:hAnsi="Courier New" w:cs="Times New Roman"/>
                                <w:sz w:val="18"/>
                              </w:rPr>
                            </w:pPr>
                            <w:r w:rsidRPr="00F74092">
                              <w:rPr>
                                <w:rFonts w:ascii="Courier New" w:hAnsi="Courier New"/>
                                <w:sz w:val="18"/>
                              </w:rPr>
                              <w:t>                  "mapped_Ensembl_ID": "ENSG00000121410",</w:t>
                            </w:r>
                          </w:p>
                          <w:p w14:paraId="4FC1FA51" w14:textId="77777777" w:rsidR="00C74C65" w:rsidRPr="00F74092" w:rsidRDefault="00C74C65" w:rsidP="00F74092">
                            <w:pPr>
                              <w:rPr>
                                <w:rFonts w:ascii="Courier New" w:hAnsi="Courier New" w:cs="Times New Roman"/>
                                <w:sz w:val="18"/>
                              </w:rPr>
                            </w:pPr>
                            <w:r w:rsidRPr="00F74092">
                              <w:rPr>
                                <w:rFonts w:ascii="Courier New" w:hAnsi="Courier New"/>
                                <w:sz w:val="18"/>
                              </w:rPr>
                              <w:t>                  "UCSC_ID": "uc002qsd.4",</w:t>
                            </w:r>
                          </w:p>
                          <w:p w14:paraId="5FACDF39" w14:textId="77777777" w:rsidR="00C74C65" w:rsidRPr="00F74092" w:rsidRDefault="00C74C65" w:rsidP="00F74092">
                            <w:pPr>
                              <w:rPr>
                                <w:rFonts w:ascii="Courier New" w:hAnsi="Courier New" w:cs="Times New Roman"/>
                                <w:sz w:val="18"/>
                              </w:rPr>
                            </w:pPr>
                            <w:r w:rsidRPr="00F74092">
                              <w:rPr>
                                <w:rFonts w:ascii="Courier New" w:hAnsi="Courier New"/>
                                <w:sz w:val="18"/>
                              </w:rPr>
                              <w:t>                  "mapped_Mouse_Genome_Database_ID": "MGI:2152878",</w:t>
                            </w:r>
                          </w:p>
                          <w:p w14:paraId="05FC79D5" w14:textId="77777777" w:rsidR="00C74C65" w:rsidRPr="00F74092" w:rsidRDefault="00C74C65" w:rsidP="00F74092">
                            <w:pPr>
                              <w:rPr>
                                <w:rFonts w:ascii="Courier New" w:hAnsi="Courier New" w:cs="Times New Roman"/>
                                <w:sz w:val="18"/>
                              </w:rPr>
                            </w:pPr>
                            <w:r w:rsidRPr="00F74092">
                              <w:rPr>
                                <w:rFonts w:ascii="Courier New" w:hAnsi="Courier New"/>
                                <w:sz w:val="18"/>
                              </w:rPr>
                              <w:t>                  "mapped_Rat_Genome_Database_ID": "RGD:69417"</w:t>
                            </w:r>
                          </w:p>
                          <w:p w14:paraId="41DA97FA"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A05231D" w14:textId="77777777" w:rsidR="00C74C65" w:rsidRPr="00F74092" w:rsidRDefault="00C74C65" w:rsidP="00F74092">
                            <w:pPr>
                              <w:rPr>
                                <w:rFonts w:ascii="Courier New" w:hAnsi="Courier New" w:cs="Times New Roman"/>
                                <w:sz w:val="18"/>
                              </w:rPr>
                            </w:pPr>
                            <w:r w:rsidRPr="00F74092">
                              <w:rPr>
                                <w:rFonts w:ascii="Courier New" w:hAnsi="Courier New"/>
                                <w:sz w:val="18"/>
                              </w:rPr>
                              <w:t xml:space="preserve"> $ </w:t>
                            </w:r>
                          </w:p>
                          <w:p w14:paraId="322112D0" w14:textId="77777777" w:rsidR="00C74C65" w:rsidRPr="00B1507D" w:rsidRDefault="00C74C65" w:rsidP="00F74092">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99" type="#_x0000_t202" style="width:6in;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" fillcolor="#d8d8d8 [2732]" stroked="f">
                <v:path arrowok="t"/>
                <v:textbox>
                  <w:txbxContent>
                    <w:p w14:paraId="52D806BB" w14:textId="77777777" w:rsidR="00C74C65" w:rsidRPr="00F74092" w:rsidRDefault="00C74C65" w:rsidP="00F74092">
                      <w:pPr>
                        <w:rPr>
                          <w:rFonts w:ascii="Courier New" w:hAnsi="Courier New" w:cs="Times New Roman"/>
                          <w:sz w:val="18"/>
                        </w:rPr>
                      </w:pPr>
                      <w:r w:rsidRPr="00F74092">
                        <w:rPr>
                          <w:rFonts w:ascii="Courier New" w:hAnsi="Courier New"/>
                          <w:sz w:val="18"/>
                        </w:rPr>
                        <w:t>],</w:t>
                      </w:r>
                    </w:p>
                    <w:p w14:paraId="44870CA6" w14:textId="77777777" w:rsidR="00C74C65" w:rsidRPr="00F74092" w:rsidRDefault="00C74C65" w:rsidP="00F74092">
                      <w:pPr>
                        <w:rPr>
                          <w:rFonts w:ascii="Courier New" w:hAnsi="Courier New" w:cs="Times New Roman"/>
                          <w:sz w:val="18"/>
                        </w:rPr>
                      </w:pPr>
                      <w:r w:rsidRPr="00F74092">
                        <w:rPr>
                          <w:rFonts w:ascii="Courier New" w:hAnsi="Courier New"/>
                          <w:sz w:val="18"/>
                        </w:rPr>
                        <w:t>                  "Pubmed_IDs": [</w:t>
                      </w:r>
                    </w:p>
                    <w:p w14:paraId="0BFD188B" w14:textId="77777777" w:rsidR="00C74C65" w:rsidRPr="00F74092" w:rsidRDefault="00C74C65" w:rsidP="00F74092">
                      <w:pPr>
                        <w:rPr>
                          <w:rFonts w:ascii="Courier New" w:hAnsi="Courier New" w:cs="Times New Roman"/>
                          <w:sz w:val="18"/>
                        </w:rPr>
                      </w:pPr>
                      <w:r w:rsidRPr="00F74092">
                        <w:rPr>
                          <w:rFonts w:ascii="Courier New" w:hAnsi="Courier New"/>
                          <w:sz w:val="18"/>
                        </w:rPr>
                        <w:t>                    "2591067"</w:t>
                      </w:r>
                    </w:p>
                    <w:p w14:paraId="07A356FB"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204C7D6E" w14:textId="77777777" w:rsidR="00C74C65" w:rsidRPr="00F74092" w:rsidRDefault="00C74C65" w:rsidP="00F74092">
                      <w:pPr>
                        <w:rPr>
                          <w:rFonts w:ascii="Courier New" w:hAnsi="Courier New" w:cs="Times New Roman"/>
                          <w:sz w:val="18"/>
                        </w:rPr>
                      </w:pPr>
                      <w:r w:rsidRPr="00F74092">
                        <w:rPr>
                          <w:rFonts w:ascii="Courier New" w:hAnsi="Courier New"/>
                          <w:sz w:val="18"/>
                        </w:rPr>
                        <w:t>                  "RefSeq_IDs": [</w:t>
                      </w:r>
                    </w:p>
                    <w:p w14:paraId="317498D0" w14:textId="77777777" w:rsidR="00C74C65" w:rsidRPr="00F74092" w:rsidRDefault="00C74C65" w:rsidP="00F74092">
                      <w:pPr>
                        <w:rPr>
                          <w:rFonts w:ascii="Courier New" w:hAnsi="Courier New" w:cs="Times New Roman"/>
                          <w:sz w:val="18"/>
                        </w:rPr>
                      </w:pPr>
                      <w:r w:rsidRPr="00F74092">
                        <w:rPr>
                          <w:rFonts w:ascii="Courier New" w:hAnsi="Courier New"/>
                          <w:sz w:val="18"/>
                        </w:rPr>
                        <w:t>                    "NM_130786"</w:t>
                      </w:r>
                    </w:p>
                    <w:p w14:paraId="611731B6"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51DAFE44" w14:textId="77777777" w:rsidR="00C74C65" w:rsidRPr="00F74092" w:rsidRDefault="00C74C65" w:rsidP="00F74092">
                      <w:pPr>
                        <w:rPr>
                          <w:rFonts w:ascii="Courier New" w:hAnsi="Courier New" w:cs="Times New Roman"/>
                          <w:sz w:val="18"/>
                        </w:rPr>
                      </w:pPr>
                      <w:r w:rsidRPr="00F74092">
                        <w:rPr>
                          <w:rFonts w:ascii="Courier New" w:hAnsi="Courier New"/>
                          <w:sz w:val="18"/>
                        </w:rPr>
                        <w:t>                  "Record_Type": "Standard",</w:t>
                      </w:r>
                    </w:p>
                    <w:p w14:paraId="595946CD" w14:textId="77777777" w:rsidR="00C74C65" w:rsidRPr="00F74092" w:rsidRDefault="00C74C65" w:rsidP="00F74092">
                      <w:pPr>
                        <w:rPr>
                          <w:rFonts w:ascii="Courier New" w:hAnsi="Courier New" w:cs="Times New Roman"/>
                          <w:sz w:val="18"/>
                        </w:rPr>
                      </w:pPr>
                      <w:r w:rsidRPr="00F74092">
                        <w:rPr>
                          <w:rFonts w:ascii="Courier New" w:hAnsi="Courier New"/>
                          <w:sz w:val="18"/>
                        </w:rPr>
                        <w:t>                  "Primary_IDs": [],</w:t>
                      </w:r>
                    </w:p>
                    <w:p w14:paraId="50FE06FB" w14:textId="77777777" w:rsidR="00C74C65" w:rsidRPr="00F74092" w:rsidRDefault="00C74C65" w:rsidP="00F74092">
                      <w:pPr>
                        <w:rPr>
                          <w:rFonts w:ascii="Courier New" w:hAnsi="Courier New" w:cs="Times New Roman"/>
                          <w:sz w:val="18"/>
                        </w:rPr>
                      </w:pPr>
                      <w:r w:rsidRPr="00F74092">
                        <w:rPr>
                          <w:rFonts w:ascii="Courier New" w:hAnsi="Courier New"/>
                          <w:sz w:val="18"/>
                        </w:rPr>
                        <w:t>                  "Secondary_IDs": [],</w:t>
                      </w:r>
                    </w:p>
                    <w:p w14:paraId="3C5EA33A" w14:textId="77777777" w:rsidR="00C74C65" w:rsidRPr="00F74092" w:rsidRDefault="00C74C65" w:rsidP="00F74092">
                      <w:pPr>
                        <w:rPr>
                          <w:rFonts w:ascii="Courier New" w:hAnsi="Courier New" w:cs="Times New Roman"/>
                          <w:sz w:val="18"/>
                        </w:rPr>
                      </w:pPr>
                      <w:r w:rsidRPr="00F74092">
                        <w:rPr>
                          <w:rFonts w:ascii="Courier New" w:hAnsi="Courier New"/>
                          <w:sz w:val="18"/>
                        </w:rPr>
                        <w:t>                  "CCDS_IDs": [</w:t>
                      </w:r>
                    </w:p>
                    <w:p w14:paraId="15A8ABF5" w14:textId="77777777" w:rsidR="00C74C65" w:rsidRPr="00F74092" w:rsidRDefault="00C74C65" w:rsidP="00F74092">
                      <w:pPr>
                        <w:rPr>
                          <w:rFonts w:ascii="Courier New" w:hAnsi="Courier New" w:cs="Times New Roman"/>
                          <w:sz w:val="18"/>
                        </w:rPr>
                      </w:pPr>
                      <w:r w:rsidRPr="00F74092">
                        <w:rPr>
                          <w:rFonts w:ascii="Courier New" w:hAnsi="Courier New"/>
                          <w:sz w:val="18"/>
                        </w:rPr>
                        <w:t>                    "CCDS12976.1"</w:t>
                      </w:r>
                    </w:p>
                    <w:p w14:paraId="02D99F37"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1BD9FD9" w14:textId="77777777" w:rsidR="00C74C65" w:rsidRPr="00F74092" w:rsidRDefault="00C74C65" w:rsidP="00F74092">
                      <w:pPr>
                        <w:rPr>
                          <w:rFonts w:ascii="Courier New" w:hAnsi="Courier New" w:cs="Times New Roman"/>
                          <w:sz w:val="18"/>
                        </w:rPr>
                      </w:pPr>
                      <w:r w:rsidRPr="00F74092">
                        <w:rPr>
                          <w:rFonts w:ascii="Courier New" w:hAnsi="Courier New"/>
                          <w:sz w:val="18"/>
                        </w:rPr>
                        <w:t>                  "VEGA_IDs": [],</w:t>
                      </w:r>
                    </w:p>
                    <w:p w14:paraId="12AA41BF" w14:textId="77777777" w:rsidR="00C74C65" w:rsidRPr="00F74092" w:rsidRDefault="00C74C65" w:rsidP="00F74092">
                      <w:pPr>
                        <w:rPr>
                          <w:rFonts w:ascii="Courier New" w:hAnsi="Courier New" w:cs="Times New Roman"/>
                          <w:sz w:val="18"/>
                        </w:rPr>
                      </w:pPr>
                      <w:r w:rsidRPr="00F74092">
                        <w:rPr>
                          <w:rFonts w:ascii="Courier New" w:hAnsi="Courier New"/>
                          <w:sz w:val="18"/>
                        </w:rPr>
                        <w:t>                  "mapped_GDB_ID": "GDB:119638",</w:t>
                      </w:r>
                    </w:p>
                    <w:p w14:paraId="28A8F4CF" w14:textId="77777777" w:rsidR="00C74C65" w:rsidRPr="00F74092" w:rsidRDefault="00C74C65" w:rsidP="00F74092">
                      <w:pPr>
                        <w:rPr>
                          <w:rFonts w:ascii="Courier New" w:hAnsi="Courier New" w:cs="Times New Roman"/>
                          <w:sz w:val="18"/>
                        </w:rPr>
                      </w:pPr>
                      <w:r w:rsidRPr="00F74092">
                        <w:rPr>
                          <w:rFonts w:ascii="Courier New" w:hAnsi="Courier New"/>
                          <w:sz w:val="18"/>
                        </w:rPr>
                        <w:t>                  "mapped_Entrez_Gene_ID": "1",</w:t>
                      </w:r>
                    </w:p>
                    <w:p w14:paraId="74C47A6B" w14:textId="77777777" w:rsidR="00C74C65" w:rsidRPr="00F74092" w:rsidRDefault="00C74C65" w:rsidP="00F74092">
                      <w:pPr>
                        <w:rPr>
                          <w:rFonts w:ascii="Courier New" w:hAnsi="Courier New" w:cs="Times New Roman"/>
                          <w:sz w:val="18"/>
                        </w:rPr>
                      </w:pPr>
                      <w:r w:rsidRPr="00F74092">
                        <w:rPr>
                          <w:rFonts w:ascii="Courier New" w:hAnsi="Courier New"/>
                          <w:sz w:val="18"/>
                        </w:rPr>
                        <w:t>                  "mapped_OMIM_ID": "138670",</w:t>
                      </w:r>
                    </w:p>
                    <w:p w14:paraId="3099572E" w14:textId="77777777" w:rsidR="00C74C65" w:rsidRPr="00F74092" w:rsidRDefault="00C74C65" w:rsidP="00F74092">
                      <w:pPr>
                        <w:rPr>
                          <w:rFonts w:ascii="Courier New" w:hAnsi="Courier New" w:cs="Times New Roman"/>
                          <w:sz w:val="18"/>
                        </w:rPr>
                      </w:pPr>
                      <w:r w:rsidRPr="00F74092">
                        <w:rPr>
                          <w:rFonts w:ascii="Courier New" w:hAnsi="Courier New"/>
                          <w:sz w:val="18"/>
                        </w:rPr>
                        <w:t>                  "mapped_RefSeq": "NM_130786",</w:t>
                      </w:r>
                    </w:p>
                    <w:p w14:paraId="05B24061" w14:textId="77777777" w:rsidR="00C74C65" w:rsidRPr="00F74092" w:rsidRDefault="00C74C65" w:rsidP="00F74092">
                      <w:pPr>
                        <w:rPr>
                          <w:rFonts w:ascii="Courier New" w:hAnsi="Courier New" w:cs="Times New Roman"/>
                          <w:sz w:val="18"/>
                        </w:rPr>
                      </w:pPr>
                      <w:r w:rsidRPr="00F74092">
                        <w:rPr>
                          <w:rFonts w:ascii="Courier New" w:hAnsi="Courier New"/>
                          <w:sz w:val="18"/>
                        </w:rPr>
                        <w:t>                  "UniProt_ID": "P04217",</w:t>
                      </w:r>
                    </w:p>
                    <w:p w14:paraId="225C735A" w14:textId="77777777" w:rsidR="00C74C65" w:rsidRPr="00F74092" w:rsidRDefault="00C74C65" w:rsidP="00F74092">
                      <w:pPr>
                        <w:rPr>
                          <w:rFonts w:ascii="Courier New" w:hAnsi="Courier New" w:cs="Times New Roman"/>
                          <w:sz w:val="18"/>
                        </w:rPr>
                      </w:pPr>
                      <w:r w:rsidRPr="00F74092">
                        <w:rPr>
                          <w:rFonts w:ascii="Courier New" w:hAnsi="Courier New"/>
                          <w:sz w:val="18"/>
                        </w:rPr>
                        <w:t>                  "mapped_Ensembl_ID": "ENSG00000121410",</w:t>
                      </w:r>
                    </w:p>
                    <w:p w14:paraId="4FC1FA51" w14:textId="77777777" w:rsidR="00C74C65" w:rsidRPr="00F74092" w:rsidRDefault="00C74C65" w:rsidP="00F74092">
                      <w:pPr>
                        <w:rPr>
                          <w:rFonts w:ascii="Courier New" w:hAnsi="Courier New" w:cs="Times New Roman"/>
                          <w:sz w:val="18"/>
                        </w:rPr>
                      </w:pPr>
                      <w:r w:rsidRPr="00F74092">
                        <w:rPr>
                          <w:rFonts w:ascii="Courier New" w:hAnsi="Courier New"/>
                          <w:sz w:val="18"/>
                        </w:rPr>
                        <w:t>                  "UCSC_ID": "uc002qsd.4",</w:t>
                      </w:r>
                    </w:p>
                    <w:p w14:paraId="5FACDF39" w14:textId="77777777" w:rsidR="00C74C65" w:rsidRPr="00F74092" w:rsidRDefault="00C74C65" w:rsidP="00F74092">
                      <w:pPr>
                        <w:rPr>
                          <w:rFonts w:ascii="Courier New" w:hAnsi="Courier New" w:cs="Times New Roman"/>
                          <w:sz w:val="18"/>
                        </w:rPr>
                      </w:pPr>
                      <w:r w:rsidRPr="00F74092">
                        <w:rPr>
                          <w:rFonts w:ascii="Courier New" w:hAnsi="Courier New"/>
                          <w:sz w:val="18"/>
                        </w:rPr>
                        <w:t>                  "mapped_Mouse_Genome_Database_ID": "MGI:2152878",</w:t>
                      </w:r>
                    </w:p>
                    <w:p w14:paraId="05FC79D5" w14:textId="77777777" w:rsidR="00C74C65" w:rsidRPr="00F74092" w:rsidRDefault="00C74C65" w:rsidP="00F74092">
                      <w:pPr>
                        <w:rPr>
                          <w:rFonts w:ascii="Courier New" w:hAnsi="Courier New" w:cs="Times New Roman"/>
                          <w:sz w:val="18"/>
                        </w:rPr>
                      </w:pPr>
                      <w:r w:rsidRPr="00F74092">
                        <w:rPr>
                          <w:rFonts w:ascii="Courier New" w:hAnsi="Courier New"/>
                          <w:sz w:val="18"/>
                        </w:rPr>
                        <w:t>                  "mapped_Rat_Genome_Database_ID": "RGD:69417"</w:t>
                      </w:r>
                    </w:p>
                    <w:p w14:paraId="41DA97FA" w14:textId="77777777" w:rsidR="00C74C65" w:rsidRPr="00F74092" w:rsidRDefault="00C74C65" w:rsidP="00F74092">
                      <w:pPr>
                        <w:rPr>
                          <w:rFonts w:ascii="Courier New" w:hAnsi="Courier New" w:cs="Times New Roman"/>
                          <w:sz w:val="18"/>
                        </w:rPr>
                      </w:pPr>
                      <w:r w:rsidRPr="00F74092">
                        <w:rPr>
                          <w:rFonts w:ascii="Courier New" w:hAnsi="Courier New"/>
                          <w:sz w:val="18"/>
                        </w:rPr>
                        <w:t>                }</w:t>
                      </w:r>
                    </w:p>
                    <w:p w14:paraId="7A05231D" w14:textId="77777777" w:rsidR="00C74C65" w:rsidRPr="00F74092" w:rsidRDefault="00C74C65" w:rsidP="00F74092">
                      <w:pPr>
                        <w:rPr>
                          <w:rFonts w:ascii="Courier New" w:hAnsi="Courier New" w:cs="Times New Roman"/>
                          <w:sz w:val="18"/>
                        </w:rPr>
                      </w:pPr>
                      <w:r w:rsidRPr="00F74092">
                        <w:rPr>
                          <w:rFonts w:ascii="Courier New" w:hAnsi="Courier New"/>
                          <w:sz w:val="18"/>
                        </w:rPr>
                        <w:t xml:space="preserve"> $ </w:t>
                      </w:r>
                    </w:p>
                    <w:p w14:paraId="322112D0" w14:textId="77777777" w:rsidR="00C74C65" w:rsidRPr="00B1507D" w:rsidRDefault="00C74C65" w:rsidP="00F74092">
                      <w:pPr>
                        <w:rPr>
                          <w:rFonts w:ascii="Courier New" w:hAnsi="Courier New" w:cs="Courier New"/>
                          <w:color w:val="000000" w:themeColor="text1"/>
                          <w:sz w:val="18"/>
                          <w:szCs w:val="18"/>
                        </w:rPr>
                      </w:pPr>
                    </w:p>
                  </w:txbxContent>
                </v:textbox>
                <w10:anchorlock/>
              </v:shape>
            </w:pict>
          </mc:Fallback>
        </mc:AlternateContent>
      </w:r>
      <w:r w:rsidR="004A253C" w:rsidRPr="003A3446">
        <w:t xml:space="preserve"> </w:t>
      </w:r>
    </w:p>
    <w:p w14:paraId="294EB8FA" w14:textId="77777777" w:rsidR="004A253C" w:rsidRPr="003A3446" w:rsidRDefault="004A253C" w:rsidP="003A3446">
      <w:pPr>
        <w:rPr>
          <w:rFonts w:ascii="Times New Roman" w:hAnsi="Times New Roman" w:cs="Times New Roman"/>
        </w:rPr>
      </w:pPr>
      <w:r w:rsidRPr="003A3446">
        <w:t> </w:t>
      </w:r>
    </w:p>
    <w:p w14:paraId="4C1B1E2B" w14:textId="77777777" w:rsidR="004A253C" w:rsidRPr="003A3446" w:rsidRDefault="004A253C" w:rsidP="003A3446">
      <w:pPr>
        <w:rPr>
          <w:rFonts w:ascii="Times New Roman" w:hAnsi="Times New Roman" w:cs="Times New Roman"/>
        </w:rPr>
      </w:pPr>
      <w:r w:rsidRPr="003A3446">
        <w:t> </w:t>
      </w:r>
    </w:p>
    <w:p w14:paraId="47613F2C" w14:textId="0B7E52CB" w:rsidR="004A253C" w:rsidRPr="003A3446" w:rsidRDefault="004A253C" w:rsidP="003A3446">
      <w:pPr>
        <w:rPr>
          <w:rFonts w:ascii="Times New Roman" w:hAnsi="Times New Roman" w:cs="Times New Roman"/>
        </w:rPr>
      </w:pPr>
      <w:r w:rsidRPr="003A3446">
        <w:t xml:space="preserve">To join the information in this catalog, to the information that we have collected in the gene table, we need to tell bior what field in the HGNC table matches the LAST column in our sample data + annotation.  In this case, we will join on </w:t>
      </w:r>
      <w:ins w:id="201" w:author="Daniel Quest" w:date="2013-08-29T14:20:00Z">
        <w:r w:rsidR="00874194" w:rsidRPr="003A3446">
          <w:t>approved</w:t>
        </w:r>
      </w:ins>
      <w:r w:rsidRPr="003A3446">
        <w:t xml:space="preserve"> symbol (note: if you ever get an error with doing a lookup, you may need an index file - look into the bior_index command or contact the bior team for help).</w:t>
      </w:r>
    </w:p>
    <w:p w14:paraId="78C155DF" w14:textId="77777777" w:rsidR="004A253C" w:rsidRPr="003A3446" w:rsidRDefault="004A253C" w:rsidP="003A3446">
      <w:pPr>
        <w:rPr>
          <w:rFonts w:ascii="Times New Roman" w:hAnsi="Times New Roman" w:cs="Times New Roman"/>
        </w:rPr>
      </w:pPr>
      <w:r w:rsidRPr="003A3446">
        <w:t> </w:t>
      </w:r>
    </w:p>
    <w:p w14:paraId="2FAFD27D" w14:textId="3085FD0A" w:rsidR="004A253C" w:rsidRPr="003A3446" w:rsidRDefault="00DB5783" w:rsidP="003A3446">
      <w:pPr>
        <w:rPr>
          <w:rFonts w:ascii="Times New Roman" w:hAnsi="Times New Roman" w:cs="Times New Roman"/>
        </w:rPr>
      </w:pPr>
      <w:r>
        <w:rPr>
          <w:noProof/>
          <w:lang w:eastAsia="en-US"/>
        </w:rPr>
        <mc:AlternateContent>
          <mc:Choice Requires="wps">
            <w:drawing>
              <wp:inline distT="0" distB="0" distL="0" distR="0" wp14:anchorId="552EAA19" wp14:editId="056FE3E2">
                <wp:extent cx="5486400" cy="1863090"/>
                <wp:effectExtent l="0" t="0" r="0" b="0"/>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86309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77D4E" w14:textId="77777777" w:rsidR="00C74C65" w:rsidRPr="00F74092" w:rsidRDefault="00C74C65" w:rsidP="00F74092">
                            <w:pPr>
                              <w:rPr>
                                <w:rFonts w:ascii="Courier New" w:hAnsi="Courier New" w:cs="Times New Roman"/>
                                <w:sz w:val="18"/>
                              </w:rPr>
                            </w:pPr>
                            <w:r w:rsidRPr="00F74092">
                              <w:rPr>
                                <w:rFonts w:ascii="Courier New" w:hAnsi="Courier New"/>
                                <w:sz w:val="18"/>
                              </w:rPr>
                              <w:t>grep "^22.*rs3721" gene_snp.db132.gene.coding.dat | more</w:t>
                            </w:r>
                          </w:p>
                          <w:p w14:paraId="5C6EF8B8" w14:textId="77777777" w:rsidR="00C74C65" w:rsidRPr="00F74092" w:rsidRDefault="00C74C65" w:rsidP="00F74092">
                            <w:pPr>
                              <w:rPr>
                                <w:rFonts w:ascii="Courier New" w:hAnsi="Courier New" w:cs="Times New Roman"/>
                                <w:sz w:val="18"/>
                              </w:rPr>
                            </w:pPr>
                            <w:r w:rsidRPr="00F74092">
                              <w:rPr>
                                <w:rFonts w:ascii="Courier New" w:hAnsi="Courier New"/>
                                <w:sz w:val="18"/>
                              </w:rPr>
                              <w:t>22 7332 UBE2L3 rs372150 29047</w:t>
                            </w:r>
                          </w:p>
                          <w:p w14:paraId="28488D73" w14:textId="77777777" w:rsidR="00C74C65" w:rsidRPr="00F74092" w:rsidRDefault="00C74C65" w:rsidP="00F74092">
                            <w:pPr>
                              <w:rPr>
                                <w:rFonts w:ascii="Courier New" w:hAnsi="Courier New" w:cs="Times New Roman"/>
                                <w:sz w:val="18"/>
                              </w:rPr>
                            </w:pPr>
                            <w:r w:rsidRPr="00F74092">
                              <w:rPr>
                                <w:rFonts w:ascii="Courier New" w:hAnsi="Courier New"/>
                                <w:sz w:val="18"/>
                              </w:rPr>
                              <w:t>22 150223 YDJC rs372150 23030</w:t>
                            </w:r>
                          </w:p>
                          <w:p w14:paraId="0267501E" w14:textId="77777777" w:rsidR="00C74C65" w:rsidRPr="00F74092" w:rsidRDefault="00C74C65" w:rsidP="00F74092">
                            <w:pPr>
                              <w:rPr>
                                <w:rFonts w:ascii="Courier New" w:hAnsi="Courier New" w:cs="Times New Roman"/>
                                <w:sz w:val="18"/>
                              </w:rPr>
                            </w:pPr>
                            <w:r w:rsidRPr="00F74092">
                              <w:rPr>
                                <w:rFonts w:ascii="Courier New" w:hAnsi="Courier New"/>
                                <w:sz w:val="18"/>
                              </w:rPr>
                              <w:t>22 164592 CCDC116 rs372150 15754</w:t>
                            </w:r>
                          </w:p>
                          <w:p w14:paraId="5079527C" w14:textId="77777777" w:rsidR="00C74C65" w:rsidRPr="00F74092" w:rsidRDefault="00C74C65" w:rsidP="00F74092">
                            <w:pPr>
                              <w:rPr>
                                <w:rFonts w:ascii="Courier New" w:hAnsi="Courier New" w:cs="Times New Roman"/>
                                <w:sz w:val="18"/>
                              </w:rPr>
                            </w:pPr>
                            <w:r w:rsidRPr="00F74092">
                              <w:rPr>
                                <w:rFonts w:ascii="Courier New" w:hAnsi="Courier New"/>
                                <w:sz w:val="18"/>
                              </w:rPr>
                              <w:t>22 23753 SDF2L1 rs372150 8782</w:t>
                            </w:r>
                          </w:p>
                          <w:p w14:paraId="595E32BE" w14:textId="77777777" w:rsidR="00C74C65" w:rsidRPr="00F74092" w:rsidRDefault="00C74C65" w:rsidP="00F74092">
                            <w:pPr>
                              <w:rPr>
                                <w:rFonts w:ascii="Courier New" w:hAnsi="Courier New" w:cs="Times New Roman"/>
                                <w:sz w:val="18"/>
                              </w:rPr>
                            </w:pPr>
                            <w:r w:rsidRPr="00F74092">
                              <w:rPr>
                                <w:rFonts w:ascii="Courier New" w:hAnsi="Courier New"/>
                                <w:sz w:val="18"/>
                              </w:rPr>
                              <w:t>22 23753 SDF2L1 rs372108 45008</w:t>
                            </w:r>
                          </w:p>
                          <w:p w14:paraId="0DCD8FBF" w14:textId="77777777" w:rsidR="00C74C65" w:rsidRPr="00F74092" w:rsidRDefault="00C74C65" w:rsidP="00F74092">
                            <w:pPr>
                              <w:rPr>
                                <w:rFonts w:ascii="Courier New" w:hAnsi="Courier New" w:cs="Times New Roman"/>
                                <w:sz w:val="18"/>
                              </w:rPr>
                            </w:pPr>
                            <w:r w:rsidRPr="00F74092">
                              <w:rPr>
                                <w:rFonts w:ascii="Courier New" w:hAnsi="Courier New"/>
                                <w:sz w:val="18"/>
                              </w:rPr>
                              <w:t>22 23759 PPIL2 rs372150 -12903</w:t>
                            </w:r>
                          </w:p>
                          <w:p w14:paraId="22105B5E" w14:textId="77777777" w:rsidR="00C74C65" w:rsidRPr="00F74092" w:rsidRDefault="00C74C65" w:rsidP="00F74092">
                            <w:pPr>
                              <w:rPr>
                                <w:rFonts w:ascii="Courier New" w:hAnsi="Courier New" w:cs="Times New Roman"/>
                                <w:sz w:val="18"/>
                              </w:rPr>
                            </w:pPr>
                            <w:r w:rsidRPr="00F74092">
                              <w:rPr>
                                <w:rFonts w:ascii="Courier New" w:hAnsi="Courier New"/>
                                <w:sz w:val="18"/>
                              </w:rPr>
                              <w:t>22 23759 PPIL2 rs372108 0</w:t>
                            </w:r>
                          </w:p>
                          <w:p w14:paraId="688DFBD7" w14:textId="77777777" w:rsidR="00C74C65" w:rsidRPr="00F74092" w:rsidRDefault="00C74C65" w:rsidP="00F74092">
                            <w:pPr>
                              <w:rPr>
                                <w:rFonts w:ascii="Courier New" w:hAnsi="Courier New" w:cs="Times New Roman"/>
                                <w:sz w:val="18"/>
                              </w:rPr>
                            </w:pPr>
                            <w:r w:rsidRPr="00F74092">
                              <w:rPr>
                                <w:rFonts w:ascii="Courier New" w:hAnsi="Courier New"/>
                                <w:sz w:val="18"/>
                              </w:rPr>
                              <w:t>22 29799 YPEL1 rs372150 -44455</w:t>
                            </w:r>
                          </w:p>
                          <w:p w14:paraId="2A034704" w14:textId="77777777" w:rsidR="00C74C65" w:rsidRPr="00F74092" w:rsidRDefault="00C74C65" w:rsidP="00F74092">
                            <w:pPr>
                              <w:rPr>
                                <w:rFonts w:ascii="Courier New" w:hAnsi="Courier New" w:cs="Times New Roman"/>
                                <w:sz w:val="18"/>
                              </w:rPr>
                            </w:pPr>
                            <w:r w:rsidRPr="00F74092">
                              <w:rPr>
                                <w:rFonts w:ascii="Courier New" w:hAnsi="Courier New"/>
                                <w:sz w:val="18"/>
                              </w:rPr>
                              <w:t>22 29799 YPEL1 rs372108 -8229</w:t>
                            </w:r>
                          </w:p>
                          <w:p w14:paraId="5AC82B1C" w14:textId="77777777" w:rsidR="00C74C65" w:rsidRPr="00F74092" w:rsidRDefault="00C74C65" w:rsidP="00F74092">
                            <w:pPr>
                              <w:rPr>
                                <w:rFonts w:ascii="Courier New" w:hAnsi="Courier New" w:cs="Times New Roman"/>
                                <w:sz w:val="18"/>
                              </w:rPr>
                            </w:pPr>
                            <w:r w:rsidRPr="00F74092">
                              <w:rPr>
                                <w:rFonts w:ascii="Courier New" w:hAnsi="Courier New"/>
                                <w:sz w:val="18"/>
                              </w:rPr>
                              <w:t>22 83746 L3MBTL2 rs3721 0</w:t>
                            </w:r>
                          </w:p>
                          <w:p w14:paraId="4C2AB606" w14:textId="77777777" w:rsidR="00C74C65" w:rsidRPr="00F74092" w:rsidRDefault="00C74C65" w:rsidP="00F74092">
                            <w:pPr>
                              <w:rPr>
                                <w:rFonts w:ascii="Courier New" w:hAnsi="Courier New" w:cs="Times New Roman"/>
                                <w:sz w:val="18"/>
                              </w:rPr>
                            </w:pPr>
                            <w:r w:rsidRPr="00F74092">
                              <w:rPr>
                                <w:rFonts w:ascii="Courier New" w:hAnsi="Courier New"/>
                                <w:sz w:val="18"/>
                              </w:rPr>
                              <w:t>22 150356 CHADL rs3721 0</w:t>
                            </w:r>
                          </w:p>
                          <w:p w14:paraId="1D95F0C1" w14:textId="77777777" w:rsidR="00C74C65" w:rsidRPr="00F74092" w:rsidRDefault="00C74C65" w:rsidP="00F74092">
                            <w:pPr>
                              <w:rPr>
                                <w:rFonts w:ascii="Courier New" w:hAnsi="Courier New"/>
                                <w:sz w:val="18"/>
                              </w:rPr>
                            </w:pPr>
                            <w:r w:rsidRPr="00F74092">
                              <w:rPr>
                                <w:rFonts w:ascii="Courier New" w:hAnsi="Courier New"/>
                                <w:sz w:val="18"/>
                              </w:rPr>
                              <w:t>22 5905 RANGAP1 rs3721 -14542</w:t>
                            </w:r>
                          </w:p>
                          <w:p w14:paraId="1C41D729" w14:textId="77777777" w:rsidR="00C74C65" w:rsidRPr="00B1507D" w:rsidRDefault="00C74C65" w:rsidP="00F74092">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100" type="#_x0000_t202" style="width:6in;height:146.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" fillcolor="#d8d8d8 [2732]" stroked="f">
                <v:path arrowok="t"/>
                <v:textbox>
                  <w:txbxContent>
                    <w:p w14:paraId="69577D4E" w14:textId="77777777" w:rsidR="00C74C65" w:rsidRPr="00F74092" w:rsidRDefault="00C74C65" w:rsidP="00F74092">
                      <w:pPr>
                        <w:rPr>
                          <w:rFonts w:ascii="Courier New" w:hAnsi="Courier New" w:cs="Times New Roman"/>
                          <w:sz w:val="18"/>
                        </w:rPr>
                      </w:pPr>
                      <w:r w:rsidRPr="00F74092">
                        <w:rPr>
                          <w:rFonts w:ascii="Courier New" w:hAnsi="Courier New"/>
                          <w:sz w:val="18"/>
                        </w:rPr>
                        <w:t>grep "^22.*rs3721" gene_snp.db132.gene.coding.dat | more</w:t>
                      </w:r>
                    </w:p>
                    <w:p w14:paraId="5C6EF8B8" w14:textId="77777777" w:rsidR="00C74C65" w:rsidRPr="00F74092" w:rsidRDefault="00C74C65" w:rsidP="00F74092">
                      <w:pPr>
                        <w:rPr>
                          <w:rFonts w:ascii="Courier New" w:hAnsi="Courier New" w:cs="Times New Roman"/>
                          <w:sz w:val="18"/>
                        </w:rPr>
                      </w:pPr>
                      <w:r w:rsidRPr="00F74092">
                        <w:rPr>
                          <w:rFonts w:ascii="Courier New" w:hAnsi="Courier New"/>
                          <w:sz w:val="18"/>
                        </w:rPr>
                        <w:t>22 7332 UBE2L3 rs372150 29047</w:t>
                      </w:r>
                    </w:p>
                    <w:p w14:paraId="28488D73" w14:textId="77777777" w:rsidR="00C74C65" w:rsidRPr="00F74092" w:rsidRDefault="00C74C65" w:rsidP="00F74092">
                      <w:pPr>
                        <w:rPr>
                          <w:rFonts w:ascii="Courier New" w:hAnsi="Courier New" w:cs="Times New Roman"/>
                          <w:sz w:val="18"/>
                        </w:rPr>
                      </w:pPr>
                      <w:r w:rsidRPr="00F74092">
                        <w:rPr>
                          <w:rFonts w:ascii="Courier New" w:hAnsi="Courier New"/>
                          <w:sz w:val="18"/>
                        </w:rPr>
                        <w:t>22 150223 YDJC rs372150 23030</w:t>
                      </w:r>
                    </w:p>
                    <w:p w14:paraId="0267501E" w14:textId="77777777" w:rsidR="00C74C65" w:rsidRPr="00F74092" w:rsidRDefault="00C74C65" w:rsidP="00F74092">
                      <w:pPr>
                        <w:rPr>
                          <w:rFonts w:ascii="Courier New" w:hAnsi="Courier New" w:cs="Times New Roman"/>
                          <w:sz w:val="18"/>
                        </w:rPr>
                      </w:pPr>
                      <w:r w:rsidRPr="00F74092">
                        <w:rPr>
                          <w:rFonts w:ascii="Courier New" w:hAnsi="Courier New"/>
                          <w:sz w:val="18"/>
                        </w:rPr>
                        <w:t>22 164592 CCDC116 rs372150 15754</w:t>
                      </w:r>
                    </w:p>
                    <w:p w14:paraId="5079527C" w14:textId="77777777" w:rsidR="00C74C65" w:rsidRPr="00F74092" w:rsidRDefault="00C74C65" w:rsidP="00F74092">
                      <w:pPr>
                        <w:rPr>
                          <w:rFonts w:ascii="Courier New" w:hAnsi="Courier New" w:cs="Times New Roman"/>
                          <w:sz w:val="18"/>
                        </w:rPr>
                      </w:pPr>
                      <w:r w:rsidRPr="00F74092">
                        <w:rPr>
                          <w:rFonts w:ascii="Courier New" w:hAnsi="Courier New"/>
                          <w:sz w:val="18"/>
                        </w:rPr>
                        <w:t>22 23753 SDF2L1 rs372150 8782</w:t>
                      </w:r>
                    </w:p>
                    <w:p w14:paraId="595E32BE" w14:textId="77777777" w:rsidR="00C74C65" w:rsidRPr="00F74092" w:rsidRDefault="00C74C65" w:rsidP="00F74092">
                      <w:pPr>
                        <w:rPr>
                          <w:rFonts w:ascii="Courier New" w:hAnsi="Courier New" w:cs="Times New Roman"/>
                          <w:sz w:val="18"/>
                        </w:rPr>
                      </w:pPr>
                      <w:r w:rsidRPr="00F74092">
                        <w:rPr>
                          <w:rFonts w:ascii="Courier New" w:hAnsi="Courier New"/>
                          <w:sz w:val="18"/>
                        </w:rPr>
                        <w:t>22 23753 SDF2L1 rs372108 45008</w:t>
                      </w:r>
                    </w:p>
                    <w:p w14:paraId="0DCD8FBF" w14:textId="77777777" w:rsidR="00C74C65" w:rsidRPr="00F74092" w:rsidRDefault="00C74C65" w:rsidP="00F74092">
                      <w:pPr>
                        <w:rPr>
                          <w:rFonts w:ascii="Courier New" w:hAnsi="Courier New" w:cs="Times New Roman"/>
                          <w:sz w:val="18"/>
                        </w:rPr>
                      </w:pPr>
                      <w:r w:rsidRPr="00F74092">
                        <w:rPr>
                          <w:rFonts w:ascii="Courier New" w:hAnsi="Courier New"/>
                          <w:sz w:val="18"/>
                        </w:rPr>
                        <w:t>22 23759 PPIL2 rs372150 -12903</w:t>
                      </w:r>
                    </w:p>
                    <w:p w14:paraId="22105B5E" w14:textId="77777777" w:rsidR="00C74C65" w:rsidRPr="00F74092" w:rsidRDefault="00C74C65" w:rsidP="00F74092">
                      <w:pPr>
                        <w:rPr>
                          <w:rFonts w:ascii="Courier New" w:hAnsi="Courier New" w:cs="Times New Roman"/>
                          <w:sz w:val="18"/>
                        </w:rPr>
                      </w:pPr>
                      <w:r w:rsidRPr="00F74092">
                        <w:rPr>
                          <w:rFonts w:ascii="Courier New" w:hAnsi="Courier New"/>
                          <w:sz w:val="18"/>
                        </w:rPr>
                        <w:t>22 23759 PPIL2 rs372108 0</w:t>
                      </w:r>
                    </w:p>
                    <w:p w14:paraId="688DFBD7" w14:textId="77777777" w:rsidR="00C74C65" w:rsidRPr="00F74092" w:rsidRDefault="00C74C65" w:rsidP="00F74092">
                      <w:pPr>
                        <w:rPr>
                          <w:rFonts w:ascii="Courier New" w:hAnsi="Courier New" w:cs="Times New Roman"/>
                          <w:sz w:val="18"/>
                        </w:rPr>
                      </w:pPr>
                      <w:r w:rsidRPr="00F74092">
                        <w:rPr>
                          <w:rFonts w:ascii="Courier New" w:hAnsi="Courier New"/>
                          <w:sz w:val="18"/>
                        </w:rPr>
                        <w:t>22 29799 YPEL1 rs372150 -44455</w:t>
                      </w:r>
                    </w:p>
                    <w:p w14:paraId="2A034704" w14:textId="77777777" w:rsidR="00C74C65" w:rsidRPr="00F74092" w:rsidRDefault="00C74C65" w:rsidP="00F74092">
                      <w:pPr>
                        <w:rPr>
                          <w:rFonts w:ascii="Courier New" w:hAnsi="Courier New" w:cs="Times New Roman"/>
                          <w:sz w:val="18"/>
                        </w:rPr>
                      </w:pPr>
                      <w:r w:rsidRPr="00F74092">
                        <w:rPr>
                          <w:rFonts w:ascii="Courier New" w:hAnsi="Courier New"/>
                          <w:sz w:val="18"/>
                        </w:rPr>
                        <w:t>22 29799 YPEL1 rs372108 -8229</w:t>
                      </w:r>
                    </w:p>
                    <w:p w14:paraId="5AC82B1C" w14:textId="77777777" w:rsidR="00C74C65" w:rsidRPr="00F74092" w:rsidRDefault="00C74C65" w:rsidP="00F74092">
                      <w:pPr>
                        <w:rPr>
                          <w:rFonts w:ascii="Courier New" w:hAnsi="Courier New" w:cs="Times New Roman"/>
                          <w:sz w:val="18"/>
                        </w:rPr>
                      </w:pPr>
                      <w:r w:rsidRPr="00F74092">
                        <w:rPr>
                          <w:rFonts w:ascii="Courier New" w:hAnsi="Courier New"/>
                          <w:sz w:val="18"/>
                        </w:rPr>
                        <w:t>22 83746 L3MBTL2 rs3721 0</w:t>
                      </w:r>
                    </w:p>
                    <w:p w14:paraId="4C2AB606" w14:textId="77777777" w:rsidR="00C74C65" w:rsidRPr="00F74092" w:rsidRDefault="00C74C65" w:rsidP="00F74092">
                      <w:pPr>
                        <w:rPr>
                          <w:rFonts w:ascii="Courier New" w:hAnsi="Courier New" w:cs="Times New Roman"/>
                          <w:sz w:val="18"/>
                        </w:rPr>
                      </w:pPr>
                      <w:r w:rsidRPr="00F74092">
                        <w:rPr>
                          <w:rFonts w:ascii="Courier New" w:hAnsi="Courier New"/>
                          <w:sz w:val="18"/>
                        </w:rPr>
                        <w:t>22 150356 CHADL rs3721 0</w:t>
                      </w:r>
                    </w:p>
                    <w:p w14:paraId="1D95F0C1" w14:textId="77777777" w:rsidR="00C74C65" w:rsidRPr="00F74092" w:rsidRDefault="00C74C65" w:rsidP="00F74092">
                      <w:pPr>
                        <w:rPr>
                          <w:rFonts w:ascii="Courier New" w:hAnsi="Courier New"/>
                          <w:sz w:val="18"/>
                        </w:rPr>
                      </w:pPr>
                      <w:r w:rsidRPr="00F74092">
                        <w:rPr>
                          <w:rFonts w:ascii="Courier New" w:hAnsi="Courier New"/>
                          <w:sz w:val="18"/>
                        </w:rPr>
                        <w:t>22 5905 RANGAP1 rs3721 -14542</w:t>
                      </w:r>
                    </w:p>
                    <w:p w14:paraId="1C41D729" w14:textId="77777777" w:rsidR="00C74C65" w:rsidRPr="00B1507D" w:rsidRDefault="00C74C65" w:rsidP="00F74092">
                      <w:pPr>
                        <w:rPr>
                          <w:rFonts w:ascii="Courier New" w:hAnsi="Courier New" w:cs="Courier New"/>
                          <w:color w:val="000000" w:themeColor="text1"/>
                          <w:sz w:val="18"/>
                          <w:szCs w:val="18"/>
                        </w:rPr>
                      </w:pPr>
                    </w:p>
                  </w:txbxContent>
                </v:textbox>
                <w10:anchorlock/>
              </v:shape>
            </w:pict>
          </mc:Fallback>
        </mc:AlternateContent>
      </w:r>
    </w:p>
    <w:p w14:paraId="072AD48A" w14:textId="77777777" w:rsidR="005D0AF7" w:rsidRDefault="005D0AF7" w:rsidP="003A3446"/>
    <w:p w14:paraId="11285E6B" w14:textId="2594CF39" w:rsidR="004A253C" w:rsidRPr="003A3446" w:rsidRDefault="00DB5783" w:rsidP="003A3446">
      <w:r>
        <w:rPr>
          <w:noProof/>
          <w:lang w:eastAsia="en-US"/>
        </w:rPr>
        <mc:AlternateContent>
          <mc:Choice Requires="wps">
            <w:drawing>
              <wp:inline distT="0" distB="0" distL="0" distR="0" wp14:anchorId="13B02D1B" wp14:editId="645B81F0">
                <wp:extent cx="5486400" cy="8229600"/>
                <wp:effectExtent l="0" t="0" r="0" b="0"/>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3CC63"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101"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" fillcolor="#d8d8d8 [2732]" stroked="f">
                <v:path arrowok="t"/>
                <v:textbox>
                  <w:txbxContent>
                    <w:p w14:paraId="7233CC63"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r>
        <w:rPr>
          <w:noProof/>
          <w:lang w:eastAsia="en-US"/>
        </w:rPr>
        <mc:AlternateContent>
          <mc:Choice Requires="wps">
            <w:drawing>
              <wp:inline distT="0" distB="0" distL="0" distR="0" wp14:anchorId="06CB71EB" wp14:editId="41CF813E">
                <wp:extent cx="5486400" cy="8229600"/>
                <wp:effectExtent l="0" t="0" r="0" b="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8229600"/>
                        </a:xfrm>
                        <a:prstGeom prst="rect">
                          <a:avLst/>
                        </a:prstGeom>
                        <a:solidFill>
                          <a:schemeClr val="bg1">
                            <a:lumMod val="85000"/>
                          </a:schemeClr>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98252" w14:textId="77777777" w:rsidR="00C74C65" w:rsidRPr="00B1507D" w:rsidRDefault="00C74C65" w:rsidP="00E81C17">
                            <w:pPr>
                              <w:rPr>
                                <w:rFonts w:ascii="Courier New" w:hAnsi="Courier New" w:cs="Courier New"/>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102" type="#_x0000_t202" style="width:6in;height:9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" fillcolor="#d8d8d8 [2732]" stroked="f">
                <v:path arrowok="t"/>
                <v:textbox>
                  <w:txbxContent>
                    <w:p w14:paraId="30698252" w14:textId="77777777" w:rsidR="00C74C65" w:rsidRPr="00B1507D" w:rsidRDefault="00C74C65" w:rsidP="00E81C17">
                      <w:pPr>
                        <w:rPr>
                          <w:rFonts w:ascii="Courier New" w:hAnsi="Courier New" w:cs="Courier New"/>
                          <w:color w:val="000000" w:themeColor="text1"/>
                          <w:sz w:val="18"/>
                          <w:szCs w:val="18"/>
                        </w:rPr>
                      </w:pPr>
                    </w:p>
                  </w:txbxContent>
                </v:textbox>
                <w10:anchorlock/>
              </v:shape>
            </w:pict>
          </mc:Fallback>
        </mc:AlternateContent>
      </w:r>
      <w:r w:rsidR="00A50462">
        <w:fldChar w:fldCharType="begin"/>
      </w:r>
      <w:r w:rsidR="00A93217">
        <w:instrText xml:space="preserve"> ADDIN EN.REFLIST </w:instrText>
      </w:r>
      <w:r w:rsidR="00A50462">
        <w:fldChar w:fldCharType="end"/>
      </w:r>
    </w:p>
    <w:sectPr w:rsidR="004A253C" w:rsidRPr="003A3446" w:rsidSect="00331EB0">
      <w:pgSz w:w="12240" w:h="15840"/>
      <w:pgMar w:top="360" w:right="1800" w:bottom="99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7A122" w14:textId="77777777" w:rsidR="00C74C65" w:rsidRDefault="00C74C65" w:rsidP="00EC4E44">
      <w:r>
        <w:separator/>
      </w:r>
    </w:p>
  </w:endnote>
  <w:endnote w:type="continuationSeparator" w:id="0">
    <w:p w14:paraId="6D9D6599" w14:textId="77777777" w:rsidR="00C74C65" w:rsidRDefault="00C74C65" w:rsidP="00EC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DFC31" w14:textId="77777777" w:rsidR="00C74C65" w:rsidRDefault="00C74C65" w:rsidP="00EC4E44">
      <w:r>
        <w:separator/>
      </w:r>
    </w:p>
  </w:footnote>
  <w:footnote w:type="continuationSeparator" w:id="0">
    <w:p w14:paraId="34F258EA" w14:textId="77777777" w:rsidR="00C74C65" w:rsidRDefault="00C74C65" w:rsidP="00EC4E44">
      <w:r>
        <w:continuationSeparator/>
      </w:r>
    </w:p>
  </w:footnote>
  <w:footnote w:id="1">
    <w:p w14:paraId="0BA0253C" w14:textId="77777777" w:rsidR="00C74C65" w:rsidRDefault="00C74C65">
      <w:pPr>
        <w:pStyle w:val="FootnoteText"/>
      </w:pPr>
      <w:r>
        <w:rPr>
          <w:rStyle w:val="FootnoteReference"/>
        </w:rPr>
        <w:footnoteRef/>
      </w:r>
      <w:r>
        <w:t xml:space="preserve"> </w:t>
      </w:r>
      <w:hyperlink r:id="rId1" w:history="1">
        <w:r w:rsidRPr="00673031">
          <w:rPr>
            <w:rStyle w:val="Hyperlink"/>
          </w:rPr>
          <w:t>http://samtools.sourceforge.net/tabix.shtml</w:t>
        </w:r>
      </w:hyperlink>
    </w:p>
    <w:p w14:paraId="19C12F03" w14:textId="77777777" w:rsidR="00C74C65" w:rsidRDefault="00C74C65">
      <w:pPr>
        <w:pStyle w:val="FootnoteText"/>
      </w:pPr>
    </w:p>
  </w:footnote>
  <w:footnote w:id="2">
    <w:p w14:paraId="2335531E" w14:textId="77777777" w:rsidR="00C74C65" w:rsidRDefault="00C74C65">
      <w:pPr>
        <w:pStyle w:val="FootnoteText"/>
      </w:pPr>
      <w:r>
        <w:rPr>
          <w:rStyle w:val="FootnoteReference"/>
        </w:rPr>
        <w:footnoteRef/>
      </w:r>
      <w:r>
        <w:t xml:space="preserve"> </w:t>
      </w:r>
      <w:r w:rsidRPr="003F39E6">
        <w:t>http://genome.cshlp.org/content/12/6/996.full</w:t>
      </w:r>
    </w:p>
  </w:footnote>
  <w:footnote w:id="3">
    <w:p w14:paraId="4FC2753F" w14:textId="77777777" w:rsidR="00C74C65" w:rsidRDefault="00C74C65">
      <w:pPr>
        <w:pStyle w:val="FootnoteText"/>
      </w:pPr>
      <w:r>
        <w:rPr>
          <w:rStyle w:val="FootnoteReference"/>
        </w:rPr>
        <w:footnoteRef/>
      </w:r>
      <w:r>
        <w:t xml:space="preserve"> </w:t>
      </w:r>
      <w:r w:rsidRPr="00B700BC">
        <w:rPr>
          <w:rFonts w:ascii="Times" w:eastAsia="Times New Roman" w:hAnsi="Times" w:cs="Times New Roman"/>
        </w:rPr>
        <w:t>Quinlan AR and Hall IM, 2010. BEDTools: a flexible suite of utilities for comparing genomic features. Bioinformatics. 26, 6, pp. 841–842.</w:t>
      </w:r>
    </w:p>
  </w:footnote>
  <w:footnote w:id="4">
    <w:p w14:paraId="7218D96F" w14:textId="77777777" w:rsidR="00C74C65" w:rsidRDefault="00C74C65">
      <w:pPr>
        <w:pStyle w:val="FootnoteText"/>
      </w:pPr>
      <w:r>
        <w:rPr>
          <w:rStyle w:val="FootnoteReference"/>
        </w:rPr>
        <w:footnoteRef/>
      </w:r>
      <w:r>
        <w:t xml:space="preserve"> </w:t>
      </w:r>
      <w:hyperlink r:id="rId2" w:history="1">
        <w:r w:rsidRPr="00673031">
          <w:rPr>
            <w:rStyle w:val="Hyperlink"/>
          </w:rPr>
          <w:t>http://bioinformatics.oxfordjournals.org/content/27/5/718.abstract</w:t>
        </w:r>
      </w:hyperlink>
    </w:p>
    <w:p w14:paraId="3E5A7893" w14:textId="77777777" w:rsidR="00C74C65" w:rsidRDefault="00C74C6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C4AB1"/>
    <w:multiLevelType w:val="hybridMultilevel"/>
    <w:tmpl w:val="5D1A0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3198A"/>
    <w:multiLevelType w:val="multilevel"/>
    <w:tmpl w:val="CDE4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fe55dsttxtxdfedrfmvf9wmpfss0e55eed0&quot;&gt;BioR&lt;record-ids&gt;&lt;item&gt;8&lt;/item&gt;&lt;/record-ids&gt;&lt;/item&gt;&lt;/Libraries&gt;"/>
  </w:docVars>
  <w:rsids>
    <w:rsidRoot w:val="005A4986"/>
    <w:rsid w:val="0000183E"/>
    <w:rsid w:val="00001C13"/>
    <w:rsid w:val="00044CA9"/>
    <w:rsid w:val="000463E2"/>
    <w:rsid w:val="000467BD"/>
    <w:rsid w:val="00081E46"/>
    <w:rsid w:val="000A17BA"/>
    <w:rsid w:val="00100708"/>
    <w:rsid w:val="0010659E"/>
    <w:rsid w:val="00136B6F"/>
    <w:rsid w:val="001A0B08"/>
    <w:rsid w:val="001A0B92"/>
    <w:rsid w:val="001A6216"/>
    <w:rsid w:val="001F61E5"/>
    <w:rsid w:val="001F6256"/>
    <w:rsid w:val="001F70DF"/>
    <w:rsid w:val="00207302"/>
    <w:rsid w:val="00207A95"/>
    <w:rsid w:val="00215917"/>
    <w:rsid w:val="00243DA9"/>
    <w:rsid w:val="00246B6C"/>
    <w:rsid w:val="002665AE"/>
    <w:rsid w:val="002749C6"/>
    <w:rsid w:val="00281D47"/>
    <w:rsid w:val="002A3E99"/>
    <w:rsid w:val="002A5B5E"/>
    <w:rsid w:val="00304D08"/>
    <w:rsid w:val="00320A81"/>
    <w:rsid w:val="00331EB0"/>
    <w:rsid w:val="00335B3F"/>
    <w:rsid w:val="0034540E"/>
    <w:rsid w:val="0035342D"/>
    <w:rsid w:val="003A3446"/>
    <w:rsid w:val="003A6C07"/>
    <w:rsid w:val="003B001B"/>
    <w:rsid w:val="003C6467"/>
    <w:rsid w:val="003E1F6A"/>
    <w:rsid w:val="003E2B37"/>
    <w:rsid w:val="003E6B92"/>
    <w:rsid w:val="003F39E6"/>
    <w:rsid w:val="004004C2"/>
    <w:rsid w:val="00415177"/>
    <w:rsid w:val="00424C1E"/>
    <w:rsid w:val="00426701"/>
    <w:rsid w:val="00427C5D"/>
    <w:rsid w:val="0043538C"/>
    <w:rsid w:val="00455524"/>
    <w:rsid w:val="00460CC7"/>
    <w:rsid w:val="00472A83"/>
    <w:rsid w:val="00496782"/>
    <w:rsid w:val="004A253C"/>
    <w:rsid w:val="004B797E"/>
    <w:rsid w:val="004D79ED"/>
    <w:rsid w:val="004F36A7"/>
    <w:rsid w:val="00545FF9"/>
    <w:rsid w:val="00560ABE"/>
    <w:rsid w:val="005800C1"/>
    <w:rsid w:val="00587AF3"/>
    <w:rsid w:val="005974BE"/>
    <w:rsid w:val="005A4986"/>
    <w:rsid w:val="005A5B44"/>
    <w:rsid w:val="005B28E2"/>
    <w:rsid w:val="005D0042"/>
    <w:rsid w:val="005D0AF7"/>
    <w:rsid w:val="00602CFB"/>
    <w:rsid w:val="00607A14"/>
    <w:rsid w:val="00614488"/>
    <w:rsid w:val="0061656C"/>
    <w:rsid w:val="00654FC5"/>
    <w:rsid w:val="0065544C"/>
    <w:rsid w:val="00673E01"/>
    <w:rsid w:val="006A4B87"/>
    <w:rsid w:val="006B5F5E"/>
    <w:rsid w:val="006C256B"/>
    <w:rsid w:val="006D1A73"/>
    <w:rsid w:val="006F1AC4"/>
    <w:rsid w:val="006F79C4"/>
    <w:rsid w:val="00711A2D"/>
    <w:rsid w:val="0071541E"/>
    <w:rsid w:val="00735B2E"/>
    <w:rsid w:val="00763735"/>
    <w:rsid w:val="007940E1"/>
    <w:rsid w:val="00797E24"/>
    <w:rsid w:val="007D5AA4"/>
    <w:rsid w:val="007D5EA7"/>
    <w:rsid w:val="007E11CE"/>
    <w:rsid w:val="007E3980"/>
    <w:rsid w:val="0081412B"/>
    <w:rsid w:val="00821C43"/>
    <w:rsid w:val="00826209"/>
    <w:rsid w:val="00845C96"/>
    <w:rsid w:val="00874194"/>
    <w:rsid w:val="0089026C"/>
    <w:rsid w:val="008B6917"/>
    <w:rsid w:val="008F0FC2"/>
    <w:rsid w:val="008F6CB5"/>
    <w:rsid w:val="0090406A"/>
    <w:rsid w:val="009068DB"/>
    <w:rsid w:val="00964AE8"/>
    <w:rsid w:val="00967FDC"/>
    <w:rsid w:val="00972220"/>
    <w:rsid w:val="009727F0"/>
    <w:rsid w:val="009743AA"/>
    <w:rsid w:val="0097663E"/>
    <w:rsid w:val="00981000"/>
    <w:rsid w:val="0098684F"/>
    <w:rsid w:val="009A76E5"/>
    <w:rsid w:val="00A04AC8"/>
    <w:rsid w:val="00A06FF3"/>
    <w:rsid w:val="00A14CDD"/>
    <w:rsid w:val="00A15010"/>
    <w:rsid w:val="00A24BB7"/>
    <w:rsid w:val="00A3519F"/>
    <w:rsid w:val="00A355D3"/>
    <w:rsid w:val="00A50462"/>
    <w:rsid w:val="00A7107E"/>
    <w:rsid w:val="00A76833"/>
    <w:rsid w:val="00A92171"/>
    <w:rsid w:val="00A93217"/>
    <w:rsid w:val="00AA5923"/>
    <w:rsid w:val="00AB1143"/>
    <w:rsid w:val="00AD3B18"/>
    <w:rsid w:val="00AE7858"/>
    <w:rsid w:val="00B1507D"/>
    <w:rsid w:val="00B35CDD"/>
    <w:rsid w:val="00B463AF"/>
    <w:rsid w:val="00B55688"/>
    <w:rsid w:val="00B700BC"/>
    <w:rsid w:val="00BD057B"/>
    <w:rsid w:val="00BD2CAF"/>
    <w:rsid w:val="00BE4EDF"/>
    <w:rsid w:val="00BE54E9"/>
    <w:rsid w:val="00BF5AB9"/>
    <w:rsid w:val="00C109BF"/>
    <w:rsid w:val="00C32E8D"/>
    <w:rsid w:val="00C457A3"/>
    <w:rsid w:val="00C640D6"/>
    <w:rsid w:val="00C74C65"/>
    <w:rsid w:val="00C80BEE"/>
    <w:rsid w:val="00CC75CC"/>
    <w:rsid w:val="00D41A30"/>
    <w:rsid w:val="00D44962"/>
    <w:rsid w:val="00D56CFA"/>
    <w:rsid w:val="00D632CE"/>
    <w:rsid w:val="00D818FB"/>
    <w:rsid w:val="00D950BB"/>
    <w:rsid w:val="00DB3313"/>
    <w:rsid w:val="00DB5783"/>
    <w:rsid w:val="00DF3D30"/>
    <w:rsid w:val="00E00363"/>
    <w:rsid w:val="00E04118"/>
    <w:rsid w:val="00E560DF"/>
    <w:rsid w:val="00E621DE"/>
    <w:rsid w:val="00E67CE6"/>
    <w:rsid w:val="00E731B2"/>
    <w:rsid w:val="00E81C17"/>
    <w:rsid w:val="00EA1CA9"/>
    <w:rsid w:val="00EA48A6"/>
    <w:rsid w:val="00EC279B"/>
    <w:rsid w:val="00EC4E44"/>
    <w:rsid w:val="00ED5D81"/>
    <w:rsid w:val="00EE7377"/>
    <w:rsid w:val="00F16844"/>
    <w:rsid w:val="00F452C5"/>
    <w:rsid w:val="00F500CB"/>
    <w:rsid w:val="00F74092"/>
    <w:rsid w:val="00F979C1"/>
    <w:rsid w:val="00FA47D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8F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9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9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8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8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49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A49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986"/>
    <w:rPr>
      <w:rFonts w:ascii="Lucida Grande" w:hAnsi="Lucida Grande" w:cs="Lucida Grande"/>
      <w:sz w:val="18"/>
      <w:szCs w:val="18"/>
    </w:rPr>
  </w:style>
  <w:style w:type="paragraph" w:styleId="TOC1">
    <w:name w:val="toc 1"/>
    <w:basedOn w:val="Normal"/>
    <w:next w:val="Normal"/>
    <w:autoRedefine/>
    <w:uiPriority w:val="39"/>
    <w:unhideWhenUsed/>
    <w:rsid w:val="005A4986"/>
    <w:pPr>
      <w:spacing w:before="120"/>
    </w:pPr>
    <w:rPr>
      <w:rFonts w:asciiTheme="majorHAnsi" w:hAnsiTheme="majorHAnsi"/>
      <w:b/>
      <w:color w:val="548DD4"/>
    </w:rPr>
  </w:style>
  <w:style w:type="paragraph" w:styleId="TOC2">
    <w:name w:val="toc 2"/>
    <w:basedOn w:val="Normal"/>
    <w:next w:val="Normal"/>
    <w:autoRedefine/>
    <w:uiPriority w:val="39"/>
    <w:unhideWhenUsed/>
    <w:rsid w:val="005A4986"/>
    <w:rPr>
      <w:sz w:val="22"/>
      <w:szCs w:val="22"/>
    </w:rPr>
  </w:style>
  <w:style w:type="paragraph" w:styleId="TOC3">
    <w:name w:val="toc 3"/>
    <w:basedOn w:val="Normal"/>
    <w:next w:val="Normal"/>
    <w:autoRedefine/>
    <w:uiPriority w:val="39"/>
    <w:unhideWhenUsed/>
    <w:rsid w:val="005A4986"/>
    <w:pPr>
      <w:ind w:left="240"/>
    </w:pPr>
    <w:rPr>
      <w:i/>
      <w:sz w:val="22"/>
      <w:szCs w:val="22"/>
    </w:rPr>
  </w:style>
  <w:style w:type="paragraph" w:styleId="TOC4">
    <w:name w:val="toc 4"/>
    <w:basedOn w:val="Normal"/>
    <w:next w:val="Normal"/>
    <w:autoRedefine/>
    <w:uiPriority w:val="39"/>
    <w:unhideWhenUsed/>
    <w:rsid w:val="005A4986"/>
    <w:pPr>
      <w:pBdr>
        <w:between w:val="double" w:sz="6" w:space="0" w:color="auto"/>
      </w:pBdr>
      <w:ind w:left="480"/>
    </w:pPr>
    <w:rPr>
      <w:sz w:val="20"/>
      <w:szCs w:val="20"/>
    </w:rPr>
  </w:style>
  <w:style w:type="paragraph" w:styleId="TOC5">
    <w:name w:val="toc 5"/>
    <w:basedOn w:val="Normal"/>
    <w:next w:val="Normal"/>
    <w:autoRedefine/>
    <w:uiPriority w:val="39"/>
    <w:unhideWhenUsed/>
    <w:rsid w:val="005A4986"/>
    <w:pPr>
      <w:pBdr>
        <w:between w:val="double" w:sz="6" w:space="0" w:color="auto"/>
      </w:pBdr>
      <w:ind w:left="720"/>
    </w:pPr>
    <w:rPr>
      <w:sz w:val="20"/>
      <w:szCs w:val="20"/>
    </w:rPr>
  </w:style>
  <w:style w:type="paragraph" w:styleId="TOC6">
    <w:name w:val="toc 6"/>
    <w:basedOn w:val="Normal"/>
    <w:next w:val="Normal"/>
    <w:autoRedefine/>
    <w:uiPriority w:val="39"/>
    <w:unhideWhenUsed/>
    <w:rsid w:val="005A4986"/>
    <w:pPr>
      <w:pBdr>
        <w:between w:val="double" w:sz="6" w:space="0" w:color="auto"/>
      </w:pBdr>
      <w:ind w:left="960"/>
    </w:pPr>
    <w:rPr>
      <w:sz w:val="20"/>
      <w:szCs w:val="20"/>
    </w:rPr>
  </w:style>
  <w:style w:type="paragraph" w:styleId="TOC7">
    <w:name w:val="toc 7"/>
    <w:basedOn w:val="Normal"/>
    <w:next w:val="Normal"/>
    <w:autoRedefine/>
    <w:uiPriority w:val="39"/>
    <w:unhideWhenUsed/>
    <w:rsid w:val="005A4986"/>
    <w:pPr>
      <w:pBdr>
        <w:between w:val="double" w:sz="6" w:space="0" w:color="auto"/>
      </w:pBdr>
      <w:ind w:left="1200"/>
    </w:pPr>
    <w:rPr>
      <w:sz w:val="20"/>
      <w:szCs w:val="20"/>
    </w:rPr>
  </w:style>
  <w:style w:type="paragraph" w:styleId="TOC8">
    <w:name w:val="toc 8"/>
    <w:basedOn w:val="Normal"/>
    <w:next w:val="Normal"/>
    <w:autoRedefine/>
    <w:uiPriority w:val="39"/>
    <w:unhideWhenUsed/>
    <w:rsid w:val="005A4986"/>
    <w:pPr>
      <w:pBdr>
        <w:between w:val="double" w:sz="6" w:space="0" w:color="auto"/>
      </w:pBdr>
      <w:ind w:left="1440"/>
    </w:pPr>
    <w:rPr>
      <w:sz w:val="20"/>
      <w:szCs w:val="20"/>
    </w:rPr>
  </w:style>
  <w:style w:type="paragraph" w:styleId="TOC9">
    <w:name w:val="toc 9"/>
    <w:basedOn w:val="Normal"/>
    <w:next w:val="Normal"/>
    <w:autoRedefine/>
    <w:uiPriority w:val="39"/>
    <w:unhideWhenUsed/>
    <w:rsid w:val="005A4986"/>
    <w:pPr>
      <w:pBdr>
        <w:between w:val="double" w:sz="6" w:space="0" w:color="auto"/>
      </w:pBdr>
      <w:ind w:left="1680"/>
    </w:pPr>
    <w:rPr>
      <w:sz w:val="20"/>
      <w:szCs w:val="20"/>
    </w:rPr>
  </w:style>
  <w:style w:type="paragraph" w:styleId="Title">
    <w:name w:val="Title"/>
    <w:basedOn w:val="Normal"/>
    <w:next w:val="Normal"/>
    <w:link w:val="TitleChar"/>
    <w:uiPriority w:val="10"/>
    <w:qFormat/>
    <w:rsid w:val="005A49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9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A49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183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0183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0183E"/>
    <w:rPr>
      <w:b/>
      <w:bCs/>
    </w:rPr>
  </w:style>
  <w:style w:type="paragraph" w:styleId="FootnoteText">
    <w:name w:val="footnote text"/>
    <w:basedOn w:val="Normal"/>
    <w:link w:val="FootnoteTextChar"/>
    <w:uiPriority w:val="99"/>
    <w:unhideWhenUsed/>
    <w:rsid w:val="00EC4E44"/>
  </w:style>
  <w:style w:type="character" w:customStyle="1" w:styleId="FootnoteTextChar">
    <w:name w:val="Footnote Text Char"/>
    <w:basedOn w:val="DefaultParagraphFont"/>
    <w:link w:val="FootnoteText"/>
    <w:uiPriority w:val="99"/>
    <w:rsid w:val="00EC4E44"/>
  </w:style>
  <w:style w:type="character" w:styleId="FootnoteReference">
    <w:name w:val="footnote reference"/>
    <w:basedOn w:val="DefaultParagraphFont"/>
    <w:uiPriority w:val="99"/>
    <w:unhideWhenUsed/>
    <w:rsid w:val="00EC4E44"/>
    <w:rPr>
      <w:vertAlign w:val="superscript"/>
    </w:rPr>
  </w:style>
  <w:style w:type="character" w:styleId="Hyperlink">
    <w:name w:val="Hyperlink"/>
    <w:basedOn w:val="DefaultParagraphFont"/>
    <w:uiPriority w:val="99"/>
    <w:unhideWhenUsed/>
    <w:rsid w:val="00EC4E44"/>
    <w:rPr>
      <w:color w:val="0000FF" w:themeColor="hyperlink"/>
      <w:u w:val="single"/>
    </w:rPr>
  </w:style>
  <w:style w:type="paragraph" w:customStyle="1" w:styleId="BulletedList">
    <w:name w:val="Bulleted List"/>
    <w:basedOn w:val="Normal"/>
    <w:rsid w:val="0097663E"/>
    <w:pPr>
      <w:numPr>
        <w:numId w:val="2"/>
      </w:numPr>
      <w:tabs>
        <w:tab w:val="clear" w:pos="560"/>
        <w:tab w:val="left" w:pos="374"/>
      </w:tabs>
      <w:spacing w:before="60" w:line="220" w:lineRule="exact"/>
      <w:ind w:left="374" w:hanging="204"/>
      <w:jc w:val="both"/>
    </w:pPr>
    <w:rPr>
      <w:rFonts w:ascii="Times New Roman" w:eastAsia="Times New Roman" w:hAnsi="Times New Roman" w:cs="Times New Roman"/>
      <w:sz w:val="18"/>
    </w:rPr>
  </w:style>
  <w:style w:type="paragraph" w:customStyle="1" w:styleId="Para">
    <w:name w:val="&lt;Para&gt;"/>
    <w:basedOn w:val="Normal"/>
    <w:rsid w:val="0097663E"/>
    <w:pPr>
      <w:spacing w:line="200" w:lineRule="exact"/>
      <w:ind w:firstLine="170"/>
      <w:jc w:val="both"/>
    </w:pPr>
    <w:rPr>
      <w:rFonts w:ascii="Times New Roman" w:eastAsia="Times New Roman" w:hAnsi="Times New Roman" w:cs="Times New Roman"/>
      <w:sz w:val="16"/>
    </w:rPr>
  </w:style>
  <w:style w:type="paragraph" w:styleId="Caption">
    <w:name w:val="caption"/>
    <w:basedOn w:val="Normal"/>
    <w:next w:val="Normal"/>
    <w:unhideWhenUsed/>
    <w:qFormat/>
    <w:rsid w:val="00D950BB"/>
    <w:pPr>
      <w:spacing w:after="200"/>
    </w:pPr>
    <w:rPr>
      <w:b/>
      <w:bCs/>
      <w:color w:val="4F81BD" w:themeColor="accent1"/>
      <w:sz w:val="18"/>
      <w:szCs w:val="18"/>
    </w:rPr>
  </w:style>
  <w:style w:type="table" w:styleId="TableGrid">
    <w:name w:val="Table Grid"/>
    <w:basedOn w:val="TableNormal"/>
    <w:uiPriority w:val="59"/>
    <w:rsid w:val="00A1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16844"/>
    <w:rPr>
      <w:rFonts w:ascii="Lucida Grande" w:hAnsi="Lucida Grande" w:cs="Lucida Grande"/>
    </w:rPr>
  </w:style>
  <w:style w:type="character" w:customStyle="1" w:styleId="DocumentMapChar">
    <w:name w:val="Document Map Char"/>
    <w:basedOn w:val="DefaultParagraphFont"/>
    <w:link w:val="DocumentMap"/>
    <w:uiPriority w:val="99"/>
    <w:semiHidden/>
    <w:rsid w:val="00F16844"/>
    <w:rPr>
      <w:rFonts w:ascii="Lucida Grande" w:hAnsi="Lucida Grande" w:cs="Lucida Grande"/>
    </w:rPr>
  </w:style>
  <w:style w:type="paragraph" w:styleId="Header">
    <w:name w:val="header"/>
    <w:basedOn w:val="Normal"/>
    <w:link w:val="HeaderChar"/>
    <w:uiPriority w:val="99"/>
    <w:semiHidden/>
    <w:unhideWhenUsed/>
    <w:rsid w:val="00207A95"/>
    <w:pPr>
      <w:tabs>
        <w:tab w:val="center" w:pos="4320"/>
        <w:tab w:val="right" w:pos="8640"/>
      </w:tabs>
    </w:pPr>
  </w:style>
  <w:style w:type="character" w:customStyle="1" w:styleId="HeaderChar">
    <w:name w:val="Header Char"/>
    <w:basedOn w:val="DefaultParagraphFont"/>
    <w:link w:val="Header"/>
    <w:uiPriority w:val="99"/>
    <w:semiHidden/>
    <w:rsid w:val="00207A95"/>
  </w:style>
  <w:style w:type="paragraph" w:styleId="Footer">
    <w:name w:val="footer"/>
    <w:basedOn w:val="Normal"/>
    <w:link w:val="FooterChar"/>
    <w:uiPriority w:val="99"/>
    <w:semiHidden/>
    <w:unhideWhenUsed/>
    <w:rsid w:val="00207A95"/>
    <w:pPr>
      <w:tabs>
        <w:tab w:val="center" w:pos="4320"/>
        <w:tab w:val="right" w:pos="8640"/>
      </w:tabs>
    </w:pPr>
  </w:style>
  <w:style w:type="character" w:customStyle="1" w:styleId="FooterChar">
    <w:name w:val="Footer Char"/>
    <w:basedOn w:val="DefaultParagraphFont"/>
    <w:link w:val="Footer"/>
    <w:uiPriority w:val="99"/>
    <w:semiHidden/>
    <w:rsid w:val="00207A95"/>
  </w:style>
  <w:style w:type="paragraph" w:styleId="ListParagraph">
    <w:name w:val="List Paragraph"/>
    <w:basedOn w:val="Normal"/>
    <w:uiPriority w:val="34"/>
    <w:qFormat/>
    <w:rsid w:val="008F0F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9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49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8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8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498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A49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986"/>
    <w:rPr>
      <w:rFonts w:ascii="Lucida Grande" w:hAnsi="Lucida Grande" w:cs="Lucida Grande"/>
      <w:sz w:val="18"/>
      <w:szCs w:val="18"/>
    </w:rPr>
  </w:style>
  <w:style w:type="paragraph" w:styleId="TOC1">
    <w:name w:val="toc 1"/>
    <w:basedOn w:val="Normal"/>
    <w:next w:val="Normal"/>
    <w:autoRedefine/>
    <w:uiPriority w:val="39"/>
    <w:unhideWhenUsed/>
    <w:rsid w:val="005A4986"/>
    <w:pPr>
      <w:spacing w:before="120"/>
    </w:pPr>
    <w:rPr>
      <w:rFonts w:asciiTheme="majorHAnsi" w:hAnsiTheme="majorHAnsi"/>
      <w:b/>
      <w:color w:val="548DD4"/>
    </w:rPr>
  </w:style>
  <w:style w:type="paragraph" w:styleId="TOC2">
    <w:name w:val="toc 2"/>
    <w:basedOn w:val="Normal"/>
    <w:next w:val="Normal"/>
    <w:autoRedefine/>
    <w:uiPriority w:val="39"/>
    <w:unhideWhenUsed/>
    <w:rsid w:val="005A4986"/>
    <w:rPr>
      <w:sz w:val="22"/>
      <w:szCs w:val="22"/>
    </w:rPr>
  </w:style>
  <w:style w:type="paragraph" w:styleId="TOC3">
    <w:name w:val="toc 3"/>
    <w:basedOn w:val="Normal"/>
    <w:next w:val="Normal"/>
    <w:autoRedefine/>
    <w:uiPriority w:val="39"/>
    <w:unhideWhenUsed/>
    <w:rsid w:val="005A4986"/>
    <w:pPr>
      <w:ind w:left="240"/>
    </w:pPr>
    <w:rPr>
      <w:i/>
      <w:sz w:val="22"/>
      <w:szCs w:val="22"/>
    </w:rPr>
  </w:style>
  <w:style w:type="paragraph" w:styleId="TOC4">
    <w:name w:val="toc 4"/>
    <w:basedOn w:val="Normal"/>
    <w:next w:val="Normal"/>
    <w:autoRedefine/>
    <w:uiPriority w:val="39"/>
    <w:unhideWhenUsed/>
    <w:rsid w:val="005A4986"/>
    <w:pPr>
      <w:pBdr>
        <w:between w:val="double" w:sz="6" w:space="0" w:color="auto"/>
      </w:pBdr>
      <w:ind w:left="480"/>
    </w:pPr>
    <w:rPr>
      <w:sz w:val="20"/>
      <w:szCs w:val="20"/>
    </w:rPr>
  </w:style>
  <w:style w:type="paragraph" w:styleId="TOC5">
    <w:name w:val="toc 5"/>
    <w:basedOn w:val="Normal"/>
    <w:next w:val="Normal"/>
    <w:autoRedefine/>
    <w:uiPriority w:val="39"/>
    <w:unhideWhenUsed/>
    <w:rsid w:val="005A4986"/>
    <w:pPr>
      <w:pBdr>
        <w:between w:val="double" w:sz="6" w:space="0" w:color="auto"/>
      </w:pBdr>
      <w:ind w:left="720"/>
    </w:pPr>
    <w:rPr>
      <w:sz w:val="20"/>
      <w:szCs w:val="20"/>
    </w:rPr>
  </w:style>
  <w:style w:type="paragraph" w:styleId="TOC6">
    <w:name w:val="toc 6"/>
    <w:basedOn w:val="Normal"/>
    <w:next w:val="Normal"/>
    <w:autoRedefine/>
    <w:uiPriority w:val="39"/>
    <w:unhideWhenUsed/>
    <w:rsid w:val="005A4986"/>
    <w:pPr>
      <w:pBdr>
        <w:between w:val="double" w:sz="6" w:space="0" w:color="auto"/>
      </w:pBdr>
      <w:ind w:left="960"/>
    </w:pPr>
    <w:rPr>
      <w:sz w:val="20"/>
      <w:szCs w:val="20"/>
    </w:rPr>
  </w:style>
  <w:style w:type="paragraph" w:styleId="TOC7">
    <w:name w:val="toc 7"/>
    <w:basedOn w:val="Normal"/>
    <w:next w:val="Normal"/>
    <w:autoRedefine/>
    <w:uiPriority w:val="39"/>
    <w:unhideWhenUsed/>
    <w:rsid w:val="005A4986"/>
    <w:pPr>
      <w:pBdr>
        <w:between w:val="double" w:sz="6" w:space="0" w:color="auto"/>
      </w:pBdr>
      <w:ind w:left="1200"/>
    </w:pPr>
    <w:rPr>
      <w:sz w:val="20"/>
      <w:szCs w:val="20"/>
    </w:rPr>
  </w:style>
  <w:style w:type="paragraph" w:styleId="TOC8">
    <w:name w:val="toc 8"/>
    <w:basedOn w:val="Normal"/>
    <w:next w:val="Normal"/>
    <w:autoRedefine/>
    <w:uiPriority w:val="39"/>
    <w:unhideWhenUsed/>
    <w:rsid w:val="005A4986"/>
    <w:pPr>
      <w:pBdr>
        <w:between w:val="double" w:sz="6" w:space="0" w:color="auto"/>
      </w:pBdr>
      <w:ind w:left="1440"/>
    </w:pPr>
    <w:rPr>
      <w:sz w:val="20"/>
      <w:szCs w:val="20"/>
    </w:rPr>
  </w:style>
  <w:style w:type="paragraph" w:styleId="TOC9">
    <w:name w:val="toc 9"/>
    <w:basedOn w:val="Normal"/>
    <w:next w:val="Normal"/>
    <w:autoRedefine/>
    <w:uiPriority w:val="39"/>
    <w:unhideWhenUsed/>
    <w:rsid w:val="005A4986"/>
    <w:pPr>
      <w:pBdr>
        <w:between w:val="double" w:sz="6" w:space="0" w:color="auto"/>
      </w:pBdr>
      <w:ind w:left="1680"/>
    </w:pPr>
    <w:rPr>
      <w:sz w:val="20"/>
      <w:szCs w:val="20"/>
    </w:rPr>
  </w:style>
  <w:style w:type="paragraph" w:styleId="Title">
    <w:name w:val="Title"/>
    <w:basedOn w:val="Normal"/>
    <w:next w:val="Normal"/>
    <w:link w:val="TitleChar"/>
    <w:uiPriority w:val="10"/>
    <w:qFormat/>
    <w:rsid w:val="005A49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9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A49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183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0183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0183E"/>
    <w:rPr>
      <w:b/>
      <w:bCs/>
    </w:rPr>
  </w:style>
  <w:style w:type="paragraph" w:styleId="FootnoteText">
    <w:name w:val="footnote text"/>
    <w:basedOn w:val="Normal"/>
    <w:link w:val="FootnoteTextChar"/>
    <w:uiPriority w:val="99"/>
    <w:unhideWhenUsed/>
    <w:rsid w:val="00EC4E44"/>
  </w:style>
  <w:style w:type="character" w:customStyle="1" w:styleId="FootnoteTextChar">
    <w:name w:val="Footnote Text Char"/>
    <w:basedOn w:val="DefaultParagraphFont"/>
    <w:link w:val="FootnoteText"/>
    <w:uiPriority w:val="99"/>
    <w:rsid w:val="00EC4E44"/>
  </w:style>
  <w:style w:type="character" w:styleId="FootnoteReference">
    <w:name w:val="footnote reference"/>
    <w:basedOn w:val="DefaultParagraphFont"/>
    <w:uiPriority w:val="99"/>
    <w:unhideWhenUsed/>
    <w:rsid w:val="00EC4E44"/>
    <w:rPr>
      <w:vertAlign w:val="superscript"/>
    </w:rPr>
  </w:style>
  <w:style w:type="character" w:styleId="Hyperlink">
    <w:name w:val="Hyperlink"/>
    <w:basedOn w:val="DefaultParagraphFont"/>
    <w:uiPriority w:val="99"/>
    <w:unhideWhenUsed/>
    <w:rsid w:val="00EC4E44"/>
    <w:rPr>
      <w:color w:val="0000FF" w:themeColor="hyperlink"/>
      <w:u w:val="single"/>
    </w:rPr>
  </w:style>
  <w:style w:type="paragraph" w:customStyle="1" w:styleId="BulletedList">
    <w:name w:val="Bulleted List"/>
    <w:basedOn w:val="Normal"/>
    <w:rsid w:val="0097663E"/>
    <w:pPr>
      <w:numPr>
        <w:numId w:val="2"/>
      </w:numPr>
      <w:tabs>
        <w:tab w:val="clear" w:pos="560"/>
        <w:tab w:val="left" w:pos="374"/>
      </w:tabs>
      <w:spacing w:before="60" w:line="220" w:lineRule="exact"/>
      <w:ind w:left="374" w:hanging="204"/>
      <w:jc w:val="both"/>
    </w:pPr>
    <w:rPr>
      <w:rFonts w:ascii="Times New Roman" w:eastAsia="Times New Roman" w:hAnsi="Times New Roman" w:cs="Times New Roman"/>
      <w:sz w:val="18"/>
    </w:rPr>
  </w:style>
  <w:style w:type="paragraph" w:customStyle="1" w:styleId="Para">
    <w:name w:val="&lt;Para&gt;"/>
    <w:basedOn w:val="Normal"/>
    <w:rsid w:val="0097663E"/>
    <w:pPr>
      <w:spacing w:line="200" w:lineRule="exact"/>
      <w:ind w:firstLine="170"/>
      <w:jc w:val="both"/>
    </w:pPr>
    <w:rPr>
      <w:rFonts w:ascii="Times New Roman" w:eastAsia="Times New Roman" w:hAnsi="Times New Roman" w:cs="Times New Roman"/>
      <w:sz w:val="16"/>
    </w:rPr>
  </w:style>
  <w:style w:type="paragraph" w:styleId="Caption">
    <w:name w:val="caption"/>
    <w:basedOn w:val="Normal"/>
    <w:next w:val="Normal"/>
    <w:unhideWhenUsed/>
    <w:qFormat/>
    <w:rsid w:val="00D950BB"/>
    <w:pPr>
      <w:spacing w:after="200"/>
    </w:pPr>
    <w:rPr>
      <w:b/>
      <w:bCs/>
      <w:color w:val="4F81BD" w:themeColor="accent1"/>
      <w:sz w:val="18"/>
      <w:szCs w:val="18"/>
    </w:rPr>
  </w:style>
  <w:style w:type="table" w:styleId="TableGrid">
    <w:name w:val="Table Grid"/>
    <w:basedOn w:val="TableNormal"/>
    <w:uiPriority w:val="59"/>
    <w:rsid w:val="00A1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16844"/>
    <w:rPr>
      <w:rFonts w:ascii="Lucida Grande" w:hAnsi="Lucida Grande" w:cs="Lucida Grande"/>
    </w:rPr>
  </w:style>
  <w:style w:type="character" w:customStyle="1" w:styleId="DocumentMapChar">
    <w:name w:val="Document Map Char"/>
    <w:basedOn w:val="DefaultParagraphFont"/>
    <w:link w:val="DocumentMap"/>
    <w:uiPriority w:val="99"/>
    <w:semiHidden/>
    <w:rsid w:val="00F16844"/>
    <w:rPr>
      <w:rFonts w:ascii="Lucida Grande" w:hAnsi="Lucida Grande" w:cs="Lucida Grande"/>
    </w:rPr>
  </w:style>
  <w:style w:type="paragraph" w:styleId="Header">
    <w:name w:val="header"/>
    <w:basedOn w:val="Normal"/>
    <w:link w:val="HeaderChar"/>
    <w:uiPriority w:val="99"/>
    <w:semiHidden/>
    <w:unhideWhenUsed/>
    <w:rsid w:val="00207A95"/>
    <w:pPr>
      <w:tabs>
        <w:tab w:val="center" w:pos="4320"/>
        <w:tab w:val="right" w:pos="8640"/>
      </w:tabs>
    </w:pPr>
  </w:style>
  <w:style w:type="character" w:customStyle="1" w:styleId="HeaderChar">
    <w:name w:val="Header Char"/>
    <w:basedOn w:val="DefaultParagraphFont"/>
    <w:link w:val="Header"/>
    <w:uiPriority w:val="99"/>
    <w:semiHidden/>
    <w:rsid w:val="00207A95"/>
  </w:style>
  <w:style w:type="paragraph" w:styleId="Footer">
    <w:name w:val="footer"/>
    <w:basedOn w:val="Normal"/>
    <w:link w:val="FooterChar"/>
    <w:uiPriority w:val="99"/>
    <w:semiHidden/>
    <w:unhideWhenUsed/>
    <w:rsid w:val="00207A95"/>
    <w:pPr>
      <w:tabs>
        <w:tab w:val="center" w:pos="4320"/>
        <w:tab w:val="right" w:pos="8640"/>
      </w:tabs>
    </w:pPr>
  </w:style>
  <w:style w:type="character" w:customStyle="1" w:styleId="FooterChar">
    <w:name w:val="Footer Char"/>
    <w:basedOn w:val="DefaultParagraphFont"/>
    <w:link w:val="Footer"/>
    <w:uiPriority w:val="99"/>
    <w:semiHidden/>
    <w:rsid w:val="00207A95"/>
  </w:style>
  <w:style w:type="paragraph" w:styleId="ListParagraph">
    <w:name w:val="List Paragraph"/>
    <w:basedOn w:val="Normal"/>
    <w:uiPriority w:val="34"/>
    <w:qFormat/>
    <w:rsid w:val="008F0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83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rdobbs.com/database/dataflow-programming-handling-huge-data/231400148?pgno=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mazon.com/Flow-Based-Programming-2nd-Application-Development/dp/145154232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ftp://ftp.ncbi.nih.gov/genomes/Homo_sapiens" TargetMode="External"/><Relationship Id="rId14" Type="http://schemas.openxmlformats.org/officeDocument/2006/relationships/hyperlink" Target="http://gmod.org/wiki/Introduction_to_Chado" TargetMode="External"/><Relationship Id="rId15" Type="http://schemas.openxmlformats.org/officeDocument/2006/relationships/hyperlink" Target="http://jsonlint.com/" TargetMode="External"/><Relationship Id="rId16" Type="http://schemas.openxmlformats.org/officeDocument/2006/relationships/hyperlink" Target="http://merops.sanger.ac.uk/cgi-bin/merops.cgi?id%5Cu003dI43.950%5C" TargetMode="External"/><Relationship Id="rId17" Type="http://schemas.openxmlformats.org/officeDocument/2006/relationships/hyperlink" Target="http://www.sanger.ac.uk/perl/genetics/CGP/cosmic?action%5Cu003dgene%5Cu0026amp;ln%5Cu003dA1BG%5C" TargetMode="External"/><Relationship Id="rId18" Type="http://schemas.openxmlformats.org/officeDocument/2006/relationships/hyperlink" Target="http://merops.sanger.ac.uk/cgi-bin/merops.cgi?id%5Cu003dI43.950%5C" TargetMode="External"/><Relationship Id="rId19" Type="http://schemas.openxmlformats.org/officeDocument/2006/relationships/hyperlink" Target="http://www.sanger.ac.uk/perl/genetics/CGP/cosmic?action%5Cu003dgene%5Cu0026amp;ln%5Cu003dA1BG%5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ssier-andreas.net/software_architecture/pipe_and_filter.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mtools.sourceforge.net/tabix.shtml" TargetMode="External"/><Relationship Id="rId2" Type="http://schemas.openxmlformats.org/officeDocument/2006/relationships/hyperlink" Target="http://bioinformatics.oxfordjournals.org/content/27/5/718.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5475</Words>
  <Characters>31211</Characters>
  <Application>Microsoft Macintosh Word</Application>
  <DocSecurity>0</DocSecurity>
  <Lines>260</Lines>
  <Paragraphs>73</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1. Installation:</vt:lpstr>
      <vt:lpstr>    Installing inside Mayo with access to the Research Computing Facility (RCF)</vt:lpstr>
      <vt:lpstr>        Overview</vt:lpstr>
      <vt:lpstr>        Steps</vt:lpstr>
      <vt:lpstr>    Installing the Biological Repository Catalogs</vt:lpstr>
      <vt:lpstr>    Installing on a Stand-Alone Server or Workstation</vt:lpstr>
      <vt:lpstr>    Installing BioR Tools from Source</vt:lpstr>
      <vt:lpstr>2. Quick Tour</vt:lpstr>
      <vt:lpstr>    Introduction</vt:lpstr>
      <vt:lpstr>    Data Modeling</vt:lpstr>
      <vt:lpstr>    BioR Catalog Shortcut</vt:lpstr>
      <vt:lpstr>    Finding out what is in a Catalog</vt:lpstr>
      <vt:lpstr>    Showing the Commands in BioRToolkit</vt:lpstr>
      <vt:lpstr>    Pretty Print</vt:lpstr>
      <vt:lpstr>    Get all Variants in a Gene</vt:lpstr>
      <vt:lpstr>3. BioR Catalogs</vt:lpstr>
      <vt:lpstr>    The BioR Catalog Format</vt:lpstr>
      <vt:lpstr>    Catalog Creation Details</vt:lpstr>
      <vt:lpstr>    Catalogs Availible In BioR</vt:lpstr>
      <vt:lpstr>Examples Matching Genomic Features</vt:lpstr>
      <vt:lpstr>    Positional Matches Using Tabix</vt:lpstr>
      <vt:lpstr>    Annotating Variants with Genes that Overlap</vt:lpstr>
      <vt:lpstr>    Compressing output to enforce 1-1 semantics</vt:lpstr>
      <vt:lpstr>Expanded Genes (Xrefs)</vt:lpstr>
      <vt:lpstr>    Indexing Catalogs</vt:lpstr>
      <vt:lpstr>    Looking Up Information about a Gene </vt:lpstr>
      <vt:lpstr>    </vt:lpstr>
      <vt:lpstr>    </vt:lpstr>
      <vt:lpstr>    Example of Walking Cross References</vt:lpstr>
      <vt:lpstr>    Generating an OMIM Disorder Report for a Set of rsIDs</vt:lpstr>
      <vt:lpstr>    Putting it all Together – Making a Genomic Feature Annotation Program</vt:lpstr>
      <vt:lpstr>Examples Matching Alleles</vt:lpstr>
      <vt:lpstr>    Putting it All Together Building an AF Pipeline</vt:lpstr>
      <vt:lpstr>Command Line Tools</vt:lpstr>
      <vt:lpstr>Mixing In Scripts and Languages</vt:lpstr>
      <vt:lpstr>    To find all overlapping genes that are not the same gene:</vt:lpstr>
      <vt:lpstr>Common Problems</vt:lpstr>
      <vt:lpstr>    Handling VCF Files with VERY large headers</vt:lpstr>
      <vt:lpstr>Creating Catalogs</vt:lpstr>
      <vt:lpstr>    Indexing your Samples</vt:lpstr>
      <vt:lpstr>    Creating Custom Catalogs</vt:lpstr>
      <vt:lpstr>        The Publication Process</vt:lpstr>
      <vt:lpstr>        Parsing and Converting the Data</vt:lpstr>
      <vt:lpstr>        Indexing the Data for Coordinate Based Search</vt:lpstr>
      <vt:lpstr>        Hints on Creating Indexes on Custom Catalogs</vt:lpstr>
      <vt:lpstr>    Use BioR to map all SNPs to both Entrez and Ensemble GeneIDs, and compare those </vt:lpstr>
    </vt:vector>
  </TitlesOfParts>
  <Company>Mayo</Company>
  <LinksUpToDate>false</LinksUpToDate>
  <CharactersWithSpaces>36613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Quest</dc:creator>
  <cp:keywords/>
  <cp:lastModifiedBy>Daniel Quest</cp:lastModifiedBy>
  <cp:revision>2</cp:revision>
  <dcterms:created xsi:type="dcterms:W3CDTF">2013-08-29T19:24:00Z</dcterms:created>
  <dcterms:modified xsi:type="dcterms:W3CDTF">2013-08-29T19:24:00Z</dcterms:modified>
</cp:coreProperties>
</file>